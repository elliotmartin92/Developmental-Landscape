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50633A" w14:textId="5F1EA244" w:rsidR="3C06B257" w:rsidDel="002E25B7" w:rsidRDefault="00A64338">
      <w:pPr>
        <w:spacing w:after="240" w:line="360" w:lineRule="auto"/>
        <w:jc w:val="center"/>
        <w:rPr>
          <w:del w:id="0" w:author="Elliot Martin" w:date="2022-01-28T14:31:00Z"/>
          <w:rFonts w:ascii="Arial" w:eastAsia="Arial" w:hAnsi="Arial" w:cs="Arial"/>
          <w:b/>
          <w:bCs/>
          <w:color w:val="000000" w:themeColor="text1"/>
        </w:rPr>
      </w:pPr>
      <w:bookmarkStart w:id="1" w:name="_Hlk85110545"/>
      <w:proofErr w:type="spellStart"/>
      <w:r w:rsidRPr="005203CF">
        <w:rPr>
          <w:rFonts w:ascii="Arial" w:eastAsia="Arial" w:hAnsi="Arial" w:cs="Arial"/>
          <w:b/>
          <w:bCs/>
          <w:color w:val="000000" w:themeColor="text1"/>
        </w:rPr>
        <w:t>Oo</w:t>
      </w:r>
      <w:proofErr w:type="spellEnd"/>
      <w:r w:rsidRPr="005203CF">
        <w:rPr>
          <w:rFonts w:ascii="Arial" w:eastAsia="Arial" w:hAnsi="Arial" w:cs="Arial"/>
          <w:b/>
          <w:bCs/>
          <w:color w:val="000000" w:themeColor="text1"/>
        </w:rPr>
        <w:t>-site</w:t>
      </w:r>
      <w:r w:rsidR="00E71776" w:rsidRPr="005203CF">
        <w:rPr>
          <w:rFonts w:ascii="Arial" w:eastAsia="Arial" w:hAnsi="Arial" w:cs="Arial"/>
          <w:b/>
          <w:bCs/>
          <w:color w:val="000000" w:themeColor="text1"/>
        </w:rPr>
        <w:t>:</w:t>
      </w:r>
      <w:r w:rsidR="00AA20CC" w:rsidRPr="005203CF">
        <w:rPr>
          <w:rFonts w:ascii="Arial" w:eastAsia="Arial" w:hAnsi="Arial" w:cs="Arial"/>
          <w:b/>
          <w:bCs/>
          <w:color w:val="000000" w:themeColor="text1"/>
        </w:rPr>
        <w:t xml:space="preserve"> </w:t>
      </w:r>
      <w:ins w:id="2" w:author="Rangan, Prashanth" w:date="2022-01-31T08:05:00Z">
        <w:r w:rsidR="008A0C58" w:rsidRPr="008A0C58">
          <w:rPr>
            <w:rFonts w:ascii="Arial" w:eastAsia="Arial" w:hAnsi="Arial" w:cs="Arial"/>
            <w:b/>
            <w:bCs/>
            <w:color w:val="000000" w:themeColor="text1"/>
          </w:rPr>
          <w:t xml:space="preserve">A dashboard to visualize gene expression during </w:t>
        </w:r>
        <w:r w:rsidR="008A0C58" w:rsidRPr="008A0C58">
          <w:rPr>
            <w:rFonts w:ascii="Arial" w:eastAsia="Arial" w:hAnsi="Arial" w:cs="Arial"/>
            <w:b/>
            <w:bCs/>
            <w:i/>
            <w:iCs/>
            <w:color w:val="000000" w:themeColor="text1"/>
            <w:rPrChange w:id="3" w:author="Rangan, Prashanth" w:date="2022-01-31T08:06:00Z">
              <w:rPr>
                <w:rFonts w:ascii="Arial" w:eastAsia="Arial" w:hAnsi="Arial" w:cs="Arial"/>
                <w:b/>
                <w:bCs/>
                <w:color w:val="000000" w:themeColor="text1"/>
              </w:rPr>
            </w:rPrChange>
          </w:rPr>
          <w:t>Drosophila</w:t>
        </w:r>
        <w:r w:rsidR="008A0C58" w:rsidRPr="008A0C58">
          <w:rPr>
            <w:rFonts w:ascii="Arial" w:eastAsia="Arial" w:hAnsi="Arial" w:cs="Arial"/>
            <w:b/>
            <w:bCs/>
            <w:color w:val="000000" w:themeColor="text1"/>
          </w:rPr>
          <w:t xml:space="preserve"> oogenesis reveals meiotic entry is regulated post-transcriptionall</w:t>
        </w:r>
        <w:r w:rsidR="008A0C58">
          <w:rPr>
            <w:rFonts w:ascii="Arial" w:eastAsia="Arial" w:hAnsi="Arial" w:cs="Arial"/>
            <w:b/>
            <w:bCs/>
            <w:color w:val="000000" w:themeColor="text1"/>
          </w:rPr>
          <w:t xml:space="preserve">y </w:t>
        </w:r>
      </w:ins>
      <w:del w:id="4" w:author="Rangan, Prashanth" w:date="2022-01-31T08:05:00Z">
        <w:r w:rsidR="00AD0047" w:rsidDel="008A0C58">
          <w:rPr>
            <w:rFonts w:ascii="Arial" w:eastAsia="Arial" w:hAnsi="Arial" w:cs="Arial"/>
            <w:b/>
            <w:bCs/>
            <w:color w:val="000000" w:themeColor="text1"/>
          </w:rPr>
          <w:delText>A</w:delText>
        </w:r>
      </w:del>
      <w:del w:id="5" w:author="Elliot Martin" w:date="2022-01-28T14:35:00Z">
        <w:r w:rsidR="00AD0047" w:rsidDel="00B50B67">
          <w:rPr>
            <w:rFonts w:ascii="Arial" w:eastAsia="Arial" w:hAnsi="Arial" w:cs="Arial"/>
            <w:b/>
            <w:bCs/>
            <w:color w:val="000000" w:themeColor="text1"/>
          </w:rPr>
          <w:delText xml:space="preserve"> </w:delText>
        </w:r>
        <w:r w:rsidR="000F619E" w:rsidRPr="005203CF" w:rsidDel="00B50B67">
          <w:rPr>
            <w:rFonts w:ascii="Arial" w:eastAsia="Arial" w:hAnsi="Arial" w:cs="Arial"/>
            <w:b/>
            <w:bCs/>
            <w:color w:val="000000" w:themeColor="text1"/>
          </w:rPr>
          <w:delText>D</w:delText>
        </w:r>
      </w:del>
      <w:ins w:id="6" w:author="Elliot Martin" w:date="2022-01-28T14:35:00Z">
        <w:del w:id="7" w:author="Rangan, Prashanth" w:date="2022-01-31T08:05:00Z">
          <w:r w:rsidR="00B50B67" w:rsidDel="008A0C58">
            <w:rPr>
              <w:rFonts w:ascii="Arial" w:eastAsia="Arial" w:hAnsi="Arial" w:cs="Arial"/>
              <w:b/>
              <w:bCs/>
              <w:color w:val="000000" w:themeColor="text1"/>
            </w:rPr>
            <w:delText xml:space="preserve"> d</w:delText>
          </w:r>
        </w:del>
      </w:ins>
      <w:del w:id="8" w:author="Rangan, Prashanth" w:date="2022-01-31T08:05:00Z">
        <w:r w:rsidR="000F619E" w:rsidRPr="005203CF" w:rsidDel="008A0C58">
          <w:rPr>
            <w:rFonts w:ascii="Arial" w:eastAsia="Arial" w:hAnsi="Arial" w:cs="Arial"/>
            <w:b/>
            <w:bCs/>
            <w:color w:val="000000" w:themeColor="text1"/>
          </w:rPr>
          <w:delText>ashboard</w:delText>
        </w:r>
        <w:r w:rsidR="00AA20CC" w:rsidRPr="005203CF" w:rsidDel="008A0C58">
          <w:rPr>
            <w:rFonts w:ascii="Arial" w:eastAsia="Arial" w:hAnsi="Arial" w:cs="Arial"/>
            <w:b/>
            <w:bCs/>
            <w:color w:val="000000" w:themeColor="text1"/>
          </w:rPr>
          <w:delText xml:space="preserve"> to visualize gene expression in the </w:delText>
        </w:r>
        <w:r w:rsidR="00AA20CC" w:rsidRPr="005203CF" w:rsidDel="008A0C58">
          <w:rPr>
            <w:rFonts w:ascii="Arial" w:eastAsia="Arial" w:hAnsi="Arial" w:cs="Arial"/>
            <w:b/>
            <w:bCs/>
            <w:i/>
            <w:iCs/>
            <w:color w:val="000000" w:themeColor="text1"/>
          </w:rPr>
          <w:delText>Drosophila</w:delText>
        </w:r>
        <w:r w:rsidR="00AA20CC" w:rsidRPr="005203CF" w:rsidDel="008A0C58">
          <w:rPr>
            <w:rFonts w:ascii="Arial" w:eastAsia="Arial" w:hAnsi="Arial" w:cs="Arial"/>
            <w:b/>
            <w:bCs/>
            <w:color w:val="000000" w:themeColor="text1"/>
          </w:rPr>
          <w:delText xml:space="preserve"> germarium</w:delText>
        </w:r>
        <w:r w:rsidR="007D7941" w:rsidDel="008A0C58">
          <w:rPr>
            <w:rFonts w:ascii="Arial" w:eastAsia="Arial" w:hAnsi="Arial" w:cs="Arial"/>
            <w:b/>
            <w:bCs/>
            <w:color w:val="000000" w:themeColor="text1"/>
          </w:rPr>
          <w:delText xml:space="preserve"> </w:delText>
        </w:r>
      </w:del>
      <w:del w:id="9" w:author="Rangan, Prashanth" w:date="2022-01-31T07:35:00Z">
        <w:r w:rsidR="007D7941" w:rsidRPr="007D7941" w:rsidDel="00BF3479">
          <w:rPr>
            <w:rFonts w:ascii="Arial" w:eastAsia="Arial" w:hAnsi="Arial" w:cs="Arial"/>
            <w:b/>
            <w:bCs/>
            <w:color w:val="000000" w:themeColor="text1"/>
          </w:rPr>
          <w:delText xml:space="preserve">reveals </w:delText>
        </w:r>
        <w:r w:rsidR="00AD0047" w:rsidDel="00BF3479">
          <w:rPr>
            <w:rFonts w:ascii="Arial" w:eastAsia="Arial" w:hAnsi="Arial" w:cs="Arial"/>
            <w:b/>
            <w:bCs/>
            <w:color w:val="000000" w:themeColor="text1"/>
          </w:rPr>
          <w:delText xml:space="preserve">meiotic entry </w:delText>
        </w:r>
        <w:r w:rsidR="007D7941" w:rsidRPr="007D7941" w:rsidDel="00BF3479">
          <w:rPr>
            <w:rFonts w:ascii="Arial" w:eastAsia="Arial" w:hAnsi="Arial" w:cs="Arial"/>
            <w:b/>
            <w:bCs/>
            <w:color w:val="000000" w:themeColor="text1"/>
          </w:rPr>
          <w:delText>is regulated post-transcriptionally</w:delText>
        </w:r>
      </w:del>
      <w:ins w:id="10" w:author="Elliot Martin" w:date="2022-01-28T14:35:00Z">
        <w:del w:id="11" w:author="Rangan, Prashanth" w:date="2022-01-31T07:35:00Z">
          <w:r w:rsidR="00B50B67" w:rsidDel="00BF3479">
            <w:rPr>
              <w:rFonts w:ascii="Arial" w:eastAsia="Arial" w:hAnsi="Arial" w:cs="Arial"/>
              <w:b/>
              <w:bCs/>
              <w:color w:val="000000" w:themeColor="text1"/>
            </w:rPr>
            <w:delText xml:space="preserve"> </w:delText>
          </w:r>
        </w:del>
        <w:del w:id="12" w:author="Rangan, Prashanth" w:date="2022-01-31T08:05:00Z">
          <w:r w:rsidR="00B50B67" w:rsidDel="008A0C58">
            <w:rPr>
              <w:rFonts w:ascii="Arial" w:eastAsia="Arial" w:hAnsi="Arial" w:cs="Arial"/>
              <w:b/>
              <w:bCs/>
              <w:color w:val="000000" w:themeColor="text1"/>
            </w:rPr>
            <w:delText xml:space="preserve">during </w:delText>
          </w:r>
          <w:r w:rsidR="00B50B67" w:rsidRPr="00B50B67" w:rsidDel="008A0C58">
            <w:rPr>
              <w:rFonts w:ascii="Arial" w:eastAsia="Arial" w:hAnsi="Arial" w:cs="Arial"/>
              <w:b/>
              <w:bCs/>
              <w:i/>
              <w:iCs/>
              <w:color w:val="000000" w:themeColor="text1"/>
              <w:rPrChange w:id="13" w:author="Elliot Martin" w:date="2022-01-28T14:35:00Z">
                <w:rPr>
                  <w:rFonts w:ascii="Arial" w:eastAsia="Arial" w:hAnsi="Arial" w:cs="Arial"/>
                  <w:b/>
                  <w:bCs/>
                  <w:color w:val="000000" w:themeColor="text1"/>
                </w:rPr>
              </w:rPrChange>
            </w:rPr>
            <w:delText>Drosophila</w:delText>
          </w:r>
          <w:r w:rsidR="00B50B67" w:rsidDel="008A0C58">
            <w:rPr>
              <w:rFonts w:ascii="Arial" w:eastAsia="Arial" w:hAnsi="Arial" w:cs="Arial"/>
              <w:b/>
              <w:bCs/>
              <w:color w:val="000000" w:themeColor="text1"/>
            </w:rPr>
            <w:delText xml:space="preserve"> oogenesis</w:delText>
          </w:r>
        </w:del>
      </w:ins>
    </w:p>
    <w:p w14:paraId="59B63C86" w14:textId="77777777" w:rsidR="00B50B67" w:rsidRPr="005203CF" w:rsidRDefault="00B50B67" w:rsidP="008A0C58">
      <w:pPr>
        <w:spacing w:after="240" w:line="360" w:lineRule="auto"/>
        <w:jc w:val="center"/>
        <w:rPr>
          <w:ins w:id="14" w:author="Elliot Martin" w:date="2022-01-28T14:35:00Z"/>
          <w:rFonts w:ascii="Arial" w:eastAsia="Arial" w:hAnsi="Arial" w:cs="Arial"/>
          <w:color w:val="000000" w:themeColor="text1"/>
        </w:rPr>
      </w:pPr>
    </w:p>
    <w:bookmarkEnd w:id="1"/>
    <w:p w14:paraId="65C8F3C4" w14:textId="5B9EDB0B" w:rsidR="3C06B257" w:rsidRPr="005203CF" w:rsidRDefault="3C06B257" w:rsidP="005203CF">
      <w:pPr>
        <w:spacing w:after="240" w:line="360" w:lineRule="auto"/>
        <w:jc w:val="center"/>
        <w:rPr>
          <w:rFonts w:ascii="Arial" w:eastAsia="Arial" w:hAnsi="Arial" w:cs="Arial"/>
          <w:color w:val="000000" w:themeColor="text1"/>
          <w:sz w:val="17"/>
          <w:szCs w:val="17"/>
        </w:rPr>
      </w:pPr>
      <w:r w:rsidRPr="005203CF">
        <w:rPr>
          <w:rFonts w:ascii="Arial" w:eastAsia="Arial" w:hAnsi="Arial" w:cs="Arial"/>
          <w:color w:val="000000" w:themeColor="text1"/>
        </w:rPr>
        <w:t>Elliot Martin</w:t>
      </w:r>
      <w:r w:rsidRPr="005203CF">
        <w:rPr>
          <w:rFonts w:ascii="Arial" w:eastAsia="Arial" w:hAnsi="Arial" w:cs="Arial"/>
          <w:color w:val="000000" w:themeColor="text1"/>
          <w:vertAlign w:val="superscript"/>
        </w:rPr>
        <w:t>1</w:t>
      </w:r>
      <w:r w:rsidR="003D6457" w:rsidRPr="005203CF">
        <w:rPr>
          <w:rFonts w:ascii="Arial" w:eastAsia="Arial" w:hAnsi="Arial" w:cs="Arial"/>
          <w:color w:val="000000" w:themeColor="text1"/>
          <w:vertAlign w:val="superscript"/>
        </w:rPr>
        <w:t>*</w:t>
      </w:r>
      <w:r w:rsidR="00077893" w:rsidRPr="005203CF">
        <w:rPr>
          <w:rFonts w:ascii="Arial" w:eastAsia="Arial" w:hAnsi="Arial" w:cs="Arial"/>
          <w:color w:val="000000" w:themeColor="text1"/>
        </w:rPr>
        <w:t xml:space="preserve">, </w:t>
      </w:r>
      <w:proofErr w:type="spellStart"/>
      <w:r w:rsidR="00077893" w:rsidRPr="005203CF">
        <w:rPr>
          <w:rFonts w:ascii="Arial" w:eastAsia="Arial" w:hAnsi="Arial" w:cs="Arial"/>
          <w:color w:val="000000" w:themeColor="text1"/>
        </w:rPr>
        <w:t>Kahini</w:t>
      </w:r>
      <w:proofErr w:type="spellEnd"/>
      <w:r w:rsidR="00077893" w:rsidRPr="005203CF">
        <w:rPr>
          <w:rFonts w:ascii="Arial" w:eastAsia="Arial" w:hAnsi="Arial" w:cs="Arial"/>
          <w:color w:val="000000" w:themeColor="text1"/>
        </w:rPr>
        <w:t xml:space="preserve"> Sarkar</w:t>
      </w:r>
      <w:r w:rsidR="007D7941">
        <w:rPr>
          <w:rFonts w:ascii="Arial" w:hAnsi="Arial" w:cs="Arial"/>
          <w:vertAlign w:val="superscript"/>
        </w:rPr>
        <w:t>1, 4</w:t>
      </w:r>
      <w:r w:rsidR="00AD7B12">
        <w:rPr>
          <w:rFonts w:ascii="Arial" w:eastAsia="Arial" w:hAnsi="Arial" w:cs="Arial"/>
          <w:color w:val="000000" w:themeColor="text1"/>
        </w:rPr>
        <w:t>, Alicia McCarthy</w:t>
      </w:r>
      <w:r w:rsidR="00AD7B12" w:rsidRPr="005203CF">
        <w:rPr>
          <w:rFonts w:ascii="Arial" w:eastAsia="Arial" w:hAnsi="Arial" w:cs="Arial"/>
          <w:color w:val="000000" w:themeColor="text1"/>
          <w:vertAlign w:val="superscript"/>
        </w:rPr>
        <w:t>1</w:t>
      </w:r>
      <w:r w:rsidR="00AD7B12">
        <w:rPr>
          <w:rFonts w:ascii="Arial" w:eastAsia="Arial" w:hAnsi="Arial" w:cs="Arial"/>
          <w:color w:val="000000" w:themeColor="text1"/>
        </w:rPr>
        <w:t xml:space="preserve">, </w:t>
      </w:r>
      <w:r w:rsidR="0084125A">
        <w:rPr>
          <w:rFonts w:ascii="Arial" w:eastAsia="Arial" w:hAnsi="Arial" w:cs="Arial"/>
          <w:color w:val="000000" w:themeColor="text1"/>
        </w:rPr>
        <w:t>and</w:t>
      </w:r>
      <w:r w:rsidRPr="005203CF">
        <w:rPr>
          <w:rFonts w:ascii="Arial" w:eastAsia="Arial" w:hAnsi="Arial" w:cs="Arial"/>
          <w:color w:val="000000" w:themeColor="text1"/>
        </w:rPr>
        <w:t xml:space="preserve"> Prashanth Rangan</w:t>
      </w:r>
      <w:r w:rsidR="003D6457" w:rsidRPr="005203CF">
        <w:rPr>
          <w:rFonts w:ascii="Arial" w:eastAsia="Arial" w:hAnsi="Arial" w:cs="Arial"/>
          <w:color w:val="000000" w:themeColor="text1"/>
          <w:vertAlign w:val="superscript"/>
        </w:rPr>
        <w:t>1</w:t>
      </w:r>
      <w:r w:rsidR="007C7FC5" w:rsidRPr="005203CF">
        <w:rPr>
          <w:rFonts w:ascii="Arial" w:eastAsia="Arial" w:hAnsi="Arial" w:cs="Arial"/>
          <w:color w:val="000000" w:themeColor="text1"/>
          <w:vertAlign w:val="superscript"/>
        </w:rPr>
        <w:t>,</w:t>
      </w:r>
      <w:r w:rsidR="007D7941">
        <w:rPr>
          <w:rFonts w:ascii="Arial" w:eastAsia="Arial" w:hAnsi="Arial" w:cs="Arial"/>
          <w:color w:val="000000" w:themeColor="text1"/>
          <w:vertAlign w:val="superscript"/>
        </w:rPr>
        <w:t>4*</w:t>
      </w:r>
    </w:p>
    <w:p w14:paraId="2CA18589" w14:textId="6482FD10" w:rsidR="3C06B257" w:rsidRPr="005203CF" w:rsidRDefault="3C06B2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1</w:t>
      </w:r>
      <w:r w:rsidRPr="005203CF">
        <w:rPr>
          <w:rFonts w:ascii="Arial" w:eastAsia="Arial" w:hAnsi="Arial" w:cs="Arial"/>
          <w:color w:val="000000" w:themeColor="text1"/>
        </w:rPr>
        <w:t>Department of Biological Sciences/RNA Institute, University at Albany SUNY, Albany, NY 12202</w:t>
      </w:r>
    </w:p>
    <w:p w14:paraId="10333671" w14:textId="1875549C" w:rsidR="007C7FC5" w:rsidRPr="005203CF" w:rsidRDefault="007C7FC5" w:rsidP="005203CF">
      <w:pPr>
        <w:spacing w:after="240" w:line="360" w:lineRule="auto"/>
        <w:jc w:val="center"/>
        <w:rPr>
          <w:rFonts w:ascii="Arial" w:hAnsi="Arial" w:cs="Arial"/>
          <w:color w:val="201F1E"/>
          <w:bdr w:val="none" w:sz="0" w:space="0" w:color="auto" w:frame="1"/>
          <w:shd w:val="clear" w:color="auto" w:fill="FFFFFF"/>
        </w:rPr>
      </w:pPr>
      <w:del w:id="15" w:author="Elliot Martin" w:date="2022-01-26T09:37:00Z">
        <w:r w:rsidRPr="005203CF" w:rsidDel="007D7941">
          <w:rPr>
            <w:rFonts w:ascii="Arial" w:hAnsi="Arial" w:cs="Arial"/>
            <w:color w:val="201F1E"/>
            <w:bdr w:val="none" w:sz="0" w:space="0" w:color="auto" w:frame="1"/>
            <w:shd w:val="clear" w:color="auto" w:fill="FFFFFF"/>
            <w:vertAlign w:val="superscript"/>
          </w:rPr>
          <w:delText>#</w:delText>
        </w:r>
        <w:r w:rsidRPr="005203CF" w:rsidDel="007D7941">
          <w:rPr>
            <w:rFonts w:ascii="Arial" w:hAnsi="Arial" w:cs="Arial"/>
            <w:color w:val="201F1E"/>
            <w:bdr w:val="none" w:sz="0" w:space="0" w:color="auto" w:frame="1"/>
            <w:shd w:val="clear" w:color="auto" w:fill="FFFFFF"/>
          </w:rPr>
          <w:delText>Current Address:</w:delText>
        </w:r>
        <w:r w:rsidRPr="005203CF" w:rsidDel="007D7941">
          <w:rPr>
            <w:rFonts w:ascii="Arial" w:hAnsi="Arial" w:cs="Arial"/>
            <w:vertAlign w:val="superscript"/>
          </w:rPr>
          <w:delText xml:space="preserve"> </w:delText>
        </w:r>
      </w:del>
      <w:r w:rsidRPr="005203CF">
        <w:rPr>
          <w:rFonts w:ascii="Arial" w:hAnsi="Arial" w:cs="Arial"/>
          <w:vertAlign w:val="superscript"/>
        </w:rPr>
        <w:t>4</w:t>
      </w:r>
      <w:r w:rsidRPr="005203CF">
        <w:rPr>
          <w:rFonts w:ascii="Arial" w:hAnsi="Arial" w:cs="Arial"/>
          <w:color w:val="201F1E"/>
          <w:bdr w:val="none" w:sz="0" w:space="0" w:color="auto" w:frame="1"/>
          <w:shd w:val="clear" w:color="auto" w:fill="FFFFFF"/>
        </w:rPr>
        <w:t>Black Family Stem Cell Institute, Department of Cell, Developmental, and Regenerative Biology, Icahn School of Medicine at Mount Sinai, 1 Gustave L. Levy Place, New York, NY 10029, USA</w:t>
      </w:r>
    </w:p>
    <w:p w14:paraId="52561A0F" w14:textId="2331961D" w:rsidR="3C06B257" w:rsidRPr="005203CF" w:rsidRDefault="003D6457" w:rsidP="005203CF">
      <w:pPr>
        <w:spacing w:after="240" w:line="360" w:lineRule="auto"/>
        <w:jc w:val="center"/>
        <w:rPr>
          <w:rFonts w:ascii="Arial" w:eastAsia="Arial" w:hAnsi="Arial" w:cs="Arial"/>
          <w:color w:val="000000" w:themeColor="text1"/>
        </w:rPr>
      </w:pPr>
      <w:r w:rsidRPr="005203CF">
        <w:rPr>
          <w:rFonts w:ascii="Arial" w:eastAsia="Arial" w:hAnsi="Arial" w:cs="Arial"/>
          <w:color w:val="000000" w:themeColor="text1"/>
          <w:vertAlign w:val="superscript"/>
        </w:rPr>
        <w:t>*</w:t>
      </w:r>
      <w:r w:rsidR="3C06B257" w:rsidRPr="005203CF">
        <w:rPr>
          <w:rFonts w:ascii="Arial" w:eastAsia="Arial" w:hAnsi="Arial" w:cs="Arial"/>
          <w:color w:val="000000" w:themeColor="text1"/>
        </w:rPr>
        <w:t>Co-corresponding authors</w:t>
      </w:r>
    </w:p>
    <w:p w14:paraId="170521CC" w14:textId="40805BFE" w:rsidR="3C06B257" w:rsidRPr="005203CF" w:rsidRDefault="3C06B257" w:rsidP="005203CF">
      <w:pPr>
        <w:spacing w:after="0" w:line="360" w:lineRule="auto"/>
        <w:jc w:val="center"/>
        <w:rPr>
          <w:rFonts w:ascii="Arial" w:eastAsia="Arial" w:hAnsi="Arial" w:cs="Arial"/>
          <w:color w:val="0563C1"/>
        </w:rPr>
      </w:pPr>
      <w:r w:rsidRPr="005203CF">
        <w:rPr>
          <w:rFonts w:ascii="Arial" w:eastAsia="Arial" w:hAnsi="Arial" w:cs="Arial"/>
          <w:color w:val="000000" w:themeColor="text1"/>
        </w:rPr>
        <w:t xml:space="preserve">Email: </w:t>
      </w:r>
      <w:hyperlink r:id="rId10" w:history="1">
        <w:r w:rsidR="00AA20CC" w:rsidRPr="005203CF">
          <w:rPr>
            <w:rStyle w:val="Hyperlink"/>
            <w:rFonts w:ascii="Arial" w:eastAsia="Arial" w:hAnsi="Arial" w:cs="Arial"/>
          </w:rPr>
          <w:t>etmartin@albany.edu</w:t>
        </w:r>
      </w:hyperlink>
      <w:r w:rsidR="0084125A">
        <w:rPr>
          <w:rFonts w:ascii="Arial" w:eastAsia="Arial" w:hAnsi="Arial" w:cs="Arial"/>
          <w:color w:val="000000" w:themeColor="text1"/>
        </w:rPr>
        <w:t xml:space="preserve"> and</w:t>
      </w:r>
      <w:r w:rsidRPr="005203CF">
        <w:rPr>
          <w:rFonts w:ascii="Arial" w:eastAsia="Arial" w:hAnsi="Arial" w:cs="Arial"/>
          <w:color w:val="0563C1"/>
        </w:rPr>
        <w:t xml:space="preserve"> </w:t>
      </w:r>
      <w:hyperlink r:id="rId11" w:history="1">
        <w:r w:rsidR="006E7292" w:rsidRPr="005203CF">
          <w:rPr>
            <w:rStyle w:val="Hyperlink"/>
            <w:rFonts w:ascii="Arial" w:eastAsia="Arial" w:hAnsi="Arial" w:cs="Arial"/>
          </w:rPr>
          <w:t>prashanth.rangan@mssm.edu</w:t>
        </w:r>
      </w:hyperlink>
    </w:p>
    <w:p w14:paraId="1A49E16B" w14:textId="12FFC883" w:rsidR="67B6DB8F" w:rsidRPr="005203CF" w:rsidRDefault="67B6DB8F" w:rsidP="005203CF">
      <w:pPr>
        <w:spacing w:after="0" w:line="360" w:lineRule="auto"/>
        <w:jc w:val="both"/>
        <w:rPr>
          <w:rFonts w:ascii="Arial" w:eastAsia="Arial" w:hAnsi="Arial" w:cs="Arial"/>
        </w:rPr>
      </w:pPr>
    </w:p>
    <w:p w14:paraId="3F9746DB" w14:textId="77777777" w:rsidR="008A0C58" w:rsidRDefault="3C06B257" w:rsidP="005203CF">
      <w:pPr>
        <w:spacing w:after="0" w:line="360" w:lineRule="auto"/>
        <w:jc w:val="both"/>
        <w:rPr>
          <w:ins w:id="16" w:author="Rangan, Prashanth" w:date="2022-01-31T08:04:00Z"/>
          <w:rFonts w:ascii="Arial" w:eastAsia="Arial" w:hAnsi="Arial" w:cs="Arial"/>
          <w:color w:val="000000" w:themeColor="text1"/>
        </w:rPr>
      </w:pPr>
      <w:r w:rsidRPr="005203CF">
        <w:rPr>
          <w:rFonts w:ascii="Arial" w:eastAsia="Arial" w:hAnsi="Arial" w:cs="Arial"/>
          <w:b/>
          <w:bCs/>
          <w:color w:val="000000" w:themeColor="text1"/>
        </w:rPr>
        <w:t>Summary</w:t>
      </w:r>
      <w:del w:id="17" w:author="Rangan, Prashanth" w:date="2022-01-31T08:04:00Z">
        <w:r w:rsidRPr="005203CF" w:rsidDel="008A0C58">
          <w:rPr>
            <w:rFonts w:ascii="Arial" w:eastAsia="Arial" w:hAnsi="Arial" w:cs="Arial"/>
            <w:b/>
            <w:bCs/>
            <w:color w:val="000000" w:themeColor="text1"/>
          </w:rPr>
          <w:delText>:</w:delText>
        </w:r>
        <w:r w:rsidRPr="005203CF" w:rsidDel="008A0C58">
          <w:rPr>
            <w:rFonts w:ascii="Arial" w:eastAsia="Arial" w:hAnsi="Arial" w:cs="Arial"/>
            <w:color w:val="000000" w:themeColor="text1"/>
          </w:rPr>
          <w:delText xml:space="preserve"> </w:delText>
        </w:r>
      </w:del>
    </w:p>
    <w:p w14:paraId="53C47748" w14:textId="4726EF84" w:rsidR="3C06B257" w:rsidRPr="005203CF" w:rsidRDefault="00E90E3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Determining</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how stem cell differentiation </w:t>
      </w:r>
      <w:r w:rsidR="0068002A" w:rsidRPr="005203CF">
        <w:rPr>
          <w:rFonts w:ascii="Arial" w:eastAsia="Arial" w:hAnsi="Arial" w:cs="Arial"/>
          <w:color w:val="000000" w:themeColor="text1"/>
        </w:rPr>
        <w:t>is</w:t>
      </w:r>
      <w:r>
        <w:rPr>
          <w:rFonts w:ascii="Arial" w:eastAsia="Arial" w:hAnsi="Arial" w:cs="Arial"/>
          <w:color w:val="000000" w:themeColor="text1"/>
        </w:rPr>
        <w:t xml:space="preserve"> controlled has</w:t>
      </w:r>
      <w:r w:rsidR="0068002A"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important </w:t>
      </w:r>
      <w:r>
        <w:rPr>
          <w:rFonts w:ascii="Arial" w:eastAsia="Arial" w:hAnsi="Arial" w:cs="Arial"/>
          <w:color w:val="000000" w:themeColor="text1"/>
        </w:rPr>
        <w:t xml:space="preserve">implications </w:t>
      </w:r>
      <w:r w:rsidR="00925318" w:rsidRPr="005203CF">
        <w:rPr>
          <w:rFonts w:ascii="Arial" w:eastAsia="Arial" w:hAnsi="Arial" w:cs="Arial"/>
          <w:color w:val="000000" w:themeColor="text1"/>
        </w:rPr>
        <w:t xml:space="preserve">for </w:t>
      </w:r>
      <w:r w:rsidR="003904A1" w:rsidRPr="005203CF">
        <w:rPr>
          <w:rFonts w:ascii="Arial" w:eastAsia="Arial" w:hAnsi="Arial" w:cs="Arial"/>
          <w:color w:val="000000" w:themeColor="text1"/>
        </w:rPr>
        <w:t xml:space="preserve">understanding </w:t>
      </w:r>
      <w:r>
        <w:rPr>
          <w:rFonts w:ascii="Arial" w:eastAsia="Arial" w:hAnsi="Arial" w:cs="Arial"/>
          <w:color w:val="000000" w:themeColor="text1"/>
        </w:rPr>
        <w:t xml:space="preserve">the </w:t>
      </w:r>
      <w:r w:rsidR="003904A1" w:rsidRPr="005203CF">
        <w:rPr>
          <w:rFonts w:ascii="Arial" w:eastAsia="Arial" w:hAnsi="Arial" w:cs="Arial"/>
          <w:color w:val="000000" w:themeColor="text1"/>
        </w:rPr>
        <w:t xml:space="preserve">etiology of degenerative </w:t>
      </w:r>
      <w:r w:rsidR="00AA20CC" w:rsidRPr="005203CF">
        <w:rPr>
          <w:rFonts w:ascii="Arial" w:eastAsia="Arial" w:hAnsi="Arial" w:cs="Arial"/>
          <w:color w:val="000000" w:themeColor="text1"/>
        </w:rPr>
        <w:t>disease and</w:t>
      </w:r>
      <w:r w:rsidR="003904A1" w:rsidRPr="005203CF">
        <w:rPr>
          <w:rFonts w:ascii="Arial" w:eastAsia="Arial" w:hAnsi="Arial" w:cs="Arial"/>
          <w:color w:val="000000" w:themeColor="text1"/>
        </w:rPr>
        <w:t xml:space="preserve"> </w:t>
      </w:r>
      <w:r w:rsidR="0068002A" w:rsidRPr="005203CF">
        <w:rPr>
          <w:rFonts w:ascii="Arial" w:eastAsia="Arial" w:hAnsi="Arial" w:cs="Arial"/>
          <w:color w:val="000000" w:themeColor="text1"/>
        </w:rPr>
        <w:t>designing r</w:t>
      </w:r>
      <w:r w:rsidR="00AA20CC" w:rsidRPr="005203CF">
        <w:rPr>
          <w:rFonts w:ascii="Arial" w:eastAsia="Arial" w:hAnsi="Arial" w:cs="Arial"/>
          <w:color w:val="000000" w:themeColor="text1"/>
        </w:rPr>
        <w:t>egenerative therap</w:t>
      </w:r>
      <w:r w:rsidR="0093071B" w:rsidRPr="005203CF">
        <w:rPr>
          <w:rFonts w:ascii="Arial" w:eastAsia="Arial" w:hAnsi="Arial" w:cs="Arial"/>
          <w:color w:val="000000" w:themeColor="text1"/>
        </w:rPr>
        <w:t>ies</w:t>
      </w:r>
      <w:r w:rsidR="00AA20CC" w:rsidRPr="005203CF">
        <w:rPr>
          <w:rFonts w:ascii="Arial" w:eastAsia="Arial" w:hAnsi="Arial" w:cs="Arial"/>
          <w:color w:val="000000" w:themeColor="text1"/>
        </w:rPr>
        <w:t xml:space="preserve">. </w:t>
      </w:r>
      <w:r w:rsidR="35ABB465"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v</w:t>
      </w:r>
      <w:r w:rsidR="35ABB465" w:rsidRPr="005203CF">
        <w:rPr>
          <w:rFonts w:ascii="Arial" w:eastAsia="Arial" w:hAnsi="Arial" w:cs="Arial"/>
          <w:i/>
          <w:iCs/>
          <w:color w:val="000000" w:themeColor="text1"/>
        </w:rPr>
        <w:t xml:space="preserve">ivo </w:t>
      </w:r>
      <w:r w:rsidR="00AA20CC" w:rsidRPr="005203CF">
        <w:rPr>
          <w:rFonts w:ascii="Arial" w:eastAsia="Arial" w:hAnsi="Arial" w:cs="Arial"/>
          <w:color w:val="000000" w:themeColor="text1"/>
        </w:rPr>
        <w:t>analys</w:t>
      </w:r>
      <w:r w:rsidR="00196348" w:rsidRPr="005203CF">
        <w:rPr>
          <w:rFonts w:ascii="Arial" w:eastAsia="Arial" w:hAnsi="Arial" w:cs="Arial"/>
          <w:color w:val="000000" w:themeColor="text1"/>
        </w:rPr>
        <w:t>e</w:t>
      </w:r>
      <w:r w:rsidR="00AA20CC" w:rsidRPr="005203CF">
        <w:rPr>
          <w:rFonts w:ascii="Arial" w:eastAsia="Arial" w:hAnsi="Arial" w:cs="Arial"/>
          <w:color w:val="000000" w:themeColor="text1"/>
        </w:rPr>
        <w:t>s</w:t>
      </w:r>
      <w:r w:rsidR="00AA20CC" w:rsidRPr="005203CF">
        <w:rPr>
          <w:rFonts w:ascii="Arial" w:eastAsia="Arial" w:hAnsi="Arial" w:cs="Arial"/>
          <w:i/>
          <w:iCs/>
          <w:color w:val="000000" w:themeColor="text1"/>
        </w:rPr>
        <w:t xml:space="preserve"> </w:t>
      </w:r>
      <w:r w:rsidR="35ABB465" w:rsidRPr="005203CF">
        <w:rPr>
          <w:rFonts w:ascii="Arial" w:eastAsia="Arial" w:hAnsi="Arial" w:cs="Arial"/>
          <w:color w:val="000000" w:themeColor="text1"/>
        </w:rPr>
        <w:t>o</w:t>
      </w:r>
      <w:r w:rsidR="00AA20CC" w:rsidRPr="005203CF">
        <w:rPr>
          <w:rFonts w:ascii="Arial" w:eastAsia="Arial" w:hAnsi="Arial" w:cs="Arial"/>
          <w:color w:val="000000" w:themeColor="text1"/>
        </w:rPr>
        <w:t>f</w:t>
      </w:r>
      <w:r w:rsidR="35ABB465" w:rsidRPr="005203CF">
        <w:rPr>
          <w:rFonts w:ascii="Arial" w:eastAsia="Arial" w:hAnsi="Arial" w:cs="Arial"/>
          <w:color w:val="000000" w:themeColor="text1"/>
        </w:rPr>
        <w:t xml:space="preserve"> </w:t>
      </w:r>
      <w:r w:rsidR="003904A1" w:rsidRPr="005203CF">
        <w:rPr>
          <w:rFonts w:ascii="Arial" w:eastAsia="Arial" w:hAnsi="Arial" w:cs="Arial"/>
          <w:color w:val="000000" w:themeColor="text1"/>
        </w:rPr>
        <w:t xml:space="preserve">stem cell </w:t>
      </w:r>
      <w:r w:rsidR="00AA20CC" w:rsidRPr="005203CF">
        <w:rPr>
          <w:rFonts w:ascii="Arial" w:eastAsia="Arial" w:hAnsi="Arial" w:cs="Arial"/>
          <w:color w:val="000000" w:themeColor="text1"/>
        </w:rPr>
        <w:t xml:space="preserve">model systems have revealed </w:t>
      </w:r>
      <w:r>
        <w:rPr>
          <w:rFonts w:ascii="Arial" w:eastAsia="Arial" w:hAnsi="Arial" w:cs="Arial"/>
          <w:color w:val="000000" w:themeColor="text1"/>
        </w:rPr>
        <w:t xml:space="preserve">regulatory </w:t>
      </w:r>
      <w:r w:rsidR="00AA20CC" w:rsidRPr="005203CF">
        <w:rPr>
          <w:rFonts w:ascii="Arial" w:eastAsia="Arial" w:hAnsi="Arial" w:cs="Arial"/>
          <w:color w:val="000000" w:themeColor="text1"/>
        </w:rPr>
        <w:t>paradigms</w:t>
      </w:r>
      <w:r w:rsidR="0077163B" w:rsidRPr="005203CF">
        <w:rPr>
          <w:rFonts w:ascii="Arial" w:eastAsia="Arial" w:hAnsi="Arial" w:cs="Arial"/>
          <w:color w:val="000000" w:themeColor="text1"/>
        </w:rPr>
        <w:t xml:space="preserve"> for </w:t>
      </w:r>
      <w:r w:rsidR="00AA20CC" w:rsidRPr="005203CF">
        <w:rPr>
          <w:rFonts w:ascii="Arial" w:eastAsia="Arial" w:hAnsi="Arial" w:cs="Arial"/>
          <w:color w:val="000000" w:themeColor="text1"/>
        </w:rPr>
        <w:t>stem cell s</w:t>
      </w:r>
      <w:r w:rsidR="003B0C15" w:rsidRPr="005203CF">
        <w:rPr>
          <w:rFonts w:ascii="Arial" w:eastAsia="Arial" w:hAnsi="Arial" w:cs="Arial"/>
          <w:color w:val="000000" w:themeColor="text1"/>
        </w:rPr>
        <w:t xml:space="preserve">elf-renewal and </w:t>
      </w:r>
      <w:r w:rsidR="0068002A" w:rsidRPr="005203CF">
        <w:rPr>
          <w:rFonts w:ascii="Arial" w:eastAsia="Arial" w:hAnsi="Arial" w:cs="Arial"/>
          <w:color w:val="000000" w:themeColor="text1"/>
        </w:rPr>
        <w:t>differentiation</w:t>
      </w:r>
      <w:r w:rsidR="067BF87F"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 xml:space="preserve">The germarium of the female </w:t>
      </w:r>
      <w:r w:rsidR="0093071B" w:rsidRPr="005203CF">
        <w:rPr>
          <w:rFonts w:ascii="Arial" w:eastAsia="Arial" w:hAnsi="Arial" w:cs="Arial"/>
          <w:i/>
          <w:iCs/>
          <w:color w:val="000000" w:themeColor="text1"/>
        </w:rPr>
        <w:t xml:space="preserve">Drosophila </w:t>
      </w:r>
      <w:r w:rsidR="0093071B" w:rsidRPr="005203CF">
        <w:rPr>
          <w:rFonts w:ascii="Arial" w:eastAsia="Arial" w:hAnsi="Arial" w:cs="Arial"/>
          <w:color w:val="000000" w:themeColor="text1"/>
        </w:rPr>
        <w:t>gonad</w:t>
      </w:r>
      <w:r w:rsidR="003B0C15" w:rsidRPr="005203CF">
        <w:rPr>
          <w:rFonts w:ascii="Arial" w:eastAsia="Arial" w:hAnsi="Arial" w:cs="Arial"/>
          <w:color w:val="000000" w:themeColor="text1"/>
        </w:rPr>
        <w:t>,</w:t>
      </w:r>
      <w:r w:rsidR="0093071B" w:rsidRPr="005203CF">
        <w:rPr>
          <w:rFonts w:ascii="Arial" w:eastAsia="Arial" w:hAnsi="Arial" w:cs="Arial"/>
          <w:color w:val="000000" w:themeColor="text1"/>
        </w:rPr>
        <w:t xml:space="preserve"> which houses </w:t>
      </w:r>
      <w:r w:rsidR="0068002A" w:rsidRPr="005203CF">
        <w:rPr>
          <w:rFonts w:ascii="Arial" w:eastAsia="Arial" w:hAnsi="Arial" w:cs="Arial"/>
          <w:color w:val="000000" w:themeColor="text1"/>
        </w:rPr>
        <w:t xml:space="preserve">both germline and somatic </w:t>
      </w:r>
      <w:r w:rsidR="0093071B" w:rsidRPr="005203CF">
        <w:rPr>
          <w:rFonts w:ascii="Arial" w:eastAsia="Arial" w:hAnsi="Arial" w:cs="Arial"/>
          <w:color w:val="000000" w:themeColor="text1"/>
        </w:rPr>
        <w:t>stem cells</w:t>
      </w:r>
      <w:r w:rsidR="003B0C15" w:rsidRPr="005203CF">
        <w:rPr>
          <w:rFonts w:ascii="Arial" w:eastAsia="Arial" w:hAnsi="Arial" w:cs="Arial"/>
          <w:color w:val="000000" w:themeColor="text1"/>
        </w:rPr>
        <w:t xml:space="preserve">, </w:t>
      </w:r>
      <w:r w:rsidR="0093071B" w:rsidRPr="005203CF">
        <w:rPr>
          <w:rFonts w:ascii="Arial" w:eastAsia="Arial" w:hAnsi="Arial" w:cs="Arial"/>
          <w:color w:val="000000" w:themeColor="text1"/>
        </w:rPr>
        <w:t>is o</w:t>
      </w:r>
      <w:r w:rsidR="00AA20CC" w:rsidRPr="005203CF">
        <w:rPr>
          <w:rFonts w:ascii="Arial" w:eastAsia="Arial" w:hAnsi="Arial" w:cs="Arial"/>
          <w:color w:val="000000" w:themeColor="text1"/>
        </w:rPr>
        <w:t xml:space="preserve">ne </w:t>
      </w:r>
      <w:r w:rsidR="0093071B" w:rsidRPr="005203CF">
        <w:rPr>
          <w:rFonts w:ascii="Arial" w:eastAsia="Arial" w:hAnsi="Arial" w:cs="Arial"/>
          <w:color w:val="000000" w:themeColor="text1"/>
        </w:rPr>
        <w:t xml:space="preserve">such </w:t>
      </w:r>
      <w:r w:rsidR="00AA20CC" w:rsidRPr="005203CF">
        <w:rPr>
          <w:rFonts w:ascii="Arial" w:eastAsia="Arial" w:hAnsi="Arial" w:cs="Arial"/>
          <w:color w:val="000000" w:themeColor="text1"/>
        </w:rPr>
        <w:t>model system</w:t>
      </w:r>
      <w:r w:rsidR="0093071B"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B</w:t>
      </w:r>
      <w:r w:rsidR="00AA20CC" w:rsidRPr="005203CF">
        <w:rPr>
          <w:rFonts w:ascii="Arial" w:eastAsia="Arial" w:hAnsi="Arial" w:cs="Arial"/>
          <w:color w:val="000000" w:themeColor="text1"/>
        </w:rPr>
        <w:t>ulk</w:t>
      </w:r>
      <w:r w:rsidR="0093071B" w:rsidRPr="005203CF">
        <w:rPr>
          <w:rFonts w:ascii="Arial" w:eastAsia="Arial" w:hAnsi="Arial" w:cs="Arial"/>
          <w:color w:val="000000" w:themeColor="text1"/>
        </w:rPr>
        <w:t xml:space="preserve"> </w:t>
      </w:r>
      <w:ins w:id="18" w:author="Elliot Martin" w:date="2022-01-31T09:57:00Z">
        <w:r w:rsidR="003C735D">
          <w:rPr>
            <w:rFonts w:ascii="Arial" w:eastAsia="Arial" w:hAnsi="Arial" w:cs="Arial"/>
            <w:color w:val="000000" w:themeColor="text1"/>
          </w:rPr>
          <w:t>m</w:t>
        </w:r>
      </w:ins>
      <w:r w:rsidR="0093071B" w:rsidRPr="005203CF">
        <w:rPr>
          <w:rFonts w:ascii="Arial" w:eastAsia="Arial" w:hAnsi="Arial" w:cs="Arial"/>
          <w:color w:val="000000" w:themeColor="text1"/>
        </w:rPr>
        <w:t>RNA sequencing (</w:t>
      </w:r>
      <w:ins w:id="19" w:author="Martin, Elliot T" w:date="2022-01-27T13:21:00Z">
        <w:r w:rsidR="00FB0558">
          <w:rPr>
            <w:rFonts w:ascii="Arial" w:eastAsia="Arial" w:hAnsi="Arial" w:cs="Arial"/>
            <w:color w:val="000000" w:themeColor="text1"/>
          </w:rPr>
          <w:t>RNA</w:t>
        </w:r>
      </w:ins>
      <w:ins w:id="20" w:author="Rangan, Prashanth" w:date="2022-01-31T07:40:00Z">
        <w:r w:rsidR="00BF3479">
          <w:rPr>
            <w:rFonts w:ascii="Arial" w:eastAsia="Arial" w:hAnsi="Arial" w:cs="Arial"/>
            <w:color w:val="000000" w:themeColor="text1"/>
          </w:rPr>
          <w:t>-</w:t>
        </w:r>
      </w:ins>
      <w:r w:rsidR="0093071B" w:rsidRPr="005203CF">
        <w:rPr>
          <w:rFonts w:ascii="Arial" w:eastAsia="Arial" w:hAnsi="Arial" w:cs="Arial"/>
          <w:color w:val="000000" w:themeColor="text1"/>
        </w:rPr>
        <w:t xml:space="preserve">seq), </w:t>
      </w:r>
      <w:r w:rsidR="00AA20CC" w:rsidRPr="005203CF">
        <w:rPr>
          <w:rFonts w:ascii="Arial" w:eastAsia="Arial" w:hAnsi="Arial" w:cs="Arial"/>
          <w:color w:val="000000" w:themeColor="text1"/>
        </w:rPr>
        <w:t>single cell</w:t>
      </w:r>
      <w:r w:rsidR="00280A13" w:rsidRPr="005203CF">
        <w:rPr>
          <w:rFonts w:ascii="Arial" w:eastAsia="Arial" w:hAnsi="Arial" w:cs="Arial"/>
          <w:color w:val="000000" w:themeColor="text1"/>
        </w:rPr>
        <w:t xml:space="preserve"> (</w:t>
      </w:r>
      <w:proofErr w:type="spellStart"/>
      <w:r w:rsidR="00280A13" w:rsidRPr="005203CF">
        <w:rPr>
          <w:rFonts w:ascii="Arial" w:eastAsia="Arial" w:hAnsi="Arial" w:cs="Arial"/>
          <w:color w:val="000000" w:themeColor="text1"/>
        </w:rPr>
        <w:t>sc</w:t>
      </w:r>
      <w:proofErr w:type="spellEnd"/>
      <w:r w:rsidR="00A64681" w:rsidRPr="005203CF">
        <w:rPr>
          <w:rFonts w:ascii="Arial" w:eastAsia="Arial" w:hAnsi="Arial" w:cs="Arial"/>
          <w:color w:val="000000" w:themeColor="text1"/>
        </w:rPr>
        <w:t>)</w:t>
      </w:r>
      <w:r w:rsidR="008466A1" w:rsidRPr="005203CF">
        <w:rPr>
          <w:rFonts w:ascii="Arial" w:eastAsia="Arial" w:hAnsi="Arial" w:cs="Arial"/>
          <w:color w:val="000000" w:themeColor="text1"/>
        </w:rPr>
        <w:t xml:space="preserve"> </w:t>
      </w:r>
      <w:r w:rsidR="00A64681" w:rsidRPr="005203CF">
        <w:rPr>
          <w:rFonts w:ascii="Arial" w:eastAsia="Arial" w:hAnsi="Arial" w:cs="Arial"/>
          <w:color w:val="000000" w:themeColor="text1"/>
        </w:rPr>
        <w:t>RNA</w:t>
      </w:r>
      <w:r w:rsidR="0093071B" w:rsidRPr="005203CF">
        <w:rPr>
          <w:rFonts w:ascii="Arial" w:eastAsia="Arial" w:hAnsi="Arial" w:cs="Arial"/>
          <w:color w:val="000000" w:themeColor="text1"/>
        </w:rPr>
        <w:t>-seq,</w:t>
      </w:r>
      <w:r w:rsidR="00AA20CC" w:rsidRPr="005203CF">
        <w:rPr>
          <w:rFonts w:ascii="Arial" w:eastAsia="Arial" w:hAnsi="Arial" w:cs="Arial"/>
          <w:color w:val="000000" w:themeColor="text1"/>
        </w:rPr>
        <w:t xml:space="preserve"> </w:t>
      </w:r>
      <w:r w:rsidR="0077163B" w:rsidRPr="005203CF">
        <w:rPr>
          <w:rFonts w:ascii="Arial" w:eastAsia="Arial" w:hAnsi="Arial" w:cs="Arial"/>
          <w:color w:val="000000" w:themeColor="text1"/>
        </w:rPr>
        <w:t xml:space="preserve">and bulk </w:t>
      </w:r>
      <w:r w:rsidR="00AA20CC" w:rsidRPr="005203CF">
        <w:rPr>
          <w:rFonts w:ascii="Arial" w:eastAsia="Arial" w:hAnsi="Arial" w:cs="Arial"/>
          <w:color w:val="000000" w:themeColor="text1"/>
        </w:rPr>
        <w:t xml:space="preserve">translation efficiency </w:t>
      </w:r>
      <w:r>
        <w:rPr>
          <w:rFonts w:ascii="Arial" w:eastAsia="Arial" w:hAnsi="Arial" w:cs="Arial"/>
          <w:color w:val="000000" w:themeColor="text1"/>
        </w:rPr>
        <w:t>of</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mRNAs </w:t>
      </w:r>
      <w:r w:rsidR="003B0C15" w:rsidRPr="005203CF">
        <w:rPr>
          <w:rFonts w:ascii="Arial" w:eastAsia="Arial" w:hAnsi="Arial" w:cs="Arial"/>
          <w:color w:val="000000" w:themeColor="text1"/>
        </w:rPr>
        <w:t>is</w:t>
      </w:r>
      <w:r w:rsidR="00AA20CC" w:rsidRPr="005203CF">
        <w:rPr>
          <w:rFonts w:ascii="Arial" w:eastAsia="Arial" w:hAnsi="Arial" w:cs="Arial"/>
          <w:color w:val="000000" w:themeColor="text1"/>
        </w:rPr>
        <w:t xml:space="preserve"> available for </w:t>
      </w:r>
      <w:r w:rsidR="003B0C15" w:rsidRPr="005203CF">
        <w:rPr>
          <w:rFonts w:ascii="Arial" w:eastAsia="Arial" w:hAnsi="Arial" w:cs="Arial"/>
          <w:color w:val="000000" w:themeColor="text1"/>
        </w:rPr>
        <w:t>stem cell</w:t>
      </w:r>
      <w:r>
        <w:rPr>
          <w:rFonts w:ascii="Arial" w:eastAsia="Arial" w:hAnsi="Arial" w:cs="Arial"/>
          <w:color w:val="000000" w:themeColor="text1"/>
        </w:rPr>
        <w:t>s</w:t>
      </w:r>
      <w:r w:rsidR="003B0C15" w:rsidRPr="005203CF">
        <w:rPr>
          <w:rFonts w:ascii="Arial" w:eastAsia="Arial" w:hAnsi="Arial" w:cs="Arial"/>
          <w:color w:val="000000" w:themeColor="text1"/>
        </w:rPr>
        <w:t xml:space="preserve"> and their differentiating progeny </w:t>
      </w:r>
      <w:r>
        <w:rPr>
          <w:rFonts w:ascii="Arial" w:eastAsia="Arial" w:hAnsi="Arial" w:cs="Arial"/>
          <w:color w:val="000000" w:themeColor="text1"/>
        </w:rPr>
        <w:t>with</w:t>
      </w:r>
      <w:r w:rsidR="0077163B" w:rsidRPr="005203CF">
        <w:rPr>
          <w:rFonts w:ascii="Arial" w:eastAsia="Arial" w:hAnsi="Arial" w:cs="Arial"/>
          <w:color w:val="000000" w:themeColor="text1"/>
        </w:rPr>
        <w:t xml:space="preserve">in </w:t>
      </w:r>
      <w:r w:rsidR="003B0C15" w:rsidRPr="005203CF">
        <w:rPr>
          <w:rFonts w:ascii="Arial" w:eastAsia="Arial" w:hAnsi="Arial" w:cs="Arial"/>
          <w:color w:val="000000" w:themeColor="text1"/>
        </w:rPr>
        <w:t>t</w:t>
      </w:r>
      <w:r w:rsidR="00AA20CC" w:rsidRPr="005203CF">
        <w:rPr>
          <w:rFonts w:ascii="Arial" w:eastAsia="Arial" w:hAnsi="Arial" w:cs="Arial"/>
          <w:color w:val="000000" w:themeColor="text1"/>
        </w:rPr>
        <w:t xml:space="preserve">he </w:t>
      </w:r>
      <w:r w:rsidR="00AA20CC" w:rsidRPr="005203CF">
        <w:rPr>
          <w:rFonts w:ascii="Arial" w:eastAsia="Arial" w:hAnsi="Arial" w:cs="Arial"/>
          <w:i/>
          <w:iCs/>
          <w:color w:val="000000" w:themeColor="text1"/>
        </w:rPr>
        <w:t xml:space="preserve">Drosophila </w:t>
      </w:r>
      <w:r w:rsidR="00AA20CC" w:rsidRPr="005203CF">
        <w:rPr>
          <w:rFonts w:ascii="Arial" w:eastAsia="Arial" w:hAnsi="Arial" w:cs="Arial"/>
          <w:color w:val="000000" w:themeColor="text1"/>
        </w:rPr>
        <w:t>germarium. However, visualiz</w:t>
      </w:r>
      <w:r w:rsidR="000869E8">
        <w:rPr>
          <w:rFonts w:ascii="Arial" w:eastAsia="Arial" w:hAnsi="Arial" w:cs="Arial"/>
          <w:color w:val="000000" w:themeColor="text1"/>
        </w:rPr>
        <w:t>ing those data is hampered by lack of a</w:t>
      </w:r>
      <w:r w:rsidR="00AA20CC" w:rsidRPr="005203CF">
        <w:rPr>
          <w:rFonts w:ascii="Arial" w:eastAsia="Arial" w:hAnsi="Arial" w:cs="Arial"/>
          <w:color w:val="000000" w:themeColor="text1"/>
        </w:rPr>
        <w:t xml:space="preserve"> tool to </w:t>
      </w:r>
      <w:r>
        <w:rPr>
          <w:rFonts w:ascii="Arial" w:eastAsia="Arial" w:hAnsi="Arial" w:cs="Arial"/>
          <w:color w:val="000000" w:themeColor="text1"/>
        </w:rPr>
        <w:t>spatially map</w:t>
      </w:r>
      <w:r w:rsidRPr="005203CF">
        <w:rPr>
          <w:rFonts w:ascii="Arial" w:eastAsia="Arial" w:hAnsi="Arial" w:cs="Arial"/>
          <w:color w:val="000000" w:themeColor="text1"/>
        </w:rPr>
        <w:t xml:space="preserve"> </w:t>
      </w:r>
      <w:r w:rsidR="00633A97" w:rsidRPr="005203CF">
        <w:rPr>
          <w:rFonts w:ascii="Arial" w:eastAsia="Arial" w:hAnsi="Arial" w:cs="Arial"/>
          <w:color w:val="000000" w:themeColor="text1"/>
        </w:rPr>
        <w:t xml:space="preserve">gene </w:t>
      </w:r>
      <w:r w:rsidR="00AA20CC" w:rsidRPr="005203CF">
        <w:rPr>
          <w:rFonts w:ascii="Arial" w:eastAsia="Arial" w:hAnsi="Arial" w:cs="Arial"/>
          <w:color w:val="000000" w:themeColor="text1"/>
        </w:rPr>
        <w:t xml:space="preserve">expression </w:t>
      </w:r>
      <w:r w:rsidR="00633A97" w:rsidRPr="005203CF">
        <w:rPr>
          <w:rFonts w:ascii="Arial" w:eastAsia="Arial" w:hAnsi="Arial" w:cs="Arial"/>
          <w:color w:val="000000" w:themeColor="text1"/>
        </w:rPr>
        <w:t xml:space="preserve">and translational </w:t>
      </w:r>
      <w:r>
        <w:rPr>
          <w:rFonts w:ascii="Arial" w:eastAsia="Arial" w:hAnsi="Arial" w:cs="Arial"/>
          <w:color w:val="000000" w:themeColor="text1"/>
        </w:rPr>
        <w:t>data</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in the germarium. </w:t>
      </w:r>
      <w:r w:rsidR="067BF87F" w:rsidRPr="005203CF">
        <w:rPr>
          <w:rFonts w:ascii="Arial" w:eastAsia="Arial" w:hAnsi="Arial" w:cs="Arial"/>
          <w:color w:val="000000" w:themeColor="text1"/>
        </w:rPr>
        <w:t xml:space="preserve">Here, we have </w:t>
      </w:r>
      <w:del w:id="21" w:author="Rangan, Prashanth" w:date="2022-01-31T07:42:00Z">
        <w:r w:rsidR="067BF87F" w:rsidRPr="005203CF" w:rsidDel="007650D1">
          <w:rPr>
            <w:rFonts w:ascii="Arial" w:eastAsia="Arial" w:hAnsi="Arial" w:cs="Arial"/>
            <w:color w:val="000000" w:themeColor="text1"/>
          </w:rPr>
          <w:delText>compiled</w:delText>
        </w:r>
        <w:r w:rsidR="21CB53C6" w:rsidRPr="005203CF" w:rsidDel="007650D1">
          <w:rPr>
            <w:rFonts w:ascii="Arial" w:eastAsia="Arial" w:hAnsi="Arial" w:cs="Arial"/>
            <w:color w:val="000000" w:themeColor="text1"/>
          </w:rPr>
          <w:delText xml:space="preserve"> and </w:delText>
        </w:r>
      </w:del>
      <w:r w:rsidR="21CB53C6" w:rsidRPr="005203CF">
        <w:rPr>
          <w:rFonts w:ascii="Arial" w:eastAsia="Arial" w:hAnsi="Arial" w:cs="Arial"/>
          <w:color w:val="000000" w:themeColor="text1"/>
        </w:rPr>
        <w:t xml:space="preserve">developed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ins w:id="22" w:author="Elliot Martin" w:date="2022-01-28T16:11:00Z">
        <w:r w:rsidR="005D5DB4">
          <w:rPr>
            <w:rFonts w:ascii="Arial" w:eastAsia="Arial" w:hAnsi="Arial" w:cs="Arial"/>
            <w:color w:val="000000" w:themeColor="text1"/>
          </w:rPr>
          <w:t xml:space="preserve"> (</w:t>
        </w:r>
        <w:bookmarkStart w:id="23" w:name="_Hlk94278718"/>
        <w:r w:rsidR="005D5DB4">
          <w:rPr>
            <w:rFonts w:ascii="Arial" w:eastAsia="Arial" w:hAnsi="Arial" w:cs="Arial"/>
            <w:color w:val="000000" w:themeColor="text1"/>
          </w:rPr>
          <w:fldChar w:fldCharType="begin"/>
        </w:r>
        <w:r w:rsidR="005D5DB4">
          <w:rPr>
            <w:rFonts w:ascii="Arial" w:eastAsia="Arial" w:hAnsi="Arial" w:cs="Arial"/>
            <w:color w:val="000000" w:themeColor="text1"/>
          </w:rPr>
          <w:instrText xml:space="preserve"> HYPERLINK "https://www.ranganlab.com/Oo-site" </w:instrText>
        </w:r>
        <w:r w:rsidR="005D5DB4">
          <w:rPr>
            <w:rFonts w:ascii="Arial" w:eastAsia="Arial" w:hAnsi="Arial" w:cs="Arial"/>
            <w:color w:val="000000" w:themeColor="text1"/>
          </w:rPr>
          <w:fldChar w:fldCharType="separate"/>
        </w:r>
        <w:r w:rsidR="005D5DB4" w:rsidRPr="005D5DB4">
          <w:rPr>
            <w:rStyle w:val="Hyperlink"/>
            <w:rFonts w:ascii="Arial" w:eastAsia="Arial" w:hAnsi="Arial" w:cs="Arial"/>
          </w:rPr>
          <w:t>https://www.ranganlab.com/Oo-site</w:t>
        </w:r>
        <w:r w:rsidR="005D5DB4">
          <w:rPr>
            <w:rFonts w:ascii="Arial" w:eastAsia="Arial" w:hAnsi="Arial" w:cs="Arial"/>
            <w:color w:val="000000" w:themeColor="text1"/>
          </w:rPr>
          <w:fldChar w:fldCharType="end"/>
        </w:r>
        <w:bookmarkEnd w:id="23"/>
        <w:r w:rsidR="005D5DB4">
          <w:rPr>
            <w:rFonts w:ascii="Arial" w:eastAsia="Arial" w:hAnsi="Arial" w:cs="Arial"/>
            <w:color w:val="000000" w:themeColor="text1"/>
          </w:rPr>
          <w:t>)</w:t>
        </w:r>
      </w:ins>
      <w:r>
        <w:rPr>
          <w:rFonts w:ascii="Arial" w:eastAsia="Arial" w:hAnsi="Arial" w:cs="Arial"/>
          <w:color w:val="000000" w:themeColor="text1"/>
        </w:rPr>
        <w:t>,</w:t>
      </w:r>
      <w:r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a </w:t>
      </w:r>
      <w:r w:rsidR="21CB53C6" w:rsidRPr="005203CF">
        <w:rPr>
          <w:rFonts w:ascii="Arial" w:eastAsia="Arial" w:hAnsi="Arial" w:cs="Arial"/>
          <w:color w:val="000000" w:themeColor="text1"/>
        </w:rPr>
        <w:t>tool</w:t>
      </w:r>
      <w:r w:rsidR="00AA20CC" w:rsidRPr="005203CF">
        <w:rPr>
          <w:rFonts w:ascii="Arial" w:eastAsia="Arial" w:hAnsi="Arial" w:cs="Arial"/>
          <w:color w:val="000000" w:themeColor="text1"/>
        </w:rPr>
        <w:t xml:space="preserve"> </w:t>
      </w:r>
      <w:r w:rsidR="21CB53C6" w:rsidRPr="005203CF">
        <w:rPr>
          <w:rFonts w:ascii="Arial" w:eastAsia="Arial" w:hAnsi="Arial" w:cs="Arial"/>
          <w:color w:val="000000" w:themeColor="text1"/>
        </w:rPr>
        <w:t xml:space="preserve">for </w:t>
      </w:r>
      <w:r w:rsidR="00AA20CC" w:rsidRPr="005203CF">
        <w:rPr>
          <w:rFonts w:ascii="Arial" w:eastAsia="Arial" w:hAnsi="Arial" w:cs="Arial"/>
          <w:color w:val="000000" w:themeColor="text1"/>
        </w:rPr>
        <w:t xml:space="preserve">visualizing </w:t>
      </w:r>
      <w:r w:rsidR="00280A13" w:rsidRPr="005203CF">
        <w:rPr>
          <w:rFonts w:ascii="Arial" w:eastAsia="Arial" w:hAnsi="Arial" w:cs="Arial"/>
          <w:color w:val="000000" w:themeColor="text1"/>
        </w:rPr>
        <w:t xml:space="preserve">bulk- and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280A13" w:rsidRPr="005203CF">
        <w:rPr>
          <w:rFonts w:ascii="Arial" w:eastAsia="Arial" w:hAnsi="Arial" w:cs="Arial"/>
          <w:color w:val="000000" w:themeColor="text1"/>
        </w:rPr>
        <w:t xml:space="preserve"> </w:t>
      </w:r>
      <w:r w:rsidR="3722E153" w:rsidRPr="005203CF">
        <w:rPr>
          <w:rFonts w:ascii="Arial" w:eastAsia="Arial" w:hAnsi="Arial" w:cs="Arial"/>
          <w:color w:val="000000" w:themeColor="text1"/>
        </w:rPr>
        <w:t xml:space="preserve">and </w:t>
      </w:r>
      <w:r w:rsidR="00280A13" w:rsidRPr="005203CF">
        <w:rPr>
          <w:rFonts w:ascii="Arial" w:eastAsia="Arial" w:hAnsi="Arial" w:cs="Arial"/>
          <w:color w:val="000000" w:themeColor="text1"/>
        </w:rPr>
        <w:t xml:space="preserve">translational efficiency </w:t>
      </w:r>
      <w:r w:rsidR="3722E153" w:rsidRPr="005203CF">
        <w:rPr>
          <w:rFonts w:ascii="Arial" w:eastAsia="Arial" w:hAnsi="Arial" w:cs="Arial"/>
          <w:color w:val="000000" w:themeColor="text1"/>
        </w:rPr>
        <w:t xml:space="preserve">data </w:t>
      </w:r>
      <w:r w:rsidR="00F578C8" w:rsidRPr="005203CF">
        <w:rPr>
          <w:rFonts w:ascii="Arial" w:eastAsia="Arial" w:hAnsi="Arial" w:cs="Arial"/>
          <w:color w:val="000000" w:themeColor="text1"/>
        </w:rPr>
        <w:t xml:space="preserve">during </w:t>
      </w:r>
      <w:r w:rsidR="00B32A1A" w:rsidRPr="005203CF">
        <w:rPr>
          <w:rFonts w:ascii="Arial" w:eastAsia="Arial" w:hAnsi="Arial" w:cs="Arial"/>
          <w:color w:val="000000" w:themeColor="text1"/>
        </w:rPr>
        <w:t xml:space="preserve">different </w:t>
      </w:r>
      <w:r w:rsidR="21CB53C6" w:rsidRPr="005203CF">
        <w:rPr>
          <w:rFonts w:ascii="Arial" w:eastAsia="Arial" w:hAnsi="Arial" w:cs="Arial"/>
          <w:color w:val="000000" w:themeColor="text1"/>
        </w:rPr>
        <w:t xml:space="preserve">stages of </w:t>
      </w:r>
      <w:r w:rsidR="0068002A" w:rsidRPr="005203CF">
        <w:rPr>
          <w:rFonts w:ascii="Arial" w:eastAsia="Arial" w:hAnsi="Arial" w:cs="Arial"/>
          <w:color w:val="000000" w:themeColor="text1"/>
        </w:rPr>
        <w:t xml:space="preserve">germline </w:t>
      </w:r>
      <w:r w:rsidR="21CB53C6" w:rsidRPr="005203CF">
        <w:rPr>
          <w:rFonts w:ascii="Arial" w:eastAsia="Arial" w:hAnsi="Arial" w:cs="Arial"/>
          <w:color w:val="000000" w:themeColor="text1"/>
        </w:rPr>
        <w:t>differentiation</w:t>
      </w:r>
      <w:r>
        <w:rPr>
          <w:rFonts w:ascii="Arial" w:eastAsia="Arial" w:hAnsi="Arial" w:cs="Arial"/>
          <w:color w:val="000000" w:themeColor="text1"/>
        </w:rPr>
        <w:t xml:space="preserve">, </w:t>
      </w:r>
      <w:r w:rsidR="0093071B" w:rsidRPr="005203CF">
        <w:rPr>
          <w:rFonts w:ascii="Arial" w:eastAsia="Arial" w:hAnsi="Arial" w:cs="Arial"/>
          <w:color w:val="000000" w:themeColor="text1"/>
        </w:rPr>
        <w:t>t</w:t>
      </w:r>
      <w:r>
        <w:rPr>
          <w:rFonts w:ascii="Arial" w:eastAsia="Arial" w:hAnsi="Arial" w:cs="Arial"/>
          <w:color w:val="000000" w:themeColor="text1"/>
        </w:rPr>
        <w:t>hat</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make</w:t>
      </w:r>
      <w:r>
        <w:rPr>
          <w:rFonts w:ascii="Arial" w:eastAsia="Arial" w:hAnsi="Arial" w:cs="Arial"/>
          <w:color w:val="000000" w:themeColor="text1"/>
        </w:rPr>
        <w:t>s</w:t>
      </w:r>
      <w:r w:rsidR="31407D11" w:rsidRPr="005203CF">
        <w:rPr>
          <w:rFonts w:ascii="Arial" w:eastAsia="Arial" w:hAnsi="Arial" w:cs="Arial"/>
          <w:color w:val="000000" w:themeColor="text1"/>
        </w:rPr>
        <w:t xml:space="preserve"> </w:t>
      </w:r>
      <w:r w:rsidR="31407D11" w:rsidRPr="009A005A">
        <w:rPr>
          <w:rFonts w:ascii="Arial" w:eastAsia="Arial" w:hAnsi="Arial" w:cs="Arial"/>
          <w:color w:val="000000" w:themeColor="text1"/>
        </w:rPr>
        <w:t>th</w:t>
      </w:r>
      <w:r w:rsidR="0093071B" w:rsidRPr="009A005A">
        <w:rPr>
          <w:rFonts w:ascii="Arial" w:eastAsia="Arial" w:hAnsi="Arial" w:cs="Arial"/>
          <w:color w:val="000000" w:themeColor="text1"/>
        </w:rPr>
        <w:t>e</w:t>
      </w:r>
      <w:r w:rsidRPr="009A005A">
        <w:rPr>
          <w:rFonts w:ascii="Arial" w:eastAsia="Arial" w:hAnsi="Arial" w:cs="Arial"/>
          <w:color w:val="000000" w:themeColor="text1"/>
        </w:rPr>
        <w:t>se</w:t>
      </w:r>
      <w:r w:rsidR="0093071B" w:rsidRPr="005203CF">
        <w:rPr>
          <w:rFonts w:ascii="Arial" w:eastAsia="Arial" w:hAnsi="Arial" w:cs="Arial"/>
          <w:color w:val="000000" w:themeColor="text1"/>
        </w:rPr>
        <w:t xml:space="preserve"> </w:t>
      </w:r>
      <w:r w:rsidR="31407D11" w:rsidRPr="005203CF">
        <w:rPr>
          <w:rFonts w:ascii="Arial" w:eastAsia="Arial" w:hAnsi="Arial" w:cs="Arial"/>
          <w:color w:val="000000" w:themeColor="text1"/>
        </w:rPr>
        <w:t xml:space="preserve">data </w:t>
      </w:r>
      <w:r w:rsidR="27B01B4E" w:rsidRPr="005203CF">
        <w:rPr>
          <w:rFonts w:ascii="Arial" w:eastAsia="Arial" w:hAnsi="Arial" w:cs="Arial"/>
          <w:color w:val="000000" w:themeColor="text1"/>
        </w:rPr>
        <w:t>accessible</w:t>
      </w:r>
      <w:r w:rsidR="31407D11" w:rsidRPr="005203CF">
        <w:rPr>
          <w:rFonts w:ascii="Arial" w:eastAsia="Arial" w:hAnsi="Arial" w:cs="Arial"/>
          <w:color w:val="000000" w:themeColor="text1"/>
        </w:rPr>
        <w:t xml:space="preserve"> to non-bioinf</w:t>
      </w:r>
      <w:r w:rsidR="57EB4FC0" w:rsidRPr="005203CF">
        <w:rPr>
          <w:rFonts w:ascii="Arial" w:eastAsia="Arial" w:hAnsi="Arial" w:cs="Arial"/>
          <w:color w:val="000000" w:themeColor="text1"/>
        </w:rPr>
        <w:t>o</w:t>
      </w:r>
      <w:r w:rsidR="31407D11" w:rsidRPr="005203CF">
        <w:rPr>
          <w:rFonts w:ascii="Arial" w:eastAsia="Arial" w:hAnsi="Arial" w:cs="Arial"/>
          <w:color w:val="000000" w:themeColor="text1"/>
        </w:rPr>
        <w:t>rmati</w:t>
      </w:r>
      <w:r w:rsidR="6CF70C7A" w:rsidRPr="005203CF">
        <w:rPr>
          <w:rFonts w:ascii="Arial" w:eastAsia="Arial" w:hAnsi="Arial" w:cs="Arial"/>
          <w:color w:val="000000" w:themeColor="text1"/>
        </w:rPr>
        <w:t>cians</w:t>
      </w:r>
      <w:r w:rsidR="4B0A7250" w:rsidRPr="005203CF">
        <w:rPr>
          <w:rFonts w:ascii="Arial" w:eastAsia="Arial" w:hAnsi="Arial" w:cs="Arial"/>
          <w:color w:val="000000" w:themeColor="text1"/>
        </w:rPr>
        <w:t>.</w:t>
      </w:r>
      <w:r w:rsidR="3CA86D23"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Using this tool</w:t>
      </w:r>
      <w:r w:rsidR="0068002A"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we </w:t>
      </w:r>
      <w:r>
        <w:rPr>
          <w:rFonts w:ascii="Arial" w:eastAsia="Arial" w:hAnsi="Arial" w:cs="Arial"/>
          <w:color w:val="000000" w:themeColor="text1"/>
        </w:rPr>
        <w:t>recapitulated</w:t>
      </w:r>
      <w:r w:rsidR="00AA20CC" w:rsidRPr="005203CF">
        <w:rPr>
          <w:rFonts w:ascii="Arial" w:eastAsia="Arial" w:hAnsi="Arial" w:cs="Arial"/>
          <w:color w:val="000000" w:themeColor="text1"/>
        </w:rPr>
        <w:t xml:space="preserve"> previously reported </w:t>
      </w:r>
      <w:r w:rsidR="00C3338C" w:rsidRPr="005203CF">
        <w:rPr>
          <w:rFonts w:ascii="Arial" w:eastAsia="Arial" w:hAnsi="Arial" w:cs="Arial"/>
          <w:color w:val="000000" w:themeColor="text1"/>
        </w:rPr>
        <w:t>expression patterns of developmentally regulated genes</w:t>
      </w:r>
      <w:r w:rsidR="00B42E83" w:rsidRPr="005203CF">
        <w:rPr>
          <w:rFonts w:ascii="Arial" w:eastAsia="Arial" w:hAnsi="Arial" w:cs="Arial"/>
          <w:color w:val="000000" w:themeColor="text1"/>
        </w:rPr>
        <w:t xml:space="preserve"> </w:t>
      </w:r>
      <w:del w:id="24" w:author="Rangan, Prashanth" w:date="2022-01-25T20:45:00Z">
        <w:r w:rsidR="00B42E83" w:rsidRPr="005203CF" w:rsidDel="00E901C6">
          <w:rPr>
            <w:rFonts w:ascii="Arial" w:eastAsia="Arial" w:hAnsi="Arial" w:cs="Arial"/>
            <w:color w:val="000000" w:themeColor="text1"/>
          </w:rPr>
          <w:delText xml:space="preserve">and </w:delText>
        </w:r>
        <w:r w:rsidR="003B0C15" w:rsidRPr="005203CF" w:rsidDel="00E901C6">
          <w:rPr>
            <w:rFonts w:ascii="Arial" w:eastAsia="Arial" w:hAnsi="Arial" w:cs="Arial"/>
            <w:color w:val="000000" w:themeColor="text1"/>
          </w:rPr>
          <w:delText>also</w:delText>
        </w:r>
      </w:del>
      <w:ins w:id="25" w:author="Rangan, Prashanth" w:date="2022-01-25T20:45:00Z">
        <w:r w:rsidR="00E901C6" w:rsidRPr="005203CF">
          <w:rPr>
            <w:rFonts w:ascii="Arial" w:eastAsia="Arial" w:hAnsi="Arial" w:cs="Arial"/>
            <w:color w:val="000000" w:themeColor="text1"/>
          </w:rPr>
          <w:t>and</w:t>
        </w:r>
      </w:ins>
      <w:r w:rsidR="003B0C15" w:rsidRPr="005203CF">
        <w:rPr>
          <w:rFonts w:ascii="Arial" w:eastAsia="Arial" w:hAnsi="Arial" w:cs="Arial"/>
          <w:color w:val="000000" w:themeColor="text1"/>
        </w:rPr>
        <w:t xml:space="preserve"> discovered that </w:t>
      </w:r>
      <w:r w:rsidR="00C3338C" w:rsidRPr="005203CF">
        <w:rPr>
          <w:rFonts w:ascii="Arial" w:eastAsia="Arial" w:hAnsi="Arial" w:cs="Arial"/>
          <w:color w:val="000000" w:themeColor="text1"/>
        </w:rPr>
        <w:t>meiotic genes</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such as those that regulate </w:t>
      </w:r>
      <w:r w:rsidR="009F5CD2" w:rsidRPr="005203CF">
        <w:rPr>
          <w:rFonts w:ascii="Arial" w:eastAsia="Arial" w:hAnsi="Arial" w:cs="Arial"/>
          <w:color w:val="000000" w:themeColor="text1"/>
        </w:rPr>
        <w:t xml:space="preserve">the </w:t>
      </w:r>
      <w:r w:rsidR="003B0C15" w:rsidRPr="005203CF">
        <w:rPr>
          <w:rFonts w:ascii="Arial" w:eastAsia="Arial" w:hAnsi="Arial" w:cs="Arial"/>
          <w:color w:val="000000" w:themeColor="text1"/>
        </w:rPr>
        <w:t>synaptonemal complex</w:t>
      </w:r>
      <w:r w:rsidR="003302A3" w:rsidRPr="005203CF">
        <w:rPr>
          <w:rFonts w:ascii="Arial" w:eastAsia="Arial" w:hAnsi="Arial" w:cs="Arial"/>
          <w:color w:val="000000" w:themeColor="text1"/>
        </w:rPr>
        <w:t>,</w:t>
      </w:r>
      <w:r w:rsidR="003B0C15" w:rsidRPr="005203CF">
        <w:rPr>
          <w:rFonts w:ascii="Arial" w:eastAsia="Arial" w:hAnsi="Arial" w:cs="Arial"/>
          <w:color w:val="000000" w:themeColor="text1"/>
        </w:rPr>
        <w:t xml:space="preserve"> </w:t>
      </w:r>
      <w:r w:rsidR="00280A13" w:rsidRPr="005203CF">
        <w:rPr>
          <w:rFonts w:ascii="Arial" w:eastAsia="Arial" w:hAnsi="Arial" w:cs="Arial"/>
          <w:color w:val="000000" w:themeColor="text1"/>
        </w:rPr>
        <w:t xml:space="preserve">are </w:t>
      </w:r>
      <w:r w:rsidR="00C3338C" w:rsidRPr="005203CF">
        <w:rPr>
          <w:rFonts w:ascii="Arial" w:eastAsia="Arial" w:hAnsi="Arial" w:cs="Arial"/>
          <w:color w:val="000000" w:themeColor="text1"/>
        </w:rPr>
        <w:t xml:space="preserve">regulated </w:t>
      </w:r>
      <w:r w:rsidR="003B0C15" w:rsidRPr="005203CF">
        <w:rPr>
          <w:rFonts w:ascii="Arial" w:eastAsia="Arial" w:hAnsi="Arial" w:cs="Arial"/>
          <w:color w:val="000000" w:themeColor="text1"/>
        </w:rPr>
        <w:t>at the level of translation</w:t>
      </w:r>
      <w:r w:rsidR="00C3338C" w:rsidRPr="005203CF">
        <w:rPr>
          <w:rFonts w:ascii="Arial" w:eastAsia="Arial" w:hAnsi="Arial" w:cs="Arial"/>
          <w:color w:val="000000" w:themeColor="text1"/>
        </w:rPr>
        <w:t>.</w:t>
      </w:r>
    </w:p>
    <w:p w14:paraId="61DE615D" w14:textId="3E971A4E" w:rsidR="67B6DB8F" w:rsidRPr="005203CF" w:rsidRDefault="67B6DB8F" w:rsidP="005203CF">
      <w:pPr>
        <w:spacing w:after="0" w:line="360" w:lineRule="auto"/>
        <w:jc w:val="both"/>
        <w:rPr>
          <w:rFonts w:ascii="Arial" w:eastAsia="Arial" w:hAnsi="Arial" w:cs="Arial"/>
          <w:color w:val="000000" w:themeColor="text1"/>
        </w:rPr>
      </w:pPr>
    </w:p>
    <w:p w14:paraId="49B15729" w14:textId="3369A5F3" w:rsidR="00AA20CC" w:rsidRPr="005203CF" w:rsidRDefault="4B0A7250"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Introduction</w:t>
      </w:r>
      <w:del w:id="26" w:author="Rangan, Prashanth" w:date="2022-01-31T08:04:00Z">
        <w:r w:rsidRPr="005203CF" w:rsidDel="008A0C58">
          <w:rPr>
            <w:rFonts w:ascii="Arial" w:eastAsia="Arial" w:hAnsi="Arial" w:cs="Arial"/>
            <w:b/>
            <w:bCs/>
            <w:color w:val="000000" w:themeColor="text1"/>
          </w:rPr>
          <w:delText>:</w:delText>
        </w:r>
      </w:del>
    </w:p>
    <w:p w14:paraId="05EF01A4" w14:textId="6C0318F2" w:rsidR="00DA6254" w:rsidRPr="005203CF" w:rsidRDefault="4B0A725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The </w:t>
      </w:r>
      <w:r w:rsidRPr="005203CF">
        <w:rPr>
          <w:rFonts w:ascii="Arial" w:eastAsia="Arial" w:hAnsi="Arial" w:cs="Arial"/>
          <w:i/>
          <w:iCs/>
          <w:color w:val="000000" w:themeColor="text1"/>
        </w:rPr>
        <w:t>Drosophila</w:t>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ovary</w:t>
      </w:r>
      <w:r w:rsidRPr="005203CF">
        <w:rPr>
          <w:rFonts w:ascii="Arial" w:eastAsia="Arial" w:hAnsi="Arial" w:cs="Arial"/>
          <w:color w:val="000000" w:themeColor="text1"/>
        </w:rPr>
        <w:t xml:space="preserve"> provides a powerful system to study stem cell differentiation </w:t>
      </w:r>
      <w:r w:rsidRPr="005203CF">
        <w:rPr>
          <w:rFonts w:ascii="Arial" w:eastAsia="Arial" w:hAnsi="Arial" w:cs="Arial"/>
          <w:i/>
          <w:iCs/>
          <w:color w:val="000000" w:themeColor="text1"/>
        </w:rPr>
        <w:t>in</w:t>
      </w:r>
      <w:r w:rsidR="00AA20CC" w:rsidRPr="005203CF">
        <w:rPr>
          <w:rFonts w:ascii="Arial" w:eastAsia="Arial" w:hAnsi="Arial" w:cs="Arial"/>
          <w:i/>
          <w:iCs/>
          <w:color w:val="000000" w:themeColor="text1"/>
        </w:rPr>
        <w:t xml:space="preserve"> </w:t>
      </w:r>
      <w:commentRangeStart w:id="27"/>
      <w:r w:rsidRPr="005203CF">
        <w:rPr>
          <w:rFonts w:ascii="Arial" w:eastAsia="Arial" w:hAnsi="Arial" w:cs="Arial"/>
          <w:i/>
          <w:iCs/>
          <w:color w:val="000000" w:themeColor="text1"/>
        </w:rPr>
        <w:t>vivo</w:t>
      </w:r>
      <w:commentRangeEnd w:id="27"/>
      <w:r w:rsidR="009479B9">
        <w:rPr>
          <w:rStyle w:val="CommentReference"/>
        </w:rPr>
        <w:commentReference w:id="27"/>
      </w:r>
      <w:r w:rsidRPr="005203CF">
        <w:rPr>
          <w:rFonts w:ascii="Arial" w:eastAsia="Arial" w:hAnsi="Arial" w:cs="Arial"/>
          <w:i/>
          <w:iCs/>
          <w:color w:val="000000" w:themeColor="text1"/>
        </w:rPr>
        <w:t xml:space="preserve"> </w:t>
      </w:r>
      <w:r w:rsidR="00FB75E5" w:rsidRPr="005203CF">
        <w:rPr>
          <w:rFonts w:ascii="Arial" w:eastAsia="Arial" w:hAnsi="Arial" w:cs="Arial"/>
          <w:color w:val="000000" w:themeColor="text1"/>
        </w:rPr>
        <w:fldChar w:fldCharType="begin"/>
      </w:r>
      <w:r w:rsidR="003C735D">
        <w:rPr>
          <w:rFonts w:ascii="Arial" w:eastAsia="Arial" w:hAnsi="Arial" w:cs="Arial"/>
          <w:color w:val="000000" w:themeColor="text1"/>
        </w:rPr>
        <w:instrText xml:space="preserve"> ADDIN ZOTERO_ITEM CSL_CITATION {"citationID":"dDcjAs5E","properties":{"formattedCitation":"(Lehmann 2012; Spradling et al. 2011; Eliazer and Buszczak 2011; Bastock and St Johnston 2008)","plainCitation":"(Lehmann 2012; Spradling et al. 2011; Eliazer and Buszczak 2011; Bastock and St Johnston 2008)","noteIndex":0},"citationItems":[{"id":1729,"uris":["http://zotero.org/users/6609021/items/LVULESL2"],"uri":["http://zotero.org/users/6609021/items/LVULESL2"],"itemData":{"id":1729,"type":"article-journal","abstract":"Germline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1013,"uris":["http://zotero.org/users/6609021/items/SQICG2C3"],"uri":["http://zotero.org/users/6609021/items/SQICG2C3"],"itemData":{"id":1013,"type":"article-journal","abstract":"Sperm and egg production requires a robust stem cell system that balances self-renewal with differentiation. Self-renewal at the expense of differentiation can cause tumorigenesis, whereas differentiation at the expense of self-renewal can cause germ cell depletion and infertility. In most organisms, and sometimes in both sexes, germline stem cells (GSCs) often reside in a defined anatomical niche. Factors within the niche regulate a balance between GSC self-renewal and differentiation. Asymmetric division of the germline stem cell to form daughter cells with alternative fates is common. The exception to both these tendencies is the mammalian testis where there does not appear to be an obvious anatomical niche and where GSC homeostasis is likely accomplished by a stochastic balance of self-renewal and differentiation and not by regulated asymmetric cell division. Despite these apparent differences, GSCs in all organisms share many common mechanisms, although not necessarily molecules, to guarantee survival of the germline.","container-title":"Cold Spring Harbor perspectives in biology","DOI":"10.1101/cshperspect.a002642","ISSN":"1943-0264","issue":"11","note":"Citation Key: Spradling2011f\ntex.ids= spradlingGermlineStemCells2011\nPMCID: PMC3220357\nPMID: 21791699\npublisher: Cold Spring Harbor Lab","page":"a002642","title":"Germline stem cells","title-short":"Spradling2011f","volume":"3","author":[{"family":"Spradling","given":"Allan"},{"family":"Fuller","given":"Margaret T"},{"family":"Braun","given":"Robert E"},{"family":"Yoshida","given":"Shosei"}],"issued":{"date-parts":[["2011"]]},"citation-key":"Spradling2011f"}},{"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FB75E5" w:rsidRPr="005203CF">
        <w:rPr>
          <w:rFonts w:ascii="Arial" w:eastAsia="Arial" w:hAnsi="Arial" w:cs="Arial"/>
          <w:color w:val="000000" w:themeColor="text1"/>
        </w:rPr>
        <w:fldChar w:fldCharType="separate"/>
      </w:r>
      <w:r w:rsidR="003C735D" w:rsidRPr="003C735D">
        <w:rPr>
          <w:rFonts w:ascii="Arial" w:hAnsi="Arial" w:cs="Arial"/>
        </w:rPr>
        <w:t>(Lehmann 2012; Spradling et al. 2011; Eliazer and Buszczak 2011; Bastock and St Johnston 2008)</w:t>
      </w:r>
      <w:r w:rsidR="00FB75E5"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r w:rsidR="0045737D" w:rsidRPr="005203CF">
        <w:rPr>
          <w:rFonts w:ascii="Arial" w:eastAsia="Arial" w:hAnsi="Arial" w:cs="Arial"/>
          <w:color w:val="000000" w:themeColor="text1"/>
        </w:rPr>
        <w:t xml:space="preserve">The </w:t>
      </w:r>
      <w:r w:rsidR="0045737D" w:rsidRPr="0010691B">
        <w:rPr>
          <w:rFonts w:ascii="Arial" w:eastAsia="Arial" w:hAnsi="Arial" w:cs="Arial"/>
          <w:i/>
          <w:iCs/>
          <w:color w:val="000000" w:themeColor="text1"/>
        </w:rPr>
        <w:t>Drosophila</w:t>
      </w:r>
      <w:r w:rsidR="0045737D" w:rsidRPr="005203CF">
        <w:rPr>
          <w:rFonts w:ascii="Arial" w:eastAsia="Arial" w:hAnsi="Arial" w:cs="Arial"/>
          <w:color w:val="000000" w:themeColor="text1"/>
        </w:rPr>
        <w:t xml:space="preserve"> ovary consists of two main cell lineages, the germline, which ultimately </w:t>
      </w:r>
      <w:r w:rsidR="0045737D" w:rsidRPr="005203CF">
        <w:rPr>
          <w:rFonts w:ascii="Arial" w:eastAsia="Arial" w:hAnsi="Arial" w:cs="Arial"/>
          <w:color w:val="000000" w:themeColor="text1"/>
        </w:rPr>
        <w:lastRenderedPageBreak/>
        <w:t>gives rise to eggs</w:t>
      </w:r>
      <w:r w:rsidR="00B1626F"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and the soma, which surrounds the germline and plays a supportive role in egg </w:t>
      </w:r>
      <w:commentRangeStart w:id="28"/>
      <w:r w:rsidR="0045737D" w:rsidRPr="005203CF">
        <w:rPr>
          <w:rFonts w:ascii="Arial" w:eastAsia="Arial" w:hAnsi="Arial" w:cs="Arial"/>
          <w:color w:val="000000" w:themeColor="text1"/>
        </w:rPr>
        <w:t>development</w:t>
      </w:r>
      <w:commentRangeEnd w:id="28"/>
      <w:r w:rsidR="009479B9">
        <w:rPr>
          <w:rStyle w:val="CommentReference"/>
        </w:rPr>
        <w:commentReference w:id="28"/>
      </w:r>
      <w:r w:rsidR="00A13B32" w:rsidRPr="005203CF">
        <w:rPr>
          <w:rFonts w:ascii="Arial" w:eastAsia="Arial" w:hAnsi="Arial" w:cs="Arial"/>
          <w:color w:val="000000" w:themeColor="text1"/>
        </w:rPr>
        <w:t xml:space="preserve"> </w:t>
      </w:r>
      <w:r w:rsidR="00A13B3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{"citationID":"ClCd1aDI","properties":{"formattedCitation":"(Sch\\uc0\\u252{}pbach 1987; Roth 2001; Xie and Spradling 2000; Eliazer and Buszczak 2011)","plainCitation":"(Schüpbach 1987; Roth 2001; Xie and Spradling 2000; Eliazer and Buszczak 2011)","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C"}],"issued":{"date-parts":[["2000",10,13]]},"citation-key":"Xie2000b"}},{"id":1848,"uris":["http://zotero.org/users/6609021/items/Q9GAWSEU"],"uri":["http://zotero.org/users/6609021/items/Q9GAWSEU"],"itemData":{"id":1848,"type":"article-journal","abstract":"Specialized microenvironments called niches help maintain stem cells in an undifferentiated and self-renewing state. The existence of niches has long been predicted from mammalian studies, but identifying stem cells in their native environments in vivo has remained a challenge in most vertebrates. Many of the mechanistic insights into how niches regulate stem cell maintenance have been obtained using invertebrate models such as Drosophila. Here, we focus on the Drosophila ovarian germline stem cell niche and review recent studies that have begun to reveal how intricate crosstalk between various signaling pathways regulates stem cell maintenance, how the extracellular matrix modulates the signaling output of the niche and how epigenetic programming influences cell development and function both inside and outside the niche to ensure proper tissue homeostasis. These insights will probably inform the study of mammalian niches and how their malfunction contributes to human disease.","container-title":"Stem Cell Research &amp; Therapy","DOI":"10.1186/scrt86","ISSN":"1757-6512","issue":"6","journalAbbreviation":"Stem Cell Research &amp; Therapy","page":"45","source":"BioMed Central","title":"Finding a niche: studies from the Drosophila ovary","title-short":"Finding a niche","volume":"2","author":[{"family":"Eliazer","given":"Susan"},{"family":"Buszczak","given":"Michael"}],"issued":{"date-parts":[["2011",11,25]]},"citation-key":"eliazerFindingNicheStudies2011"}}],"schema":"https://github.com/citation-style-language/schema/raw/master/csl-citation.json"} </w:instrText>
      </w:r>
      <w:r w:rsidR="00A13B32" w:rsidRPr="005203CF">
        <w:rPr>
          <w:rFonts w:ascii="Arial" w:eastAsia="Arial" w:hAnsi="Arial" w:cs="Arial"/>
          <w:color w:val="000000" w:themeColor="text1"/>
        </w:rPr>
        <w:fldChar w:fldCharType="separate"/>
      </w:r>
      <w:r w:rsidR="00D71A9E" w:rsidRPr="00D71A9E">
        <w:rPr>
          <w:rFonts w:ascii="Arial" w:hAnsi="Arial" w:cs="Arial"/>
          <w:szCs w:val="24"/>
        </w:rPr>
        <w:t>(Schüpbach 1987; Roth 2001; Xie and Spradling 2000; Eliazer and Buszczak 2011)</w:t>
      </w:r>
      <w:r w:rsidR="00A13B32"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E</w:t>
      </w:r>
      <w:r w:rsidR="2F00407C" w:rsidRPr="005203CF">
        <w:rPr>
          <w:rFonts w:ascii="Arial" w:eastAsia="Arial" w:hAnsi="Arial" w:cs="Arial"/>
          <w:color w:val="000000" w:themeColor="text1"/>
        </w:rPr>
        <w:t xml:space="preserve">ach </w:t>
      </w:r>
      <w:r w:rsidR="2AD2DDF1" w:rsidRPr="005203CF">
        <w:rPr>
          <w:rFonts w:ascii="Arial" w:eastAsia="Arial" w:hAnsi="Arial" w:cs="Arial"/>
          <w:color w:val="000000" w:themeColor="text1"/>
        </w:rPr>
        <w:t xml:space="preserve">stage of </w:t>
      </w:r>
      <w:r w:rsidR="00E90E3E" w:rsidRPr="005203CF">
        <w:rPr>
          <w:rFonts w:ascii="Arial" w:eastAsia="Arial" w:hAnsi="Arial" w:cs="Arial"/>
          <w:i/>
          <w:iCs/>
          <w:color w:val="000000" w:themeColor="text1"/>
        </w:rPr>
        <w:t>Drosophila</w:t>
      </w:r>
      <w:r w:rsidR="00E90E3E" w:rsidRPr="005203CF" w:rsidDel="00E90E3E">
        <w:rPr>
          <w:rFonts w:ascii="Arial" w:eastAsia="Arial" w:hAnsi="Arial" w:cs="Arial"/>
          <w:color w:val="000000" w:themeColor="text1"/>
        </w:rPr>
        <w:t xml:space="preserve"> </w:t>
      </w:r>
      <w:r w:rsidR="00B94EAB" w:rsidRPr="005203CF">
        <w:rPr>
          <w:rFonts w:ascii="Arial" w:eastAsia="Arial" w:hAnsi="Arial" w:cs="Arial"/>
          <w:color w:val="000000" w:themeColor="text1"/>
        </w:rPr>
        <w:t>female</w:t>
      </w:r>
      <w:r w:rsidR="003A6F20" w:rsidRPr="005203CF">
        <w:rPr>
          <w:rFonts w:ascii="Arial" w:eastAsia="Arial" w:hAnsi="Arial" w:cs="Arial"/>
          <w:color w:val="000000" w:themeColor="text1"/>
        </w:rPr>
        <w:t xml:space="preserve"> </w:t>
      </w:r>
      <w:r w:rsidR="3CFE3CD9" w:rsidRPr="005203CF">
        <w:rPr>
          <w:rFonts w:ascii="Arial" w:eastAsia="Arial" w:hAnsi="Arial" w:cs="Arial"/>
          <w:color w:val="000000" w:themeColor="text1"/>
        </w:rPr>
        <w:t>germline stem cell</w:t>
      </w:r>
      <w:r w:rsidR="5914B018" w:rsidRPr="005203CF">
        <w:rPr>
          <w:rFonts w:ascii="Arial" w:eastAsia="Arial" w:hAnsi="Arial" w:cs="Arial"/>
          <w:color w:val="000000" w:themeColor="text1"/>
        </w:rPr>
        <w:t xml:space="preserve"> (GSC) </w:t>
      </w:r>
      <w:r w:rsidR="00B1626F" w:rsidRPr="005203CF">
        <w:rPr>
          <w:rFonts w:ascii="Arial" w:eastAsia="Arial" w:hAnsi="Arial" w:cs="Arial"/>
          <w:color w:val="000000" w:themeColor="text1"/>
        </w:rPr>
        <w:t xml:space="preserve">differentiation </w:t>
      </w:r>
      <w:r w:rsidR="003A6F20" w:rsidRPr="005203CF">
        <w:rPr>
          <w:rFonts w:ascii="Arial" w:eastAsia="Arial" w:hAnsi="Arial" w:cs="Arial"/>
          <w:color w:val="000000" w:themeColor="text1"/>
        </w:rPr>
        <w:t xml:space="preserve">is </w:t>
      </w:r>
      <w:r w:rsidR="5914B018" w:rsidRPr="005203CF">
        <w:rPr>
          <w:rFonts w:ascii="Arial" w:eastAsia="Arial" w:hAnsi="Arial" w:cs="Arial"/>
          <w:color w:val="000000" w:themeColor="text1"/>
        </w:rPr>
        <w:t xml:space="preserve">observable </w:t>
      </w:r>
      <w:r w:rsidR="0FEBC1F0" w:rsidRPr="005203CF">
        <w:rPr>
          <w:rFonts w:ascii="Arial" w:eastAsia="Arial" w:hAnsi="Arial" w:cs="Arial"/>
          <w:color w:val="000000" w:themeColor="text1"/>
        </w:rPr>
        <w:t>and identifiable</w:t>
      </w:r>
      <w:r w:rsidR="003A6F20" w:rsidRPr="005203CF">
        <w:rPr>
          <w:rFonts w:ascii="Arial" w:eastAsia="Arial" w:hAnsi="Arial" w:cs="Arial"/>
          <w:color w:val="000000" w:themeColor="text1"/>
        </w:rPr>
        <w:t>,</w:t>
      </w:r>
      <w:r w:rsidR="0FEBC1F0" w:rsidRPr="005203CF">
        <w:rPr>
          <w:rFonts w:ascii="Arial" w:eastAsia="Arial" w:hAnsi="Arial" w:cs="Arial"/>
          <w:color w:val="000000" w:themeColor="text1"/>
        </w:rPr>
        <w:t xml:space="preserve"> allowing GSC development to be easily </w:t>
      </w:r>
      <w:commentRangeStart w:id="29"/>
      <w:r w:rsidR="0FEBC1F0" w:rsidRPr="005203CF">
        <w:rPr>
          <w:rFonts w:ascii="Arial" w:eastAsia="Arial" w:hAnsi="Arial" w:cs="Arial"/>
          <w:color w:val="000000" w:themeColor="text1"/>
        </w:rPr>
        <w:t>studied</w:t>
      </w:r>
      <w:commentRangeEnd w:id="29"/>
      <w:r w:rsidR="00D71A9E">
        <w:rPr>
          <w:rStyle w:val="CommentReference"/>
        </w:rPr>
        <w:commentReference w:id="29"/>
      </w:r>
      <w:r w:rsidR="001B6883" w:rsidRPr="005203CF">
        <w:rPr>
          <w:rFonts w:ascii="Arial" w:eastAsia="Arial" w:hAnsi="Arial" w:cs="Arial"/>
          <w:color w:val="000000" w:themeColor="text1"/>
        </w:rPr>
        <w:t xml:space="preserve"> </w:t>
      </w:r>
      <w:r w:rsidR="001B6883" w:rsidRPr="005203CF">
        <w:rPr>
          <w:rFonts w:ascii="Arial" w:eastAsia="Arial" w:hAnsi="Arial" w:cs="Arial"/>
          <w:color w:val="000000" w:themeColor="text1"/>
        </w:rPr>
        <w:fldChar w:fldCharType="begin"/>
      </w:r>
      <w:r w:rsidR="003C735D">
        <w:rPr>
          <w:rFonts w:ascii="Arial" w:eastAsia="Arial" w:hAnsi="Arial" w:cs="Arial"/>
          <w:color w:val="000000" w:themeColor="text1"/>
        </w:rPr>
        <w:instrText xml:space="preserve"> ADDIN ZOTERO_ITEM CSL_CITATION {"citationID":"XhrJJoSl","properties":{"formattedCitation":"(Xie and Spradling 1998; Lehmann 2012; Bastock and St Johnston 2008)","plainCitation":"(Xie and Spradling 1998; Lehmann 2012; Bastock and St Johnston 2008)","noteIndex":0},"citationItems":[{"id":984,"uris":["http://zotero.org/users/6609021/items/HZU5D9GL"],"uri":["http://zotero.org/users/6609021/items/HZU5D9GL"],"itemData":{"id":984,"type":"article-journal","abstract":"Stem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C"}],"issued":{"date-parts":[["1998"]]},"citation-key":"Xie1998d"}},{"id":1729,"uris":["http://zotero.org/users/6609021/items/LVULESL2"],"uri":["http://zotero.org/users/6609021/items/LVULESL2"],"itemData":{"id":1729,"type":"article-journal","abstract":"Germline stem cells are key to genome transmission to future generations. Over recent years, there have been numerous insights into the regulatory mechanisms that govern both germ cell specification and the maintenance of the germline in adults. Complex regulatory interactions with both the niche and the environment modulate germline stem cell function. This perspective highlights some examples of this regulation to illustrate the diversity and complexity of the mechanisms involved.","container-title":"Cell Stem Cell","DOI":"10.1016/j.stem.2012.05.016","ISSN":"1934-5909","issue":"6","journalAbbreviation":"Cell Stem Cell","language":"en","note":"Citation Key: lehmannGermlineStemCells2012","page":"729-739","source":"ScienceDirect","title":"Germline Stem Cells: Origin and Destiny","title-short":"Germline Stem Cells","volume":"10","author":[{"family":"Lehmann","given":"Ruth"}],"issued":{"date-parts":[["2012",6,14]]},"citation-key":"lehmannGermlineStemCells2012"}},{"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1B6883" w:rsidRPr="005203CF">
        <w:rPr>
          <w:rFonts w:ascii="Arial" w:eastAsia="Arial" w:hAnsi="Arial" w:cs="Arial"/>
          <w:color w:val="000000" w:themeColor="text1"/>
        </w:rPr>
        <w:fldChar w:fldCharType="separate"/>
      </w:r>
      <w:r w:rsidR="003C735D" w:rsidRPr="003C735D">
        <w:rPr>
          <w:rFonts w:ascii="Arial" w:hAnsi="Arial" w:cs="Arial"/>
        </w:rPr>
        <w:t>(Xie and Spradling 1998; Lehmann 2012; Bastock and St Johnston 2008)</w:t>
      </w:r>
      <w:r w:rsidR="001B6883" w:rsidRPr="005203CF">
        <w:rPr>
          <w:rFonts w:ascii="Arial" w:eastAsia="Arial" w:hAnsi="Arial" w:cs="Arial"/>
          <w:color w:val="000000" w:themeColor="text1"/>
        </w:rPr>
        <w:fldChar w:fldCharType="end"/>
      </w:r>
      <w:r w:rsidR="0FEBC1F0" w:rsidRPr="005203CF">
        <w:rPr>
          <w:rFonts w:ascii="Arial" w:eastAsia="Arial" w:hAnsi="Arial" w:cs="Arial"/>
          <w:color w:val="000000" w:themeColor="text1"/>
        </w:rPr>
        <w:t>.</w:t>
      </w:r>
      <w:r w:rsidR="5905DAEF" w:rsidRPr="005203CF">
        <w:rPr>
          <w:rFonts w:ascii="Arial" w:eastAsia="Arial" w:hAnsi="Arial" w:cs="Arial"/>
          <w:color w:val="000000" w:themeColor="text1"/>
        </w:rPr>
        <w:t xml:space="preserve"> </w:t>
      </w:r>
      <w:r w:rsidR="00AA20CC" w:rsidRPr="005203CF">
        <w:rPr>
          <w:rFonts w:ascii="Arial" w:eastAsia="Arial" w:hAnsi="Arial" w:cs="Arial"/>
          <w:color w:val="000000" w:themeColor="text1"/>
        </w:rPr>
        <w:t xml:space="preserve"> Specifically, </w:t>
      </w:r>
      <w:r w:rsidR="5905DAEF" w:rsidRPr="005203CF">
        <w:rPr>
          <w:rFonts w:ascii="Arial" w:eastAsia="Arial" w:hAnsi="Arial" w:cs="Arial"/>
          <w:color w:val="000000" w:themeColor="text1"/>
        </w:rPr>
        <w:t xml:space="preserve">female </w:t>
      </w:r>
      <w:r w:rsidR="5905DAEF" w:rsidRPr="005203CF">
        <w:rPr>
          <w:rFonts w:ascii="Arial" w:eastAsia="Arial" w:hAnsi="Arial" w:cs="Arial"/>
          <w:i/>
          <w:iCs/>
          <w:color w:val="000000" w:themeColor="text1"/>
        </w:rPr>
        <w:t>Drosophila</w:t>
      </w:r>
      <w:r w:rsidR="5905DAEF" w:rsidRPr="005203CF">
        <w:rPr>
          <w:rFonts w:ascii="Arial" w:eastAsia="Arial" w:hAnsi="Arial" w:cs="Arial"/>
          <w:color w:val="000000" w:themeColor="text1"/>
        </w:rPr>
        <w:t xml:space="preserve"> GSC</w:t>
      </w:r>
      <w:r w:rsidR="00E90E3E">
        <w:rPr>
          <w:rFonts w:ascii="Arial" w:eastAsia="Arial" w:hAnsi="Arial" w:cs="Arial"/>
          <w:color w:val="000000" w:themeColor="text1"/>
        </w:rPr>
        <w:t>s</w:t>
      </w:r>
      <w:r w:rsidR="5905DAEF" w:rsidRPr="005203CF">
        <w:rPr>
          <w:rFonts w:ascii="Arial" w:eastAsia="Arial" w:hAnsi="Arial" w:cs="Arial"/>
          <w:color w:val="000000" w:themeColor="text1"/>
        </w:rPr>
        <w:t xml:space="preserve"> undergo an </w:t>
      </w:r>
      <w:r w:rsidR="5ABAD3AD" w:rsidRPr="005203CF">
        <w:rPr>
          <w:rFonts w:ascii="Arial" w:eastAsia="Arial" w:hAnsi="Arial" w:cs="Arial"/>
          <w:color w:val="000000" w:themeColor="text1"/>
        </w:rPr>
        <w:t>asymmetric</w:t>
      </w:r>
      <w:r w:rsidR="5905DAEF" w:rsidRPr="005203CF">
        <w:rPr>
          <w:rFonts w:ascii="Arial" w:eastAsia="Arial" w:hAnsi="Arial" w:cs="Arial"/>
          <w:color w:val="000000" w:themeColor="text1"/>
        </w:rPr>
        <w:t xml:space="preserve"> </w:t>
      </w:r>
      <w:r w:rsidR="00B94EAB" w:rsidRPr="005203CF">
        <w:rPr>
          <w:rFonts w:ascii="Arial" w:eastAsia="Arial" w:hAnsi="Arial" w:cs="Arial"/>
          <w:color w:val="000000" w:themeColor="text1"/>
        </w:rPr>
        <w:t xml:space="preserve">division, </w:t>
      </w:r>
      <w:r w:rsidR="5905DAEF" w:rsidRPr="005203CF">
        <w:rPr>
          <w:rFonts w:ascii="Arial" w:eastAsia="Arial" w:hAnsi="Arial" w:cs="Arial"/>
          <w:color w:val="000000" w:themeColor="text1"/>
        </w:rPr>
        <w:t>giving rise to another GSC and a cystoblast (</w:t>
      </w:r>
      <w:r w:rsidR="50A7BE72" w:rsidRPr="005203CF">
        <w:rPr>
          <w:rFonts w:ascii="Arial" w:eastAsia="Arial" w:hAnsi="Arial" w:cs="Arial"/>
          <w:color w:val="000000" w:themeColor="text1"/>
        </w:rPr>
        <w:t>CB)</w:t>
      </w:r>
      <w:r w:rsidR="6A37F9D1" w:rsidRPr="005203CF">
        <w:rPr>
          <w:rFonts w:ascii="Arial" w:eastAsia="Arial" w:hAnsi="Arial" w:cs="Arial"/>
          <w:color w:val="000000" w:themeColor="text1"/>
        </w:rPr>
        <w:t xml:space="preserve"> (</w:t>
      </w:r>
      <w:r w:rsidR="6A37F9D1" w:rsidRPr="005203CF">
        <w:rPr>
          <w:rFonts w:ascii="Arial" w:eastAsia="Arial" w:hAnsi="Arial" w:cs="Arial"/>
          <w:b/>
          <w:bCs/>
          <w:color w:val="000000" w:themeColor="text1"/>
        </w:rPr>
        <w:t>Figure 1A</w:t>
      </w:r>
      <w:r w:rsidR="6A37F9D1"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{"citationID":"Kc0f6GgF","properties":{"formattedCitation":"(McKearin and Ohlstein 1995; Chen and McKearin 2003b; Xie and Spradling 1998)","plainCitation":"(McKearin and Ohlstein 1995; Chen and McKearin 2003b; Xie and Spradling 1998)","noteIndex":0},"citationItems":[{"id":823,"uris":["http://zotero.org/users/6609021/items/QUFKJVGQ"],"uri":["http://zotero.org/users/6609021/items/QUFKJVGQ"],"itemData":{"id":823,"type":"article-journal","abstract":"Cell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C"}],"issued":{"date-parts":[["1998"]]},"citation-key":"Xie1998d"}}],"schema":"https://github.com/citation-style-language/schema/raw/master/csl-citation.json"} </w:instrText>
      </w:r>
      <w:r w:rsidR="002C04CD" w:rsidRPr="005203CF">
        <w:rPr>
          <w:rFonts w:ascii="Arial" w:eastAsia="Arial" w:hAnsi="Arial" w:cs="Arial"/>
          <w:color w:val="000000" w:themeColor="text1"/>
        </w:rPr>
        <w:fldChar w:fldCharType="separate"/>
      </w:r>
      <w:r w:rsidR="00016CA1" w:rsidRPr="005203CF">
        <w:rPr>
          <w:rFonts w:ascii="Arial" w:hAnsi="Arial" w:cs="Arial"/>
        </w:rPr>
        <w:t>(McKearin and Ohlstein 1995; Chen and McKearin 2003b; Xie and Spradling 1998)</w:t>
      </w:r>
      <w:r w:rsidR="002C04CD" w:rsidRPr="005203CF">
        <w:rPr>
          <w:rFonts w:ascii="Arial" w:eastAsia="Arial" w:hAnsi="Arial" w:cs="Arial"/>
          <w:color w:val="000000" w:themeColor="text1"/>
        </w:rPr>
        <w:fldChar w:fldCharType="end"/>
      </w:r>
      <w:r w:rsidR="50A7BE7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 xml:space="preserve">The GSC and CB are marked by a round structure called the </w:t>
      </w:r>
      <w:proofErr w:type="spellStart"/>
      <w:r w:rsidR="009274FC" w:rsidRPr="005203CF">
        <w:rPr>
          <w:rFonts w:ascii="Arial" w:eastAsia="Arial" w:hAnsi="Arial" w:cs="Arial"/>
          <w:color w:val="000000" w:themeColor="text1"/>
        </w:rPr>
        <w:t>spectrosome</w:t>
      </w:r>
      <w:proofErr w:type="spellEnd"/>
      <w:r w:rsidR="009274FC" w:rsidRPr="005203CF">
        <w:rPr>
          <w:rFonts w:ascii="Arial" w:eastAsia="Arial" w:hAnsi="Arial" w:cs="Arial"/>
          <w:color w:val="000000" w:themeColor="text1"/>
        </w:rPr>
        <w:t xml:space="preserve"> (</w:t>
      </w:r>
      <w:r w:rsidR="009274FC" w:rsidRPr="00CB08D9">
        <w:rPr>
          <w:rFonts w:ascii="Arial" w:eastAsia="Arial" w:hAnsi="Arial" w:cs="Arial"/>
          <w:b/>
          <w:bCs/>
          <w:color w:val="000000" w:themeColor="text1"/>
          <w:rPrChange w:id="30" w:author="Elliot Martin" w:date="2022-01-30T13:17:00Z">
            <w:rPr>
              <w:rFonts w:ascii="Arial" w:eastAsia="Arial" w:hAnsi="Arial" w:cs="Arial"/>
              <w:color w:val="000000" w:themeColor="text1"/>
            </w:rPr>
          </w:rPrChange>
        </w:rPr>
        <w:t xml:space="preserve">Figure </w:t>
      </w:r>
      <w:r w:rsidR="009F5CD2" w:rsidRPr="00CB08D9">
        <w:rPr>
          <w:rFonts w:ascii="Arial" w:eastAsia="Arial" w:hAnsi="Arial" w:cs="Arial"/>
          <w:b/>
          <w:bCs/>
          <w:color w:val="000000" w:themeColor="text1"/>
          <w:rPrChange w:id="31" w:author="Elliot Martin" w:date="2022-01-30T13:17:00Z">
            <w:rPr>
              <w:rFonts w:ascii="Arial" w:eastAsia="Arial" w:hAnsi="Arial" w:cs="Arial"/>
              <w:color w:val="000000" w:themeColor="text1"/>
            </w:rPr>
          </w:rPrChange>
        </w:rPr>
        <w:t>1A</w:t>
      </w:r>
      <w:r w:rsidR="009274FC" w:rsidRPr="005203CF">
        <w:rPr>
          <w:rFonts w:ascii="Arial" w:eastAsia="Arial" w:hAnsi="Arial" w:cs="Arial"/>
          <w:color w:val="000000" w:themeColor="text1"/>
        </w:rPr>
        <w:t>)</w:t>
      </w:r>
      <w:r w:rsidR="002C04CD"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B653F2">
        <w:rPr>
          <w:rFonts w:ascii="Arial" w:eastAsia="Arial" w:hAnsi="Arial" w:cs="Arial"/>
          <w:color w:val="000000" w:themeColor="text1"/>
        </w:rPr>
        <w:instrText xml:space="preserve"> ADDIN ZOTERO_ITEM CSL_CITATION {"citationID":"PjNUBw04","properties":{"formattedCitation":"(Zaccai and Lipshitz 1996; De Cuevas and Spradling 1998)","plainCitation":"(Zaccai and Lipshitz 1996; De Cuevas and Spradling 1998)","noteIndex":0},"citationItems":[{"id":871,"uris":["http://zotero.org/users/6609021/items/TTFBTUBU"],"uri":["http://zotero.org/users/6609021/items/TTFBTUBU"],"itemData":{"id":871,"type":"article-journal","container-title":"Zygote","ISSN":"1469-8730","issue":"2","note":"publisher: Cambridge University Press\nCitation Key: Zaccai1996a","page":"159-166","title":"Differential distributions of two adducin-like protein isoforms in the Drosophila ovary and early embryo","title-short":"Zaccai1996a","volume":"4","author":[{"family":"Zaccai","given":"Michèle"},{"family":"Lipshitz","given":"Howard D"}],"issued":{"date-parts":[["1996"]]},"citation-key":"Zaccai1996a"}},{"id":1027,"uris":["http://zotero.org/users/6609021/items/8AHKR34A"],"uri":["http://zotero.org/users/6609021/items/8AHKR34A"],"itemData":{"id":1027,"type":"article-journal","abstract":"The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C"}],"issued":{"date-parts":[["1998",8,1]]},"citation-key":"DeCuevas1998f"}}],"schema":"https://github.com/citation-style-language/schema/raw/master/csl-citation.json"} </w:instrText>
      </w:r>
      <w:r w:rsidR="002C04CD" w:rsidRPr="005203CF">
        <w:rPr>
          <w:rFonts w:ascii="Arial" w:eastAsia="Arial" w:hAnsi="Arial" w:cs="Arial"/>
          <w:color w:val="000000" w:themeColor="text1"/>
        </w:rPr>
        <w:fldChar w:fldCharType="separate"/>
      </w:r>
      <w:r w:rsidR="00B653F2" w:rsidRPr="00B653F2">
        <w:rPr>
          <w:rFonts w:ascii="Arial" w:hAnsi="Arial" w:cs="Arial"/>
        </w:rPr>
        <w:t>(</w:t>
      </w:r>
      <w:proofErr w:type="spellStart"/>
      <w:r w:rsidR="00B653F2" w:rsidRPr="00B653F2">
        <w:rPr>
          <w:rFonts w:ascii="Arial" w:hAnsi="Arial" w:cs="Arial"/>
        </w:rPr>
        <w:t>Zaccai</w:t>
      </w:r>
      <w:proofErr w:type="spellEnd"/>
      <w:r w:rsidR="00B653F2" w:rsidRPr="00B653F2">
        <w:rPr>
          <w:rFonts w:ascii="Arial" w:hAnsi="Arial" w:cs="Arial"/>
        </w:rPr>
        <w:t xml:space="preserve"> and Lipshitz 1996; De Cuevas and Spradling 1998)</w:t>
      </w:r>
      <w:r w:rsidR="002C04CD" w:rsidRPr="005203CF">
        <w:rPr>
          <w:rFonts w:ascii="Arial" w:eastAsia="Arial" w:hAnsi="Arial" w:cs="Arial"/>
          <w:color w:val="000000" w:themeColor="text1"/>
        </w:rPr>
        <w:fldChar w:fldCharType="end"/>
      </w:r>
      <w:r w:rsidR="009274FC" w:rsidRPr="005203CF">
        <w:rPr>
          <w:rFonts w:ascii="Arial" w:eastAsia="Arial" w:hAnsi="Arial" w:cs="Arial"/>
          <w:color w:val="000000" w:themeColor="text1"/>
        </w:rPr>
        <w:t xml:space="preserve">. </w:t>
      </w:r>
      <w:r w:rsidR="50A7BE72" w:rsidRPr="005203CF">
        <w:rPr>
          <w:rFonts w:ascii="Arial" w:eastAsia="Arial" w:hAnsi="Arial" w:cs="Arial"/>
          <w:color w:val="000000" w:themeColor="text1"/>
        </w:rPr>
        <w:t xml:space="preserve">The CB </w:t>
      </w:r>
      <w:r w:rsidR="00B94EAB" w:rsidRPr="005203CF">
        <w:rPr>
          <w:rFonts w:ascii="Arial" w:eastAsia="Arial" w:hAnsi="Arial" w:cs="Arial"/>
          <w:color w:val="000000" w:themeColor="text1"/>
        </w:rPr>
        <w:t xml:space="preserve">then </w:t>
      </w:r>
      <w:r w:rsidR="50A7BE72" w:rsidRPr="005203CF">
        <w:rPr>
          <w:rFonts w:ascii="Arial" w:eastAsia="Arial" w:hAnsi="Arial" w:cs="Arial"/>
          <w:color w:val="000000" w:themeColor="text1"/>
        </w:rPr>
        <w:t xml:space="preserve">undergoes four incomplete </w:t>
      </w:r>
      <w:r w:rsidR="5DD94C12" w:rsidRPr="005203CF">
        <w:rPr>
          <w:rFonts w:ascii="Arial" w:eastAsia="Arial" w:hAnsi="Arial" w:cs="Arial"/>
          <w:color w:val="000000" w:themeColor="text1"/>
        </w:rPr>
        <w:t>divisions resulting in 2</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4</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8</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 and finally 16</w:t>
      </w:r>
      <w:r w:rsidR="009274FC" w:rsidRPr="005203CF">
        <w:rPr>
          <w:rFonts w:ascii="Arial" w:eastAsia="Arial" w:hAnsi="Arial" w:cs="Arial"/>
          <w:color w:val="000000" w:themeColor="text1"/>
        </w:rPr>
        <w:t>-</w:t>
      </w:r>
      <w:r w:rsidR="5DD94C12" w:rsidRPr="005203CF">
        <w:rPr>
          <w:rFonts w:ascii="Arial" w:eastAsia="Arial" w:hAnsi="Arial" w:cs="Arial"/>
          <w:color w:val="000000" w:themeColor="text1"/>
        </w:rPr>
        <w:t>cell cysts</w:t>
      </w:r>
      <w:r w:rsidR="005E5A4F" w:rsidRPr="005203CF">
        <w:rPr>
          <w:rFonts w:ascii="Arial" w:eastAsia="Arial" w:hAnsi="Arial" w:cs="Arial"/>
          <w:color w:val="000000" w:themeColor="text1"/>
        </w:rPr>
        <w:t xml:space="preserve">, which are marked by an extended structure called the </w:t>
      </w:r>
      <w:proofErr w:type="spellStart"/>
      <w:r w:rsidR="005E5A4F" w:rsidRPr="005203CF">
        <w:rPr>
          <w:rFonts w:ascii="Arial" w:eastAsia="Arial" w:hAnsi="Arial" w:cs="Arial"/>
          <w:color w:val="000000" w:themeColor="text1"/>
        </w:rPr>
        <w:t>fusome</w:t>
      </w:r>
      <w:proofErr w:type="spellEnd"/>
      <w:r w:rsidR="002C04CD"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2C04C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{"citationID":"CJvqSBG2","properties":{"formattedCitation":"(De Cuevas and Spradling 1998; Chen and McKearin 2003a; 2003b)","plainCitation":"(De Cuevas and Spradling 1998; Chen and McKearin 2003a; 2003b)","noteIndex":0},"citationItems":[{"id":1027,"uris":["http://zotero.org/users/6609021/items/8AHKR34A"],"uri":["http://zotero.org/users/6609021/items/8AHKR34A"],"itemData":{"id":1027,"type":"article-journal","abstract":"The Drosophila oocyte develops within a cyst of 16 germline cells interconnected by ring canals. Polarized, microtubule-based transport of unknown determinants is required for oocyte formation, but whether polarity is established during or after cyst formation is not clear. We have analyzed how polarity develops in stem cells and dividing cysts by following the growth of the fusome, a vesiculated cytoplasmic organelle. Our studies show that the fusome grows by a regular, polarized process throughout the stem cell and cyst cell cycles. Each polarization cycle begins in mitosis, when the fusome segregates to a single daughter cell of each pair. Following mitosis, a ‘plug’ of fusomal material forms in each nascent ring canal and gradually fuses with the pre-existing fusome. In stem cells, the ring canal is transient and closes down after the fusome is partitioned through it. In dividing cysts, as the fusome plugs move toward the pre-existing fusome, their associated ring canals also move, changing the geometry of the cyst. At the end of each cycle of cyst growth, the fusome remains asymmetrically distributed within the cyst; one of the two cells with four ring canals retains a bigger piece of fusome than any other cell, including the other cell with four ring canals. Based on these observations, we argue that the oocyte is specified at the first cyst division.","container-title":"Development","ISSN":"0950-1991","issue":"15","note":"publisher: The Company of Biologists Ltd\nCitation Key: DeCuevas1998f","page":"2781 LP - 2789","title":"Morphogenesis of the Drosophila fusome and its implications for oocyte specification","title-short":"DeCuevas1998f","volume":"125","author":[{"family":"De Cuevas","given":"Margaret"},{"family":"Spradling","given":"Allan C"}],"issued":{"date-parts":[["1998",8,1]]},"citation-key":"DeCuevas1998f"}},{"id":741,"uris":["http://zotero.org/users/6609021/items/J9LF6VWE"],"uri":["http://zotero.org/users/6609021/items/J9LF6VWE"],"itemData":{"id":741,"type":"article-journal","abstract":"Stem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1025,"uris":["http://zotero.org/users/6609021/items/ANMFMNC3"],"uri":["http://zotero.org/users/6609021/items/ANMFMNC3"],"itemData":{"id":1025,"type":"article-journal","abstract":"The Drosophila germline lineage depends on a complex microenvironment of extrinsic and intrinsic factors that regulate the self-renewing and asymmetric divisions of dedicated stem cells. Germline stem cells (GSCs) must express components of the Dpp cassette and the translational repressors Nanos and Pumilio, whereas cystoblasts require the bam and bgcn genes. Bam is especially attractive as a target of GSC differentiation factors because current evidence indicates that bam is both necessary and sufficient for cystoblast differentiation. In this paper, we have sought to distinguish between mutually exclusive transcriptional or post-transcriptional mechanisms as the primary regulators of bam expression in GSCs and cystoblasts. We find that bam transcription is active in young germ cells but is repressed specifically in GSCs. Activation depends on a 50 bp fragment that carries at least one germ cell-specific enhancer element. A non-overlapping 18 bp sequence carries a transcriptional silencer that prevents bam expression in the GSC. Promoters lacking this silencer cause bam expression in the GSC and concomitant GSC loss. Thus, asymmetry of the GSC division can be reduced to identifying the mechanism that selectively activates the silencer element in GSCs.","container-title":"Development","DOI":"10.1242/dev.00325","ISSN":"0950-1991","issue":"6","note":"publisher: The Company of Biologists Ltd\nCitation Key: Chen2003q","page":"1159-1170","title":"A discrete transcriptional silencer in the bam gene determines asymmetric division of the Drosophila germline stem cell","title-short":"Chen2003q","volume":"130","author":[{"family":"Chen","given":"Dahua"},{"family":"McKearin","given":"Dennis M"}],"issued":{"date-parts":[["2003",3,15]]},"citation-key":"Chen2003q"}}],"schema":"https://github.com/citation-style-language/schema/raw/master/csl-citation.json"} </w:instrText>
      </w:r>
      <w:r w:rsidR="002C04CD" w:rsidRPr="005203CF">
        <w:rPr>
          <w:rFonts w:ascii="Arial" w:eastAsia="Arial" w:hAnsi="Arial" w:cs="Arial"/>
          <w:color w:val="000000" w:themeColor="text1"/>
        </w:rPr>
        <w:fldChar w:fldCharType="separate"/>
      </w:r>
      <w:r w:rsidR="00865E56" w:rsidRPr="005203CF">
        <w:rPr>
          <w:rFonts w:ascii="Arial" w:hAnsi="Arial" w:cs="Arial"/>
        </w:rPr>
        <w:t>(De Cuevas and Spradling 1998; Chen and McKearin 2003a; 2003b)</w:t>
      </w:r>
      <w:r w:rsidR="002C04CD" w:rsidRPr="005203CF">
        <w:rPr>
          <w:rFonts w:ascii="Arial" w:eastAsia="Arial" w:hAnsi="Arial" w:cs="Arial"/>
          <w:color w:val="000000" w:themeColor="text1"/>
        </w:rPr>
        <w:fldChar w:fldCharType="end"/>
      </w:r>
      <w:r w:rsidR="5DD94C12" w:rsidRPr="005203CF">
        <w:rPr>
          <w:rFonts w:ascii="Arial" w:eastAsia="Arial" w:hAnsi="Arial" w:cs="Arial"/>
          <w:color w:val="000000" w:themeColor="text1"/>
        </w:rPr>
        <w:t xml:space="preserve">. </w:t>
      </w:r>
      <w:r w:rsidR="009274FC" w:rsidRPr="005203CF">
        <w:rPr>
          <w:rFonts w:ascii="Arial" w:eastAsia="Arial" w:hAnsi="Arial" w:cs="Arial"/>
          <w:color w:val="000000" w:themeColor="text1"/>
        </w:rPr>
        <w:t>I</w:t>
      </w:r>
      <w:r w:rsidR="5F95353C" w:rsidRPr="005203CF">
        <w:rPr>
          <w:rFonts w:ascii="Arial" w:eastAsia="Arial" w:hAnsi="Arial" w:cs="Arial"/>
          <w:color w:val="000000" w:themeColor="text1"/>
        </w:rPr>
        <w:t>n the 16</w:t>
      </w:r>
      <w:r w:rsidR="00B94EAB"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9274FC" w:rsidRPr="005203CF">
        <w:rPr>
          <w:rFonts w:ascii="Arial" w:eastAsia="Arial" w:hAnsi="Arial" w:cs="Arial"/>
          <w:color w:val="000000" w:themeColor="text1"/>
        </w:rPr>
        <w:t>,</w:t>
      </w:r>
      <w:r w:rsidR="3B4FC1E4" w:rsidRPr="005203CF">
        <w:rPr>
          <w:rFonts w:ascii="Arial" w:eastAsia="Arial" w:hAnsi="Arial" w:cs="Arial"/>
          <w:color w:val="000000" w:themeColor="text1"/>
        </w:rPr>
        <w:t xml:space="preserve"> </w:t>
      </w:r>
      <w:r w:rsidR="363C5DA7" w:rsidRPr="005203CF">
        <w:rPr>
          <w:rFonts w:ascii="Arial" w:eastAsia="Arial" w:hAnsi="Arial" w:cs="Arial"/>
          <w:color w:val="000000" w:themeColor="text1"/>
        </w:rPr>
        <w:t xml:space="preserve">one of the </w:t>
      </w:r>
      <w:r w:rsidR="00B94EAB" w:rsidRPr="005203CF">
        <w:rPr>
          <w:rFonts w:ascii="Arial" w:eastAsia="Arial" w:hAnsi="Arial" w:cs="Arial"/>
          <w:color w:val="000000" w:themeColor="text1"/>
        </w:rPr>
        <w:t xml:space="preserve">cyst </w:t>
      </w:r>
      <w:r w:rsidR="363C5DA7" w:rsidRPr="005203CF">
        <w:rPr>
          <w:rFonts w:ascii="Arial" w:eastAsia="Arial" w:hAnsi="Arial" w:cs="Arial"/>
          <w:color w:val="000000" w:themeColor="text1"/>
        </w:rPr>
        <w:t xml:space="preserve">cells </w:t>
      </w:r>
      <w:r w:rsidR="6BA6A29A" w:rsidRPr="005203CF">
        <w:rPr>
          <w:rFonts w:ascii="Arial" w:eastAsia="Arial" w:hAnsi="Arial" w:cs="Arial"/>
          <w:color w:val="000000" w:themeColor="text1"/>
        </w:rPr>
        <w:t xml:space="preserve">is specified as the oocyte, while the other 15 cells </w:t>
      </w:r>
      <w:r w:rsidR="00B94EAB" w:rsidRPr="005203CF">
        <w:rPr>
          <w:rFonts w:ascii="Arial" w:eastAsia="Arial" w:hAnsi="Arial" w:cs="Arial"/>
          <w:color w:val="000000" w:themeColor="text1"/>
        </w:rPr>
        <w:t>become</w:t>
      </w:r>
      <w:r w:rsidR="6BA6A29A" w:rsidRPr="005203CF">
        <w:rPr>
          <w:rFonts w:ascii="Arial" w:eastAsia="Arial" w:hAnsi="Arial" w:cs="Arial"/>
          <w:color w:val="000000" w:themeColor="text1"/>
        </w:rPr>
        <w:t xml:space="preserve"> nurse cells, which provide proteins and mRNAs to suppor</w:t>
      </w:r>
      <w:r w:rsidR="709F1BF9" w:rsidRPr="005203CF">
        <w:rPr>
          <w:rFonts w:ascii="Arial" w:eastAsia="Arial" w:hAnsi="Arial" w:cs="Arial"/>
          <w:color w:val="000000" w:themeColor="text1"/>
        </w:rPr>
        <w:t>t the development of the oocyte</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{"citationID":"MpgqzQxB","properties":{"formattedCitation":"(Carpenter 1975; J. Huynh and St Johnston 2000; J.-R. Huynh and St Johnston 2004; Theurkauf et al. 1993; Navarro, Lehmann, and Morris 2001; Bastock and St Johnston 2008)","plainCitation":"(Carpenter 1975; J. Huynh and St Johnston 2000; J.-R. Huynh and St Johnston 2004; Theurkauf et al. 1993; Navarro, Lehmann, and Morris 2001; Bastock and St Johnston 2008)","noteIndex":0},"citationItems":[{"id":1750,"uris":["http://zotero.org/users/6609021/items/UZHBHESH"],"uri":["http://zotero.org/users/6609021/items/UZHBHESH"],"itemData":{"id":1750,"type":"article-journal","abstract":"Complete reconstruction of the synaptonemal complex in 12 pachytene (defined here as that stage in which the synaptonemal complex is continuous throughout the bivalents) nuclei from one wild-type germarium has permitted the following observations. 1) Drosophila melanogaster bivalents at pachytene exhibit a chromocentral arrangement; the pericentric heterochromatin of all bivalents lies in one region of the nucleus, the chromocenter. Telomeric ends do not appear to abutt the nuclear envelope. 2) Synaptonemal complex is present in the pericentric heterochromatin; however, it is morphologically distinct from that present in the euchromatic portion of the bivalents. 3) Length of the synaptonemal complex of the bivalent arms is greatest at early pachytene; the synaptonemal complex then becomes progressively shorter. Minimum length is approximately one-half of the maximum. 4) Decrease in length of synaptonemal complex is accompanied by an increase in thickness. Reconstruction of 20 pachytene nuclei from an additional 8 germaria suggests that these observations are typical. Correlations between these cytological observations and genetic observations (e.g., patterns of crossing-over) are discussed.","container-title":"Chromosoma","DOI":"10.1007/BF00319833","ISSN":"1432-0886","issue":"2","journalAbbreviation":"Chromosoma","language":"en","note":"Citation Key: carpenterElectronMicroscopyMeiosis1975","page":"157-182","source":"Springer Link","title":"Electron microscopy of meiosis in Drosophila melanogaster females","volume":"51","author":[{"family":"Carpenter","given":"Adelaide T.C."}],"issued":{"date-parts":[["1975",6,1]]},"citation-key":"carpenterElectronMicroscopyMeiosis1975"}},{"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913,"uris":["http://zotero.org/users/6609021/items/HUNQ34EW"],"uri":["http://zotero.org/users/6609021/items/HUNQ34EW"],"itemData":{"id":913,"type":"article-journal","abstract":"The anterior-posterior axis of Drosophila is established before fertilisation when the oocyte becomes polarised to direct the localisation of bicoid and oskar mRNAs to opposite poles of the egg. Here we review recent results that reveal that the oocyte acquires polarity much earlier than previously thought, at the time when it acquires its fate. The oocyte arises from a 16-cell germline cyst, and its selection and the initial cue for its polarisation are controlled by the asymmetric segregation of a germline specific organelle called the fusome. Several different downstream pathways then interpret this asymmetry to restrict distinct aspects of oocyte identity to this cell. Mutations in any of the six conserved Par proteins disrupt the early polarisation of the oocyte and lead to a failure to maintain its identity. Surprisingly, mutations affecting the control of the mitotic or meiotic cell cycle also lead to a failure to maintain the oocyte fate, indicating crosstalk between the nuclear and cytoplasmic events of oocyte differentiation. The early polarity of the oocyte initiates a series of reciprocal signaling events between the oocyte and the somatic follicle cells that leads to a reversal of oocyte polarity later in oogenesis, which defines the anterior-posterior axis of the embryo.","container-title":"Current Biology","DOI":"10.1016/j.cub.2004.05.040","ISSN":"09609822","issue":"11","note":"tex.ids= huynhOriginAsymmetryEarly2004a, huynhOriginAsymmetryEarly2004b, huynhOriginAsymmetryEarly2004c, huynhOriginAsymmetryEarly2004d\nPMID: 15182695\nCitation Key: huynhOriginAsymmetryEarly2004","page":"R438-R449","title":"The Origin of Asymmetry: Early Polarisation of the Drosophila Germline Cyst and Oocyte","volume":"14","author":[{"family":"Huynh","given":"Jean-René"},{"family":"St Johnston","given":"Daniel"}],"issued":{"date-parts":[["2004",6,8]]},"citation-key":"huynhOriginAsymmetryEarly2004"}},{"id":914,"uris":["http://zotero.org/users/6609021/items/7GCQ9EQA"],"uri":["http://zotero.org/users/6609021/items/7GCQ9EQA"],"itemData":{"id":914,"type":"article-journal","abstract":"Drosophila oocytes develop within cysts containing 16 cells that are interconnected by cytoplasmic bridges. Although the cysts are syncytial, the 16 cells differentiate to form a single oocyte and 15 nurse cells, and several mRNAs that are synthesized in the nurse cells accumulate specifically in the oocyte. To gain insight into the mechanisms that generate the cytoplasmic asymmetry within these cysts, we have examined cytoskeletal organization during oocyte differentiation. Shortly after formation of the 16 cell cysts, a prominent microtubule organizing center (MTOC) is established within the syncytial cytoplasm, and at the time the oocyte is determined, a single microtubule cytoskeleton connects the oocyte with the remaining 15 cells of each cyst. Recessive mutations at the Bicaudal-D (Bic-D) and egalitarian (egl) loci, which block oocyte differentiation, disrupt formation and maintenance of this polarized microtubule cytoskeleton. Microtubule assembly-inhibitors phenocopy these mutations, and prevent oocyte-specific accumulation of oskar, cyclin B and 65F mRNAs. We propose that formation of the polarized microtubule cytoskeleton is required for oocyte differentiation, and that this structure mediates the asymmetric accumulation of mRNAs within the syncytial cysts.","container-title":"Development (Cambridge, England)","ISSN":"0950-1991","issue":"4","note":"tex.ids= theurkaufCentralRoleMicrotubules1993a, theurkaufCentralRoleMicrotubules1993b\nPMID: 8269846\npublisher: The Company of Biologists Ltd\nCitation Key: theurkaufCentralRoleMicrotubules1993","page":"1169-80","title":"A central role for microtubules in the differentiation of Drosophila oocytes.","volume":"118","author":[{"family":"Theurkauf","given":"W E"},{"family":"Alberts","given":"B M"},{"family":"Jan","given":"Y N"},{"family":"Jongens","given":"T A"}],"issued":{"date-parts":[["1993",8,1]]},"citation-key":"theurkaufCentralRoleMicrotubules1993"}},{"id":1743,"uris":["http://zotero.org/users/6609021/items/X4G4JR29"],"uri":["http://zotero.org/users/6609021/items/X4G4JR29"],"itemData":{"id":1743,"type":"article-journal","abstract":"Recent studies have revealed that the Par-1 protein, in addition to its established role in anterior–posterior patterning of the Drosophila oocyte, has both microtubule-dependent and microtubule-independent roles very early in oogenesis.","container-title":"Current Biology","DOI":"10.1016/S0960-9822(01)00083-5","ISSN":"0960-9822","issue":"5","journalAbbreviation":"Current Biology","language":"en","note":"tex.ids= navarroOogenesisSettingOne2001a\nCitation Key: navarroOogenesisSettingOne2001","page":"R162-R165","source":"ScienceDirect","title":"Oogenesis: Setting one sister above the rest","title-short":"Oogenesis","volume":"11","author":[{"family":"Navarro","given":"Caryn"},{"family":"Lehmann","given":"Ruth"},{"family":"Morris","given":"Jason"}],"issued":{"date-parts":[["2001",3,6]]},"citation-key":"navarroOogenesisSettingOne2001"}},{"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(Carpenter 1975; J. Huynh and St Johnston 2000; J.-R. Huynh and St Johnston 2004; Theurkauf et al. 1993; Navarro, Lehmann, and Morris 2001; Bastock and St Johnston 2008)</w:t>
      </w:r>
      <w:r w:rsidR="00BE4849" w:rsidRPr="005203CF">
        <w:rPr>
          <w:rFonts w:ascii="Arial" w:eastAsia="Arial" w:hAnsi="Arial" w:cs="Arial"/>
          <w:color w:val="000000" w:themeColor="text1"/>
        </w:rPr>
        <w:fldChar w:fldCharType="end"/>
      </w:r>
      <w:r w:rsidR="709F1BF9" w:rsidRPr="005203CF">
        <w:rPr>
          <w:rFonts w:ascii="Arial" w:eastAsia="Arial" w:hAnsi="Arial" w:cs="Arial"/>
          <w:color w:val="000000" w:themeColor="text1"/>
        </w:rPr>
        <w:t xml:space="preserve">. </w:t>
      </w:r>
      <w:r w:rsidR="3B4FC1E4" w:rsidRPr="005203CF">
        <w:rPr>
          <w:rFonts w:ascii="Arial" w:eastAsia="Arial" w:hAnsi="Arial" w:cs="Arial"/>
          <w:color w:val="000000" w:themeColor="text1"/>
        </w:rPr>
        <w:t>The 16</w:t>
      </w:r>
      <w:r w:rsidR="00B1626F"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3B4FC1E4" w:rsidRPr="005203CF">
        <w:rPr>
          <w:rFonts w:ascii="Arial" w:eastAsia="Arial" w:hAnsi="Arial" w:cs="Arial"/>
          <w:color w:val="000000" w:themeColor="text1"/>
        </w:rPr>
        <w:t xml:space="preserve"> is </w:t>
      </w:r>
      <w:commentRangeStart w:id="32"/>
      <w:r w:rsidR="1BC39A38" w:rsidRPr="005203CF">
        <w:rPr>
          <w:rFonts w:ascii="Arial" w:eastAsia="Arial" w:hAnsi="Arial" w:cs="Arial"/>
          <w:color w:val="000000" w:themeColor="text1"/>
        </w:rPr>
        <w:t>encapsulated by somatic cells and buds off from the germarium, forming an egg chamber</w:t>
      </w:r>
      <w:r w:rsidR="00BE4849"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w:t>
      </w:r>
      <w:r w:rsidR="003134E2" w:rsidRPr="005203CF">
        <w:rPr>
          <w:rFonts w:ascii="Arial" w:eastAsia="Arial" w:hAnsi="Arial" w:cs="Arial"/>
          <w:b/>
          <w:bCs/>
          <w:color w:val="000000" w:themeColor="text1"/>
        </w:rPr>
        <w:t>Figure 1A</w:t>
      </w:r>
      <w:r w:rsidR="003134E2" w:rsidRPr="005203CF">
        <w:rPr>
          <w:rFonts w:ascii="Arial" w:eastAsia="Arial" w:hAnsi="Arial" w:cs="Arial"/>
          <w:color w:val="000000" w:themeColor="text1"/>
        </w:rPr>
        <w:t xml:space="preserve">) </w:t>
      </w:r>
      <w:commentRangeStart w:id="33"/>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{"citationID":"3GipOteS","properties":{"formattedCitation":"(Xie and Spradling 2000; Forbes et al. 1996; Bastock and St Johnston 2008)","plainCitation":"(Xie and Spradling 2000; Forbes et al. 1996; Bastock and St Johnston 2008)","noteIndex":0},"citationItems":[{"id":688,"uris":["http://zotero.org/users/6609021/items/BZKCU2XJ"],"uri":["http://zotero.org/users/6609021/items/BZKCU2XJ"],"itemData":{"id":688,"type":"article-journal","abstract":"Stromal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C"}],"issued":{"date-parts":[["2000",10,13]]},"citation-key":"Xie2000b"}},{"id":1759,"uris":["http://zotero.org/users/6609021/items/99PR35XX"],"uri":["http://zotero.org/users/6609021/items/99PR35XX"],"itemData":{"id":1759,"type":"article-journal","abstract":"The hedgehog (hh) gene plays a role in regulating cell proliferation and specifying cell identity in diverse systems. We show that hh is expressed at the extreme apical end of Drosophila ovarioles in terminal filament cells and a newly identified group of associated somatic cells. Reducing or ectopically expressing hh affects somatic cells in region 2 of the germarium, 2-5 cells away from the cells in which Hh protein is detected. hh activity stimulates the proliferation of pre-follicle somatic cells, and promotes the specification of polar follicle cells. hh signaling during egg chamber assembly appears to be closely related to, or part of pathways involving the neurogenic genes.","container-title":"Development (Cambridge, England)","ISSN":"0950-1991","issue":"4","journalAbbreviation":"Development","language":"eng","note":"tex.ids= forbesHedgehogRequiredProliferation1996a\nPMID: 8620839\nCitation Key: forbesHedgehogRequiredProliferation1996","page":"1125-1135","source":"PubMed","title":"hedgehog is required for the proliferation and specification of ovarian somatic cells prior to egg chamber formation in Drosophila","volume":"122","author":[{"family":"Forbes","given":"A. J."},{"family":"Lin","given":"H."},{"family":"Ingham","given":"P. W."},{"family":"Spradling","given":"A. C."}],"issued":{"date-parts":[["1996",4]]},"citation-key":"forbesHedgehogRequiredProliferation1996"}},{"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(Xie and Spradling 2000; Forbes et al. 1996; Bastock and St Johnston 2008)</w:t>
      </w:r>
      <w:r w:rsidR="00BE4849" w:rsidRPr="005203CF">
        <w:rPr>
          <w:rFonts w:ascii="Arial" w:eastAsia="Arial" w:hAnsi="Arial" w:cs="Arial"/>
          <w:color w:val="000000" w:themeColor="text1"/>
        </w:rPr>
        <w:fldChar w:fldCharType="end"/>
      </w:r>
      <w:commentRangeEnd w:id="33"/>
      <w:r w:rsidR="0077279F">
        <w:rPr>
          <w:rStyle w:val="CommentReference"/>
        </w:rPr>
        <w:commentReference w:id="33"/>
      </w:r>
      <w:r w:rsidR="00DA6254" w:rsidRPr="005203CF">
        <w:rPr>
          <w:rFonts w:ascii="Arial" w:eastAsia="Arial" w:hAnsi="Arial" w:cs="Arial"/>
          <w:color w:val="000000" w:themeColor="text1"/>
        </w:rPr>
        <w:t xml:space="preserve">. In each chamber, the oocyte grows as the nurse cells </w:t>
      </w:r>
      <w:r w:rsidR="009274FC" w:rsidRPr="005203CF">
        <w:rPr>
          <w:rFonts w:ascii="Arial" w:eastAsia="Arial" w:hAnsi="Arial" w:cs="Arial"/>
          <w:color w:val="000000" w:themeColor="text1"/>
        </w:rPr>
        <w:t>syn</w:t>
      </w:r>
      <w:commentRangeEnd w:id="32"/>
      <w:r w:rsidR="0077279F">
        <w:rPr>
          <w:rStyle w:val="CommentReference"/>
        </w:rPr>
        <w:commentReference w:id="32"/>
      </w:r>
      <w:r w:rsidR="009274FC" w:rsidRPr="005203CF">
        <w:rPr>
          <w:rFonts w:ascii="Arial" w:eastAsia="Arial" w:hAnsi="Arial" w:cs="Arial"/>
          <w:color w:val="000000" w:themeColor="text1"/>
        </w:rPr>
        <w:t>thesize</w:t>
      </w:r>
      <w:r w:rsidR="00E90E3E">
        <w:rPr>
          <w:rFonts w:ascii="Arial" w:eastAsia="Arial" w:hAnsi="Arial" w:cs="Arial"/>
          <w:color w:val="000000" w:themeColor="text1"/>
        </w:rPr>
        <w:t>s and then deposits</w:t>
      </w:r>
      <w:r w:rsidR="00DA6254" w:rsidRPr="005203CF">
        <w:rPr>
          <w:rFonts w:ascii="Arial" w:eastAsia="Arial" w:hAnsi="Arial" w:cs="Arial"/>
          <w:color w:val="000000" w:themeColor="text1"/>
        </w:rPr>
        <w:t xml:space="preserve"> mRNAs and proteins into </w:t>
      </w:r>
      <w:r w:rsidR="1BC39A38" w:rsidRPr="005203CF">
        <w:rPr>
          <w:rFonts w:ascii="Arial" w:eastAsia="Arial" w:hAnsi="Arial" w:cs="Arial"/>
          <w:color w:val="000000" w:themeColor="text1"/>
        </w:rPr>
        <w:t>the oocyte</w:t>
      </w:r>
      <w:r w:rsidR="008E01BC" w:rsidRPr="005203CF">
        <w:rPr>
          <w:rFonts w:ascii="Arial" w:eastAsia="Arial" w:hAnsi="Arial" w:cs="Arial"/>
          <w:color w:val="000000" w:themeColor="text1"/>
        </w:rPr>
        <w:t>,</w:t>
      </w:r>
      <w:r w:rsidR="00DA6254"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which </w:t>
      </w:r>
      <w:r w:rsidR="00DA6254" w:rsidRPr="005203CF">
        <w:rPr>
          <w:rFonts w:ascii="Arial" w:eastAsia="Arial" w:hAnsi="Arial" w:cs="Arial"/>
          <w:color w:val="000000" w:themeColor="text1"/>
        </w:rPr>
        <w:t xml:space="preserve">eventually gives rise to </w:t>
      </w:r>
      <w:r w:rsidR="1BC39A38" w:rsidRPr="005203CF">
        <w:rPr>
          <w:rFonts w:ascii="Arial" w:eastAsia="Arial" w:hAnsi="Arial" w:cs="Arial"/>
          <w:color w:val="000000" w:themeColor="text1"/>
        </w:rPr>
        <w:t>a mature egg</w:t>
      </w:r>
      <w:r w:rsidR="00BE4849" w:rsidRPr="005203CF">
        <w:rPr>
          <w:rFonts w:ascii="Arial" w:eastAsia="Arial" w:hAnsi="Arial" w:cs="Arial"/>
          <w:color w:val="000000" w:themeColor="text1"/>
        </w:rPr>
        <w:t xml:space="preserve"> </w:t>
      </w:r>
      <w:r w:rsidR="00BE4849" w:rsidRPr="005203CF">
        <w:rPr>
          <w:rFonts w:ascii="Arial" w:eastAsia="Arial" w:hAnsi="Arial" w:cs="Arial"/>
          <w:color w:val="000000" w:themeColor="text1"/>
        </w:rPr>
        <w:fldChar w:fldCharType="begin"/>
      </w:r>
      <w:r w:rsidR="00CF78BC">
        <w:rPr>
          <w:rFonts w:ascii="Arial" w:eastAsia="Arial" w:hAnsi="Arial" w:cs="Arial"/>
          <w:color w:val="000000" w:themeColor="text1"/>
        </w:rPr>
        <w:instrText xml:space="preserve"> ADDIN ZOTERO_ITEM CSL_CITATION {"citationID":"UfA12k1W","properties":{"formattedCitation":"(J. Huynh and St Johnston 2000; Bastock and St Johnston 2008)","plainCitation":"(J. Huynh and St Johnston 2000; Bastock and St Johnston 2008)","noteIndex":0},"citationItems":[{"id":1698,"uris":["http://zotero.org/users/6609021/items/ZHEPIWVB"],"uri":["http://zotero.org/users/6609021/items/ZHEPIWVB"],"itemData":{"id":1698,"type":"article-journal","abstract":"The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id":1697,"uris":["http://zotero.org/users/6609021/items/3JG5IXC4"],"uri":["http://zotero.org/users/6609021/items/3JG5IXC4"],"itemData":{"id":1697,"type":"article-journal","container-title":"Current Biology","issue":"23","note":"Citation Key: bastock2008drosophila\npublisher: Elsevier","page":"R1082–R1087","title":"Drosophila oogenesis","volume":"18","author":[{"family":"Bastock","given":"Rebecca"},{"family":"St Johnston","given":"Daniel"}],"issued":{"date-parts":[["2008"]]},"citation-key":"bastock2008drosophila"}}],"schema":"https://github.com/citation-style-language/schema/raw/master/csl-citation.json"} </w:instrText>
      </w:r>
      <w:r w:rsidR="00BE4849" w:rsidRPr="005203CF">
        <w:rPr>
          <w:rFonts w:ascii="Arial" w:eastAsia="Arial" w:hAnsi="Arial" w:cs="Arial"/>
          <w:color w:val="000000" w:themeColor="text1"/>
        </w:rPr>
        <w:fldChar w:fldCharType="separate"/>
      </w:r>
      <w:r w:rsidR="00CF78BC" w:rsidRPr="00CF78BC">
        <w:rPr>
          <w:rFonts w:ascii="Arial" w:hAnsi="Arial" w:cs="Arial"/>
        </w:rPr>
        <w:t>(J. Huynh and St Johnston 2000; Bastock and St Johnston 2008)</w:t>
      </w:r>
      <w:r w:rsidR="00BE4849" w:rsidRPr="005203CF">
        <w:rPr>
          <w:rFonts w:ascii="Arial" w:eastAsia="Arial" w:hAnsi="Arial" w:cs="Arial"/>
          <w:color w:val="000000" w:themeColor="text1"/>
        </w:rPr>
        <w:fldChar w:fldCharType="end"/>
      </w:r>
      <w:r w:rsidR="1BC39A38" w:rsidRPr="005203CF">
        <w:rPr>
          <w:rFonts w:ascii="Arial" w:eastAsia="Arial" w:hAnsi="Arial" w:cs="Arial"/>
          <w:color w:val="000000" w:themeColor="text1"/>
        </w:rPr>
        <w:t xml:space="preserve">. </w:t>
      </w:r>
    </w:p>
    <w:p w14:paraId="2CC98761" w14:textId="42C12888" w:rsidR="009274FC" w:rsidRPr="005203CF" w:rsidRDefault="009274FC" w:rsidP="005203CF">
      <w:pPr>
        <w:spacing w:after="0" w:line="360" w:lineRule="auto"/>
        <w:jc w:val="both"/>
        <w:rPr>
          <w:rFonts w:ascii="Arial" w:eastAsia="Arial" w:hAnsi="Arial" w:cs="Arial"/>
          <w:color w:val="000000" w:themeColor="text1"/>
        </w:rPr>
      </w:pPr>
    </w:p>
    <w:p w14:paraId="073CBADB" w14:textId="7709BC4A" w:rsidR="009274FC" w:rsidRPr="005203CF" w:rsidRDefault="001E188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Expression of differentiation factors</w:t>
      </w:r>
      <w:r w:rsidR="00B1626F" w:rsidRPr="005203CF">
        <w:rPr>
          <w:rFonts w:ascii="Arial" w:eastAsia="Arial" w:hAnsi="Arial" w:cs="Arial"/>
          <w:color w:val="000000" w:themeColor="text1"/>
        </w:rPr>
        <w:t>,</w:t>
      </w:r>
      <w:r w:rsidRPr="005203CF">
        <w:rPr>
          <w:rFonts w:ascii="Arial" w:eastAsia="Arial" w:hAnsi="Arial" w:cs="Arial"/>
          <w:color w:val="000000" w:themeColor="text1"/>
        </w:rPr>
        <w:t xml:space="preserve"> </w:t>
      </w:r>
      <w:r w:rsidR="00B1626F" w:rsidRPr="005203CF">
        <w:rPr>
          <w:rFonts w:ascii="Arial" w:eastAsia="Arial" w:hAnsi="Arial" w:cs="Arial"/>
          <w:color w:val="000000" w:themeColor="text1"/>
        </w:rPr>
        <w:t xml:space="preserve">including those </w:t>
      </w:r>
      <w:r w:rsidR="00C64BB6" w:rsidRPr="005203CF">
        <w:rPr>
          <w:rFonts w:ascii="Arial" w:eastAsia="Arial" w:hAnsi="Arial" w:cs="Arial"/>
          <w:color w:val="000000" w:themeColor="text1"/>
        </w:rPr>
        <w:t>that regulate translation</w:t>
      </w:r>
      <w:r w:rsidR="00B1626F"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results in progressive differentiation of GSCs to an oocyte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{"citationID":"uYLsJ96g","properties":{"formattedCitation":"(Blatt et al. 2020; Slaidina and Lehmann 2014)","plainCitation":"(Blatt et al. 2020; Slaidina and Lehmann 2014)","noteIndex":0},"citationItems":[{"id":701,"uris":["http://zotero.org/users/6609021/items/V926CMIF"],"uri":["http://zotero.org/users/6609021/items/V926CMIF"],"itemData":{"id":701,"type":"chapter","abstract":"During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schema":"https://github.com/citation-style-language/schema/raw/master/csl-citation.json"} </w:instrText>
      </w:r>
      <w:r w:rsidR="0097562F" w:rsidRPr="005203CF">
        <w:rPr>
          <w:rFonts w:ascii="Arial" w:eastAsia="Arial" w:hAnsi="Arial" w:cs="Arial"/>
          <w:color w:val="000000" w:themeColor="text1"/>
        </w:rPr>
        <w:fldChar w:fldCharType="separate"/>
      </w:r>
      <w:r w:rsidR="001A5794" w:rsidRPr="005203CF">
        <w:rPr>
          <w:rFonts w:ascii="Arial" w:hAnsi="Arial" w:cs="Arial"/>
        </w:rPr>
        <w:t>(Blatt et al. 2020; Slaidina and Lehmann 2014)</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w:t>
      </w:r>
      <w:ins w:id="34" w:author="Rangan, Prashanth" w:date="2022-01-25T20:34:00Z">
        <w:r w:rsidR="00312AF7">
          <w:rPr>
            <w:rFonts w:ascii="Arial" w:eastAsia="Arial" w:hAnsi="Arial" w:cs="Arial"/>
            <w:color w:val="000000" w:themeColor="text1"/>
          </w:rPr>
          <w:t>In t</w:t>
        </w:r>
      </w:ins>
      <w:ins w:id="35" w:author="Elliot Martin" w:date="2022-01-24T15:03:00Z">
        <w:del w:id="36" w:author="Rangan, Prashanth" w:date="2022-01-25T20:34:00Z">
          <w:r w:rsidR="0010691B" w:rsidDel="00312AF7">
            <w:rPr>
              <w:rFonts w:ascii="Arial" w:eastAsia="Arial" w:hAnsi="Arial" w:cs="Arial"/>
              <w:color w:val="000000" w:themeColor="text1"/>
            </w:rPr>
            <w:delText>Beginning</w:delText>
          </w:r>
        </w:del>
      </w:ins>
      <w:ins w:id="37" w:author="Elliot Martin" w:date="2022-01-25T10:55:00Z">
        <w:del w:id="38" w:author="Rangan, Prashanth" w:date="2022-01-25T20:34:00Z">
          <w:r w:rsidR="00AD7B12" w:rsidDel="00312AF7">
            <w:rPr>
              <w:rFonts w:ascii="Arial" w:eastAsia="Arial" w:hAnsi="Arial" w:cs="Arial"/>
              <w:color w:val="000000" w:themeColor="text1"/>
            </w:rPr>
            <w:delText xml:space="preserve"> with</w:delText>
          </w:r>
        </w:del>
      </w:ins>
      <w:ins w:id="39" w:author="Elliot Martin" w:date="2022-01-24T15:03:00Z">
        <w:del w:id="40" w:author="Rangan, Prashanth" w:date="2022-01-25T20:34:00Z">
          <w:r w:rsidR="0010691B" w:rsidDel="00312AF7">
            <w:rPr>
              <w:rFonts w:ascii="Arial" w:eastAsia="Arial" w:hAnsi="Arial" w:cs="Arial"/>
              <w:color w:val="000000" w:themeColor="text1"/>
            </w:rPr>
            <w:delText xml:space="preserve"> </w:delText>
          </w:r>
        </w:del>
      </w:ins>
      <w:ins w:id="41" w:author="Elliot Martin" w:date="2022-01-24T17:28:00Z">
        <w:del w:id="42" w:author="Rangan, Prashanth" w:date="2022-01-25T20:34:00Z">
          <w:r w:rsidR="00C43DE4" w:rsidDel="00312AF7">
            <w:rPr>
              <w:rFonts w:ascii="Arial" w:eastAsia="Arial" w:hAnsi="Arial" w:cs="Arial"/>
              <w:color w:val="000000" w:themeColor="text1"/>
            </w:rPr>
            <w:delText>t</w:delText>
          </w:r>
        </w:del>
        <w:r w:rsidR="00C43DE4">
          <w:rPr>
            <w:rFonts w:ascii="Arial" w:eastAsia="Arial" w:hAnsi="Arial" w:cs="Arial"/>
            <w:color w:val="000000" w:themeColor="text1"/>
          </w:rPr>
          <w:t>he</w:t>
        </w:r>
      </w:ins>
      <w:ins w:id="43" w:author="Elliot Martin" w:date="2022-01-24T15:03:00Z">
        <w:r w:rsidR="0010691B" w:rsidRPr="005203CF">
          <w:rPr>
            <w:rFonts w:ascii="Arial" w:eastAsia="Arial" w:hAnsi="Arial" w:cs="Arial"/>
            <w:color w:val="000000" w:themeColor="text1"/>
          </w:rPr>
          <w:t xml:space="preserve"> CB</w:t>
        </w:r>
        <w:r w:rsidR="0010691B">
          <w:rPr>
            <w:rFonts w:ascii="Arial" w:eastAsia="Arial" w:hAnsi="Arial" w:cs="Arial"/>
            <w:color w:val="000000" w:themeColor="text1"/>
          </w:rPr>
          <w:t>,</w:t>
        </w:r>
        <w:r w:rsidR="0010691B" w:rsidRPr="005203CF">
          <w:rPr>
            <w:rFonts w:ascii="Arial" w:eastAsia="Arial" w:hAnsi="Arial" w:cs="Arial"/>
            <w:color w:val="000000" w:themeColor="text1"/>
          </w:rPr>
          <w:t xml:space="preserve"> </w:t>
        </w:r>
        <w:r w:rsidR="0010691B">
          <w:rPr>
            <w:rFonts w:ascii="Arial" w:eastAsia="Arial" w:hAnsi="Arial" w:cs="Arial"/>
            <w:color w:val="000000" w:themeColor="text1"/>
          </w:rPr>
          <w:t xml:space="preserve"> </w:t>
        </w:r>
      </w:ins>
      <w:r w:rsidR="000869E8">
        <w:rPr>
          <w:rFonts w:ascii="Arial" w:eastAsia="Arial" w:hAnsi="Arial" w:cs="Arial"/>
          <w:color w:val="000000" w:themeColor="text1"/>
        </w:rPr>
        <w:t xml:space="preserve">Bam </w:t>
      </w:r>
      <w:del w:id="44" w:author="Rangan, Prashanth" w:date="2022-01-25T20:34:00Z">
        <w:r w:rsidR="000869E8" w:rsidDel="00312AF7">
          <w:rPr>
            <w:rFonts w:ascii="Arial" w:eastAsia="Arial" w:hAnsi="Arial" w:cs="Arial"/>
            <w:color w:val="000000" w:themeColor="text1"/>
          </w:rPr>
          <w:delText xml:space="preserve">is </w:delText>
        </w:r>
      </w:del>
      <w:r w:rsidR="000869E8">
        <w:rPr>
          <w:rFonts w:ascii="Arial" w:eastAsia="Arial" w:hAnsi="Arial" w:cs="Arial"/>
          <w:color w:val="000000" w:themeColor="text1"/>
        </w:rPr>
        <w:t xml:space="preserve">expression promotes </w:t>
      </w:r>
      <w:r w:rsidRPr="005203CF">
        <w:rPr>
          <w:rFonts w:ascii="Arial" w:eastAsia="Arial" w:hAnsi="Arial" w:cs="Arial"/>
          <w:color w:val="000000" w:themeColor="text1"/>
        </w:rPr>
        <w:t xml:space="preserve">differentiation </w:t>
      </w:r>
      <w:r w:rsidR="000869E8">
        <w:rPr>
          <w:rFonts w:ascii="Arial" w:eastAsia="Arial" w:hAnsi="Arial" w:cs="Arial"/>
          <w:color w:val="000000" w:themeColor="text1"/>
        </w:rPr>
        <w:t>and the</w:t>
      </w:r>
      <w:r w:rsidRPr="005203CF">
        <w:rPr>
          <w:rFonts w:ascii="Arial" w:eastAsia="Arial" w:hAnsi="Arial" w:cs="Arial"/>
          <w:color w:val="000000" w:themeColor="text1"/>
        </w:rPr>
        <w:t xml:space="preserve"> transition from CB to </w:t>
      </w:r>
      <w:r w:rsidR="0097562F" w:rsidRPr="005203CF">
        <w:rPr>
          <w:rFonts w:ascii="Arial" w:eastAsia="Arial" w:hAnsi="Arial" w:cs="Arial"/>
          <w:color w:val="000000" w:themeColor="text1"/>
        </w:rPr>
        <w:t>8-</w:t>
      </w:r>
      <w:r w:rsidR="000E0EF8" w:rsidRPr="005203CF">
        <w:rPr>
          <w:rFonts w:ascii="Arial" w:eastAsia="Arial" w:hAnsi="Arial" w:cs="Arial"/>
          <w:color w:val="000000" w:themeColor="text1"/>
        </w:rPr>
        <w:t>cell cyst</w:t>
      </w:r>
      <w:r w:rsidRPr="005203CF">
        <w:rPr>
          <w:rFonts w:ascii="Arial" w:eastAsia="Arial" w:hAnsi="Arial" w:cs="Arial"/>
          <w:color w:val="000000" w:themeColor="text1"/>
        </w:rPr>
        <w:t xml:space="preserve"> stage</w:t>
      </w:r>
      <w:r w:rsidR="0097562F" w:rsidRPr="005203CF">
        <w:rPr>
          <w:rFonts w:ascii="Arial" w:eastAsia="Arial" w:hAnsi="Arial" w:cs="Arial"/>
          <w:color w:val="000000" w:themeColor="text1"/>
        </w:rPr>
        <w:t xml:space="preserve"> </w:t>
      </w:r>
      <w:r w:rsidR="0097562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{"citationID":"EwTo9xkn","properties":{"formattedCitation":"(Chen and McKearin 2003a; McKearin and Ohlstein 1995; Ohlstein and McKearin 1997)","plainCitation":"(Chen and McKearin 2003a; McKearin and Ohlstein 1995; Ohlstein and McKearin 1997)","noteIndex":0},"citationItems":[{"id":741,"uris":["http://zotero.org/users/6609021/items/J9LF6VWE"],"uri":["http://zotero.org/users/6609021/items/J9LF6VWE"],"itemData":{"id":741,"type":"article-journal","abstract":"Stem cells execute self-renewing and asymmetric cell divisions in close association with stromal cells that form a niche [1]. The mechanisms that link stromal cell signaling to self-renewal and asymmetry are only beginning to be identified, but Drosophila oogenic germline stem cells (GSCs) have emerged as an important model for studying stem cell niches. A member of the Bone Morphogenetic Protein (BMP) ligand family, Decapentaplegic (Dpp), sustains ovarian GSCs by suppressing differentiation in the stem cell niche (Figure 1A). Dpp overexpression expands the niche, blocks germ cell differentiation, and causes GSC hyperplasty [2, 3]. Here, we show that the bag-of-marbles (bam) differentiation factor is the principal target of Dpp signaling in GSCs; ectopic bam expression restores differentiation even when Dpp is overexpressed. We show that the transcriptional silencer element in the bam gene integrates Dpp control of bam expression. Finally and most significantly, we demonstrate for the first time that Dpp signaling regulates bam expression directly since the bam silencer element is a strong binding site for the Drosophila Smads, Mad and Medea. These studies provide a simple mechanistic explanation for how stromal cell signals regulate both the self-renewal and asymmetric fates of the products of stem cell division.","container-title":"Current Biology","DOI":"10.1016/J.CUB.2003.09.033","ISSN":"0960-9822","issue":"20","note":"publisher: Cell Press\nCitation Key: Chen2003o","page":"1786-1791","title":"Dpp Signaling Silences bam Transcription Directly to Establish Asymmetric Divisions of Germline Stem Cells","title-short":"Chen2003o","volume":"13","author":[{"family":"Chen","given":"Dahua"},{"family":"McKearin","given":"Dennis"}],"issued":{"date-parts":[["2003",10,14]]},"citation-key":"Chen2003o"}},{"id":823,"uris":["http://zotero.org/users/6609021/items/QUFKJVGQ"],"uri":["http://zotero.org/users/6609021/items/QUFKJVGQ"],"itemData":{"id":823,"type":"article-journal","abstract":"Cell differentiation commonly dictates a change in the cell cycle of mitotic daughters. Previous investigations have suggested that the Drosophila bag of marbles (bam) gene is required for the differentiation of germline stem cell daughters (cystoblasts) from the mother stem cells, perhaps by altering the cell cycle. In this paper, we report the preparation of antibodies to the Bam protein and the use of those reagents to investigate how Bam is required for germ cell development. We find that Bam exists as both a fusome component and as cytoplasmic protein and that cytoplasmic and fusome Bam might have separable activities. We also show that bam mutant germ cells are blocked in differentiation and are trapped as mitotically active cells like stem cells. A model for how Bam might regulate cystocyte differentiation is presented.","container-title":"Development","ISSN":"0950-1991","issue":"9","note":"PMID: 7555720\nCitation Key: McKearin1995b\nISBN: 0950-1991","page":"2937 LP  - 2947","title":"A role for the Drosophila bag-of-marbles protein in the differentiation of cystoblasts from germline stem cells","title-short":"McKearin1995b","volume":"121","author":[{"family":"McKearin","given":"D"},{"family":"Ohlstein","given":"B"}],"issued":{"date-parts":[["1995",9,1]]},"citation-key":"McKearin1995b"}},{"id":310,"uris":["http://zotero.org/users/6609021/items/LMQJLADN"],"uri":["http://zotero.org/users/6609021/items/LMQJLADN"],"itemData":{"id":310,"type":"article-journal","abstract":"Skip to Next Section\nThe Drosophila germ-cell lineage has emerged as a remarkable system for identifying genes required for changes in cell fate from stem cells into more specialized cells. Previous work indicates that bam expression is necessary for cystoblast differentiation; bam mutant germ cells fail to differentiate, but instead proliferate like stem cells. This paper reports that ectopic expression of bam is sufficient to extinguish stem cell divisions. Heat-induced bam+ expression specifically eliminated oogenic stem cells while somatic stem cell populations were not affected. Together with previous studies of the timing of bam mRNA and protein expression and the state of arrest in bam mutant cells, these data implicate Bam as a direct regulator of the switch from stem cell to cystoblast. Surprisingly, ectopic bam+ had no deleterious consequences for male germline cells suggesting that Bam may regulate somewhat different steps of germ-cell development in oogenesis and spermatogenesis. We discuss a model for how bam+ could direct differentiation based on our data (McKearin and Ohlstein, 1995) that Bam protein is essential to assemble part of the germ-cell-specific organelle, the fusome. We propose that fusome biogenesis is an obligate step for cystoblast cell fate and that Bam is the limiting factor for fusome maturation in female germ cells.","container-title":"Development","ISSN":"0950-1991, 1477-9129","issue":"18","language":"en","note":"publisher: The Company of Biologists Ltd\nsection: JOURNAL ARTICLES\nPMID: 9342057\nCitation Key: ohlsteinEctopicExpressionDrosophila1997","page":"3651-3662","source":"dev.biologists.org","title":"Ectopic expression of the Drosophila Bam protein eliminates oogenic germline stem cells","volume":"124","author":[{"family":"Ohlstein","given":"B."},{"family":"McKearin","given":"D."}],"issued":{"date-parts":[["1997",9,15]]},"citation-key":"ohlsteinEctopicExpressionDrosophila1997"}}],"schema":"https://github.com/citation-style-language/schema/raw/master/csl-citation.json"} </w:instrText>
      </w:r>
      <w:r w:rsidR="0097562F" w:rsidRPr="005203CF">
        <w:rPr>
          <w:rFonts w:ascii="Arial" w:eastAsia="Arial" w:hAnsi="Arial" w:cs="Arial"/>
          <w:color w:val="000000" w:themeColor="text1"/>
        </w:rPr>
        <w:fldChar w:fldCharType="separate"/>
      </w:r>
      <w:r w:rsidR="001A4356" w:rsidRPr="005203CF">
        <w:rPr>
          <w:rFonts w:ascii="Arial" w:hAnsi="Arial" w:cs="Arial"/>
        </w:rPr>
        <w:t>(Chen and McKearin 2003a; McKearin and Ohlstein 1995; Ohlstein and McKearin 1997)</w:t>
      </w:r>
      <w:r w:rsidR="0097562F"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In the </w:t>
      </w:r>
      <w:r w:rsidR="000E0EF8" w:rsidRPr="005203CF">
        <w:rPr>
          <w:rFonts w:ascii="Arial" w:eastAsia="Arial" w:hAnsi="Arial" w:cs="Arial"/>
          <w:color w:val="000000" w:themeColor="text1"/>
        </w:rPr>
        <w:t>8-cell cyst</w:t>
      </w:r>
      <w:r w:rsidRPr="005203CF">
        <w:rPr>
          <w:rFonts w:ascii="Arial" w:eastAsia="Arial" w:hAnsi="Arial" w:cs="Arial"/>
          <w:color w:val="000000" w:themeColor="text1"/>
        </w:rPr>
        <w:t>, Rbfox1 promotes exit from the mitotic cell cycle</w:t>
      </w:r>
      <w:del w:id="45" w:author="Rangan, Prashanth" w:date="2022-01-31T07:53:00Z">
        <w:r w:rsidRPr="005203CF" w:rsidDel="008710AC">
          <w:rPr>
            <w:rFonts w:ascii="Arial" w:eastAsia="Arial" w:hAnsi="Arial" w:cs="Arial"/>
            <w:color w:val="000000" w:themeColor="text1"/>
          </w:rPr>
          <w:delText>s</w:delText>
        </w:r>
      </w:del>
      <w:r w:rsidRPr="005203CF">
        <w:rPr>
          <w:rFonts w:ascii="Arial" w:eastAsia="Arial" w:hAnsi="Arial" w:cs="Arial"/>
          <w:color w:val="000000" w:themeColor="text1"/>
        </w:rPr>
        <w:t xml:space="preserve"> </w:t>
      </w:r>
      <w:r w:rsidR="007F3C85" w:rsidRPr="005203CF">
        <w:rPr>
          <w:rFonts w:ascii="Arial" w:eastAsia="Arial" w:hAnsi="Arial" w:cs="Arial"/>
          <w:color w:val="000000" w:themeColor="text1"/>
        </w:rPr>
        <w:t>in</w:t>
      </w:r>
      <w:r w:rsidRPr="005203CF">
        <w:rPr>
          <w:rFonts w:ascii="Arial" w:eastAsia="Arial" w:hAnsi="Arial" w:cs="Arial"/>
          <w:color w:val="000000" w:themeColor="text1"/>
        </w:rPr>
        <w:t>to meiosis</w:t>
      </w:r>
      <w:r w:rsidR="005325E2" w:rsidRPr="005203CF">
        <w:rPr>
          <w:rFonts w:ascii="Arial" w:eastAsia="Arial" w:hAnsi="Arial" w:cs="Arial"/>
          <w:color w:val="000000" w:themeColor="text1"/>
        </w:rPr>
        <w:t xml:space="preserve"> </w:t>
      </w:r>
      <w:r w:rsidR="0046001D"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{"citationID":"Ot5ZsDJp","properties":{"formattedCitation":"(Carreira-Rosario et al. 2016)","plainCitation":"(Carreira-Rosario et al. 2016)","noteIndex":0},"citationItems":[{"id":1021,"uris":["http://zotero.org/users/6609021/items/SJRZ8NXS"],"uri":["http://zotero.org/users/6609021/items/SJRZ8NXS"],"itemData":{"id":1021,"type":"article-journal","abstract":"RNA-binding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46001D" w:rsidRPr="005203CF">
        <w:rPr>
          <w:rFonts w:ascii="Arial" w:eastAsia="Arial" w:hAnsi="Arial" w:cs="Arial"/>
          <w:color w:val="000000" w:themeColor="text1"/>
        </w:rPr>
        <w:fldChar w:fldCharType="separate"/>
      </w:r>
      <w:r w:rsidR="0046001D" w:rsidRPr="005203CF">
        <w:rPr>
          <w:rFonts w:ascii="Arial" w:hAnsi="Arial" w:cs="Arial"/>
        </w:rPr>
        <w:t>(Carreira-Rosario et al. 2016)</w:t>
      </w:r>
      <w:r w:rsidR="0046001D" w:rsidRPr="005203CF">
        <w:rPr>
          <w:rFonts w:ascii="Arial" w:eastAsia="Arial" w:hAnsi="Arial" w:cs="Arial"/>
          <w:color w:val="000000" w:themeColor="text1"/>
        </w:rPr>
        <w:fldChar w:fldCharType="end"/>
      </w:r>
      <w:r w:rsidRPr="005203CF">
        <w:rPr>
          <w:rFonts w:ascii="Arial" w:eastAsia="Arial" w:hAnsi="Arial" w:cs="Arial"/>
          <w:color w:val="000000" w:themeColor="text1"/>
        </w:rPr>
        <w:t xml:space="preserve">. Both </w:t>
      </w:r>
      <w:r w:rsidR="007F3C85" w:rsidRPr="005203CF">
        <w:rPr>
          <w:rFonts w:ascii="Arial" w:eastAsia="Arial" w:hAnsi="Arial" w:cs="Arial"/>
          <w:color w:val="000000" w:themeColor="text1"/>
        </w:rPr>
        <w:t xml:space="preserve">the differentiation factors </w:t>
      </w:r>
      <w:r w:rsidRPr="005203CF">
        <w:rPr>
          <w:rFonts w:ascii="Arial" w:eastAsia="Arial" w:hAnsi="Arial" w:cs="Arial"/>
          <w:color w:val="000000" w:themeColor="text1"/>
        </w:rPr>
        <w:t>Bam and Rbfox</w:t>
      </w:r>
      <w:ins w:id="46" w:author="Elliot Martin" w:date="2022-01-28T11:18:00Z">
        <w:r w:rsidR="00DE01F9">
          <w:rPr>
            <w:rFonts w:ascii="Arial" w:eastAsia="Arial" w:hAnsi="Arial" w:cs="Arial"/>
            <w:color w:val="000000" w:themeColor="text1"/>
          </w:rPr>
          <w:t>1</w:t>
        </w:r>
      </w:ins>
      <w:r w:rsidRPr="005203CF">
        <w:rPr>
          <w:rFonts w:ascii="Arial" w:eastAsia="Arial" w:hAnsi="Arial" w:cs="Arial"/>
          <w:color w:val="000000" w:themeColor="text1"/>
        </w:rPr>
        <w:t xml:space="preserve"> affect translation of mRNAs</w:t>
      </w:r>
      <w:r w:rsidR="007F3C85" w:rsidRPr="005203CF">
        <w:rPr>
          <w:rFonts w:ascii="Arial" w:eastAsia="Arial" w:hAnsi="Arial" w:cs="Arial"/>
          <w:color w:val="000000" w:themeColor="text1"/>
        </w:rPr>
        <w:t xml:space="preserve"> to promote differentiation</w:t>
      </w:r>
      <w:r w:rsidR="00C30721" w:rsidRPr="005203CF">
        <w:rPr>
          <w:rFonts w:ascii="Arial" w:eastAsia="Arial" w:hAnsi="Arial" w:cs="Arial"/>
          <w:color w:val="000000" w:themeColor="text1"/>
        </w:rPr>
        <w:t xml:space="preserve"> </w:t>
      </w:r>
      <w:r w:rsidR="00C30721" w:rsidRPr="005203CF">
        <w:rPr>
          <w:rFonts w:ascii="Arial" w:eastAsia="Arial" w:hAnsi="Arial" w:cs="Arial"/>
          <w:color w:val="000000" w:themeColor="text1"/>
        </w:rPr>
        <w:fldChar w:fldCharType="begin"/>
      </w:r>
      <w:r w:rsidR="00394C9D">
        <w:rPr>
          <w:rFonts w:ascii="Arial" w:eastAsia="Arial" w:hAnsi="Arial" w:cs="Arial"/>
          <w:color w:val="000000" w:themeColor="text1"/>
        </w:rPr>
        <w:instrText xml:space="preserve"> ADDIN ZOTERO_ITEM CSL_CITATION {"citationID":"nR2wdEeS","properties":{"formattedCitation":"(Li et al. 2009; Tastan et al. 2010; Carreira-Rosario et al. 2016)","plainCitation":"(Li et al. 2009; Tastan et al. 2010; Carreira-Rosario et al. 2016)","noteIndex":0},"citationItems":[{"id":764,"uris":["http://zotero.org/users/6609021/items/3VYTQC7F"],"uri":["http://zotero.org/users/6609021/items/3VYTQC7F"],"itemData":{"id":764,"type":"article-journal","abstract":"The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K"},{"family":"Ramaswami","given":"Mani"},{"family":"Buszczak","given":"Michael"}],"issued":{"date-parts":[["2016",3,7]]},"citation-key":"Carreira-Rosario2016e"}}],"schema":"https://github.com/citation-style-language/schema/raw/master/csl-citation.json"} </w:instrText>
      </w:r>
      <w:r w:rsidR="00C30721" w:rsidRPr="005203CF">
        <w:rPr>
          <w:rFonts w:ascii="Arial" w:eastAsia="Arial" w:hAnsi="Arial" w:cs="Arial"/>
          <w:color w:val="000000" w:themeColor="text1"/>
        </w:rPr>
        <w:fldChar w:fldCharType="separate"/>
      </w:r>
      <w:r w:rsidR="00394C9D" w:rsidRPr="00394C9D">
        <w:rPr>
          <w:rFonts w:ascii="Arial" w:hAnsi="Arial" w:cs="Arial"/>
        </w:rPr>
        <w:t>(Li et al. 2009; Tastan et al. 2010; Carreira-Rosario et al. 2016)</w:t>
      </w:r>
      <w:r w:rsidR="00C30721" w:rsidRPr="005203CF">
        <w:rPr>
          <w:rFonts w:ascii="Arial" w:eastAsia="Arial" w:hAnsi="Arial" w:cs="Arial"/>
          <w:color w:val="000000" w:themeColor="text1"/>
        </w:rPr>
        <w:fldChar w:fldCharType="end"/>
      </w:r>
      <w:r w:rsidRPr="005203CF">
        <w:rPr>
          <w:rFonts w:ascii="Arial" w:eastAsia="Arial" w:hAnsi="Arial" w:cs="Arial"/>
          <w:color w:val="000000" w:themeColor="text1"/>
        </w:rPr>
        <w:t>.</w:t>
      </w:r>
      <w:r w:rsidR="007F3C85" w:rsidRPr="005203CF">
        <w:rPr>
          <w:rFonts w:ascii="Arial" w:eastAsia="Arial" w:hAnsi="Arial" w:cs="Arial"/>
          <w:color w:val="000000" w:themeColor="text1"/>
        </w:rPr>
        <w:t xml:space="preserve"> In addition, in 8</w:t>
      </w:r>
      <w:r w:rsidR="00C64BB6" w:rsidRPr="005203CF">
        <w:rPr>
          <w:rFonts w:ascii="Arial" w:eastAsia="Arial" w:hAnsi="Arial" w:cs="Arial"/>
          <w:color w:val="000000" w:themeColor="text1"/>
        </w:rPr>
        <w:t>-</w:t>
      </w:r>
      <w:r w:rsidR="000E0EF8" w:rsidRPr="005203CF">
        <w:rPr>
          <w:rFonts w:ascii="Arial" w:eastAsia="Arial" w:hAnsi="Arial" w:cs="Arial"/>
          <w:color w:val="000000" w:themeColor="text1"/>
        </w:rPr>
        <w:t>cell cyst</w:t>
      </w:r>
      <w:r w:rsidR="000869E8">
        <w:rPr>
          <w:rFonts w:ascii="Arial" w:eastAsia="Arial" w:hAnsi="Arial" w:cs="Arial"/>
          <w:color w:val="000000" w:themeColor="text1"/>
        </w:rPr>
        <w:t>s</w:t>
      </w:r>
      <w:r w:rsidR="007F3C85" w:rsidRPr="005203CF">
        <w:rPr>
          <w:rFonts w:ascii="Arial" w:eastAsia="Arial" w:hAnsi="Arial" w:cs="Arial"/>
          <w:color w:val="000000" w:themeColor="text1"/>
        </w:rPr>
        <w:t xml:space="preserve">, recombination is initiated </w:t>
      </w:r>
      <w:r w:rsidR="008E01BC" w:rsidRPr="005203CF">
        <w:rPr>
          <w:rFonts w:ascii="Arial" w:eastAsia="Arial" w:hAnsi="Arial" w:cs="Arial"/>
          <w:color w:val="000000" w:themeColor="text1"/>
        </w:rPr>
        <w:t xml:space="preserve">across </w:t>
      </w:r>
      <w:r w:rsidR="007F3C85" w:rsidRPr="005203CF">
        <w:rPr>
          <w:rFonts w:ascii="Arial" w:eastAsia="Arial" w:hAnsi="Arial" w:cs="Arial"/>
          <w:color w:val="000000" w:themeColor="text1"/>
        </w:rPr>
        <w:t xml:space="preserve">many </w:t>
      </w:r>
      <w:r w:rsidR="008E01BC" w:rsidRPr="005203CF">
        <w:rPr>
          <w:rFonts w:ascii="Arial" w:eastAsia="Arial" w:hAnsi="Arial" w:cs="Arial"/>
          <w:color w:val="000000" w:themeColor="text1"/>
        </w:rPr>
        <w:t xml:space="preserve">cyst </w:t>
      </w:r>
      <w:r w:rsidR="007F3C85" w:rsidRPr="005203CF">
        <w:rPr>
          <w:rFonts w:ascii="Arial" w:eastAsia="Arial" w:hAnsi="Arial" w:cs="Arial"/>
          <w:color w:val="000000" w:themeColor="text1"/>
        </w:rPr>
        <w:t xml:space="preserve">cells and then eventually </w:t>
      </w:r>
      <w:r w:rsidR="000869E8">
        <w:rPr>
          <w:rFonts w:ascii="Arial" w:eastAsia="Arial" w:hAnsi="Arial" w:cs="Arial"/>
          <w:color w:val="000000" w:themeColor="text1"/>
        </w:rPr>
        <w:t xml:space="preserve">is </w:t>
      </w:r>
      <w:r w:rsidR="007F3C85" w:rsidRPr="005203CF">
        <w:rPr>
          <w:rFonts w:ascii="Arial" w:eastAsia="Arial" w:hAnsi="Arial" w:cs="Arial"/>
          <w:color w:val="000000" w:themeColor="text1"/>
        </w:rPr>
        <w:t>restricted to the specified oocyte</w:t>
      </w:r>
      <w:r w:rsidR="00C30721"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{"citationID":"Q9rkGjbJ","properties":{"formattedCitation":"(Hinnant, Merkle, and Ables 2020; J. Huynh and St Johnston 2000)","plainCitation":"(Hinnant, Merkle, and Ables 2020; J. Huynh and St Johnston 2000)","noteIndex":0},"citationItems":[{"id":1712,"uris":["http://zotero.org/users/6609021/items/Z9K3JURX"],"uri":["http://zotero.org/users/6609021/items/Z9K3JURX"],"itemData":{"id":1712,"type":"article-journal","abstract":"Gametes are highly specialized cell types produced by a complex differentiation process. Production of viable oocytes requires a series of precise and coordinated molecular events. Early in their development, germ cells are an interconnected group of mitotically dividing cells. Key regulatory events lead to the specification of mature oocytes and initiate a switch to the meiotic cell cycle program. Though the chromosomal events of meiosis have been extensively studied, it is unclear how other aspects of oocyte specification are temporally coordinated. The fruit fly, Drosophila melanogaster, has long been at the forefront as a model system for genetics and cell biology research. The adult Drosophila ovary continuously produces germ cells throughout the organism’s lifetime, and many of the cellular processes that occur to establish oocyte fate are conserved with mammalian gamete development. Here, we review recent discoveries from Drosophila that advance our understanding of how early germ cells balance mitotic exit with meiotic initiation. We discuss cell cycle control and establishment of cell polarity as major themes in oocyte specification. We also highlight a germline-specific organelle, the fusome, as integral to the coordination of cell division, cell polarity, and cell fate in ovarian germ cells. Finally, we discuss how the molecular controls of the cell cycle might be integrated with cell polarity and cell fate to maintain oocyte production.","container-title":"Frontiers in Cell and Developmental Biology","DOI":"10.3389/fcell.2020.00019","ISSN":"2296-634X","journalAbbreviation":"Front. Cell Dev. Biol.","language":"English","note":"publisher: Frontiers\nCitation Key: hinnantCoordinatingProliferationPolarity2020","source":"www.frontiersin.org","title":"Coordinating Proliferation, Polarity, and Cell Fate in the Drosophila Female Germline","URL":"https://www.frontiersin.org/articles/10.3389/fcell.2020.00019/full","volume":"0","author":[{"family":"Hinnant","given":"Taylor D."},{"family":"Merkle","given":"Julie A."},{"family":"Ables","given":"Elizabeth T."}],"accessed":{"date-parts":[["2022",1,10]]},"issued":{"date-parts":[["2020"]]},"citation-key":"hinnantCoordinatingProliferationPolarity2020"}},{"id":1698,"uris":["http://zotero.org/users/6609021/items/ZHEPIWVB"],"uri":["http://zotero.org/users/6609021/items/ZHEPIWVB"],"itemData":{"id":1698,"type":"article-journal","abstract":"The oocyte is the only cell in Drosophila that goes through meiosis with meiotic recombination, but several germ cells in a 16-cell cyst enter meiosis and form synaptonemal complexes (SC) before one cell is selected to become the oocyte. Using an antibody that recognises a component of the SC or the synapsed chromosomes, we have analysed how meiosis becomes restricted to one cell, in relation to the other events in oocyte determination. Although BicD and egl mutants both cause the development of cysts with no oocyte, they have opposite effects on the behaviour of the SC: none of the cells in the cyst form SC in BicD null mutants, whereas all of the cells do in egl and orb mutants. Furthermore, unlike all cytoplasmic markers for the oocyte, the SC still becomes restricted to one cell when the microtubules are depolymerised, even though the BicD/Egl complex is not localised. These results lead us to propose a model in which BicD, Egl and Orb control entry into meiosis by regulating translation.","container-title":"Development","DOI":"10.1242/dev.127.13.2785","ISSN":"0950-1991","issue":"13","journalAbbreviation":"Development","note":"Citation Key: huynhRoleBicDEgl2000","page":"2785-2794","source":"Silverchair","title":"The role of BicD, egl, orb and the microtubules in the restriction of meiosis to the Drosophila oocyte","volume":"127","author":[{"family":"Huynh","given":"J."},{"family":"St Johnston","given":"D."}],"issued":{"date-parts":[["2000",7,1]]},"citation-key":"huynhRoleBicDEgl2000"}}],"schema":"https://github.com/citation-style-language/schema/raw/master/csl-citation.json"} </w:instrText>
      </w:r>
      <w:r w:rsidR="00B646AE" w:rsidRPr="005203CF">
        <w:rPr>
          <w:rFonts w:ascii="Arial" w:eastAsia="Arial" w:hAnsi="Arial" w:cs="Arial"/>
          <w:color w:val="000000" w:themeColor="text1"/>
        </w:rPr>
        <w:fldChar w:fldCharType="separate"/>
      </w:r>
      <w:r w:rsidR="00645EB6" w:rsidRPr="005203CF">
        <w:rPr>
          <w:rFonts w:ascii="Arial" w:hAnsi="Arial" w:cs="Arial"/>
        </w:rPr>
        <w:t>(Hinnant, Merkle, and Ables 2020; J. Huynh and St Johnston 2000)</w:t>
      </w:r>
      <w:r w:rsidR="00B646AE" w:rsidRPr="005203CF">
        <w:rPr>
          <w:rFonts w:ascii="Arial" w:eastAsia="Arial" w:hAnsi="Arial" w:cs="Arial"/>
          <w:color w:val="000000" w:themeColor="text1"/>
        </w:rPr>
        <w:fldChar w:fldCharType="end"/>
      </w:r>
      <w:r w:rsidR="007F3C85" w:rsidRPr="005203CF">
        <w:rPr>
          <w:rFonts w:ascii="Arial" w:eastAsia="Arial" w:hAnsi="Arial" w:cs="Arial"/>
          <w:color w:val="000000" w:themeColor="text1"/>
        </w:rPr>
        <w:t>.</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Neither the</w:t>
      </w:r>
      <w:r w:rsidR="007F3C85" w:rsidRPr="005203CF">
        <w:rPr>
          <w:rFonts w:ascii="Arial" w:eastAsia="Arial" w:hAnsi="Arial" w:cs="Arial"/>
          <w:color w:val="000000" w:themeColor="text1"/>
        </w:rPr>
        <w:t xml:space="preserve"> mRNAs</w:t>
      </w:r>
      <w:r w:rsidR="005325E2" w:rsidRPr="005203CF">
        <w:rPr>
          <w:rFonts w:ascii="Arial" w:eastAsia="Arial" w:hAnsi="Arial" w:cs="Arial"/>
          <w:color w:val="000000" w:themeColor="text1"/>
        </w:rPr>
        <w:t xml:space="preserve"> </w:t>
      </w:r>
      <w:r w:rsidR="000869E8">
        <w:rPr>
          <w:rFonts w:ascii="Arial" w:eastAsia="Arial" w:hAnsi="Arial" w:cs="Arial"/>
          <w:color w:val="000000" w:themeColor="text1"/>
        </w:rPr>
        <w:t xml:space="preserve">that </w:t>
      </w:r>
      <w:r w:rsidR="007F3C85" w:rsidRPr="005203CF">
        <w:rPr>
          <w:rFonts w:ascii="Arial" w:eastAsia="Arial" w:hAnsi="Arial" w:cs="Arial"/>
          <w:color w:val="000000" w:themeColor="text1"/>
        </w:rPr>
        <w:t xml:space="preserve">are translationally regulated during this progressive </w:t>
      </w:r>
      <w:r w:rsidR="000E0EF8" w:rsidRPr="005203CF">
        <w:rPr>
          <w:rFonts w:ascii="Arial" w:eastAsia="Arial" w:hAnsi="Arial" w:cs="Arial"/>
          <w:color w:val="000000" w:themeColor="text1"/>
        </w:rPr>
        <w:t>differentiation</w:t>
      </w:r>
      <w:r w:rsidR="007F3C85" w:rsidRPr="005203CF">
        <w:rPr>
          <w:rFonts w:ascii="Arial" w:eastAsia="Arial" w:hAnsi="Arial" w:cs="Arial"/>
          <w:color w:val="000000" w:themeColor="text1"/>
        </w:rPr>
        <w:t xml:space="preserve"> nor how </w:t>
      </w:r>
      <w:del w:id="47" w:author="Elliot Martin" w:date="2022-01-28T11:35:00Z">
        <w:r w:rsidR="00BC57D1" w:rsidRPr="005203CF" w:rsidDel="002A0864">
          <w:rPr>
            <w:rFonts w:ascii="Arial" w:eastAsia="Arial" w:hAnsi="Arial" w:cs="Arial"/>
            <w:color w:val="000000" w:themeColor="text1"/>
          </w:rPr>
          <w:delText xml:space="preserve">the </w:delText>
        </w:r>
      </w:del>
      <w:r w:rsidR="007F3C85" w:rsidRPr="005203CF">
        <w:rPr>
          <w:rFonts w:ascii="Arial" w:eastAsia="Arial" w:hAnsi="Arial" w:cs="Arial"/>
          <w:color w:val="000000" w:themeColor="text1"/>
        </w:rPr>
        <w:t xml:space="preserve">recombination is </w:t>
      </w:r>
      <w:r w:rsidR="000E0EF8" w:rsidRPr="005203CF">
        <w:rPr>
          <w:rFonts w:ascii="Arial" w:eastAsia="Arial" w:hAnsi="Arial" w:cs="Arial"/>
          <w:color w:val="000000" w:themeColor="text1"/>
        </w:rPr>
        <w:t>temporally regulated</w:t>
      </w:r>
      <w:r w:rsidR="000869E8">
        <w:rPr>
          <w:rFonts w:ascii="Arial" w:eastAsia="Arial" w:hAnsi="Arial" w:cs="Arial"/>
          <w:color w:val="000000" w:themeColor="text1"/>
        </w:rPr>
        <w:t xml:space="preserve"> is fully understood</w:t>
      </w:r>
      <w:r w:rsidR="008F778F" w:rsidRPr="005203CF">
        <w:rPr>
          <w:rFonts w:ascii="Arial" w:eastAsia="Arial" w:hAnsi="Arial" w:cs="Arial"/>
          <w:color w:val="000000" w:themeColor="text1"/>
        </w:rPr>
        <w:t xml:space="preserve"> </w:t>
      </w:r>
      <w:r w:rsidR="008F778F" w:rsidRPr="005203CF">
        <w:rPr>
          <w:rFonts w:ascii="Arial" w:eastAsia="Arial" w:hAnsi="Arial" w:cs="Arial"/>
          <w:color w:val="000000" w:themeColor="text1"/>
        </w:rPr>
        <w:fldChar w:fldCharType="begin"/>
      </w:r>
      <w:r w:rsidR="003837B8">
        <w:rPr>
          <w:rFonts w:ascii="Arial" w:eastAsia="Arial" w:hAnsi="Arial" w:cs="Arial"/>
          <w:color w:val="000000" w:themeColor="text1"/>
        </w:rPr>
        <w:instrText xml:space="preserve"> ADDIN ZOTERO_ITEM CSL_CITATION {"citationID":"ztLl8Yqn","properties":{"formattedCitation":"(Slaidina and Lehmann 2014; Carreira-Rosario et al. 2016; Flora et al. 2018; Cahoon and Hawley 2016; Tanneti et al. 2011; Wei et al. 2014; Rubin, Macaisne, and Huynh 2020)","plainCitation":"(Slaidina and Lehmann 2014; Carreira-Rosario et al. 2016; Flora et al. 2018; Cahoon and Hawley 2016; Tanneti et al. 2011; Wei et al. 2014; Rubin, Macaisne, and Huynh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1861,"uris":["http://zotero.org/users/6609021/items/NIU2VRQ4"],"uri":["http://zotero.org/users/6609021/items/NIU2VRQ4"],"itemData":{"id":1861,"type":"article-journal","abstract":"The synaptonemal complex (SC) connects homologous chromosomes in meiotic prophase, thus promoting genetic exchange and ensuring accurate chromosomal segregation at anaphase. In this Review, the authors discuss the structural organization of the SC and how its assembly, maintenance and disassembly are regulated in yeast and metazoans.","container-title":"Nature Structural &amp; Molecular Biology","DOI":"10.1038/nsmb.3208","ISSN":"1545-9985","issue":"5","journalAbbreviation":"Nat Struct Mol Biol","language":"en","note":"Bandiera_abtest: a\nCg_type: Nature Research Journals\nnumber: 5\nPrimary_atype: Reviews\npublisher: Nature Publishing Group\nSubject_term: Meiosis\nSubject_term_id: meiosis","page":"369-377","source":"www.nature.com","title":"Regulating the construction and demolition of the synaptonemal complex","volume":"23","author":[{"family":"Cahoon","given":"Cori K."},{"family":"Hawley","given":"R. Scott"}],"issued":{"date-parts":[["2016",5]]},"citation-key":"cahoonRegulatingConstructionDemolition2016"}},{"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id":898,"uris":["http://zotero.org/users/6609021/items/TRIG7UK2"],"uri":["http://zotero.org/users/6609021/items/TRIG7UK2"],"itemData":{"id":898,"type":"article-journal","container-title":"Proceedings of the National Academy of Sciences","ISSN":"0027-8424","issue":"52","note":"publisher: National Acad Sciences\nCitation Key: Wei2014b","page":"E5670-E5677","title":"TORC1 regulators Iml1/GATOR1 and GATOR2 control meiotic entry and oocyte development in Drosophila","title-short":"Wei2014b","volume":"111","author":[{"family":"Wei","given":"Youheng"},{"family":"Reveal","given":"Brad"},{"family":"Reich","given":"John"},{"family":"Laursen","given":"Willem J"},{"family":"Senger","given":"Stefania"},{"family":"Akbar","given":"Tanveer"},{"family":"Iida-Jones","given":"Takako"},{"family":"Cai","given":"Weili"},{"family":"Jarnik","given":"Michal"},{"family":"Lilly","given":"Mary A"}],"issued":{"date-parts":[["2014"]]},"citation-key":"Wei2014b"}},{"id":1867,"uris":["http://zotero.org/users/6609021/items/L2A5YJ9U"],"uri":["http://zotero.org/users/6609021/items/L2A5YJ9U"],"itemData":{"id":1867,"type":"article-journal","abstract":"Meiosis is a key event in the manufacturing of an oocyte. During this process, the oocyte creates a set of unique chromosomes by recombining paternal and maternal copies of homologous chromosomes, and by eliminating one set of chromosomes to become haploid. While meiosis is conserved among sexually reproducing eukaryotes, there is a bewildering diversity of strategies among species, and sometimes within sexes of the same species, to achieve proper segregation of chromosomes. Here, we review the very first steps of meiosis in females, when the maternal and paternal copies of each homologous chromosomes have to move, find each other and pair. We explore the similarities and differences observed in C. elegans, Drosophila, zebrafish and mouse females.","container-title":"Cells","DOI":"10.3390/cells9030696","issue":"3","language":"en","note":"number: 3\npublisher: Multidisciplinary Digital Publishing Institute","page":"696","source":"www.mdpi.com","title":"Mixing and Matching Chromosomes during Female Meiosis","volume":"9","author":[{"family":"Rubin","given":"Thomas"},{"family":"Macaisne","given":"Nicolas"},{"family":"Huynh","given":"Jean-René"}],"issued":{"date-parts":[["2020",3]]},"citation-key":"rubinMixingMatchingChromosomes2020"}}],"schema":"https://github.com/citation-style-language/schema/raw/master/csl-citation.json"} </w:instrText>
      </w:r>
      <w:r w:rsidR="008F778F" w:rsidRPr="005203CF">
        <w:rPr>
          <w:rFonts w:ascii="Arial" w:eastAsia="Arial" w:hAnsi="Arial" w:cs="Arial"/>
          <w:color w:val="000000" w:themeColor="text1"/>
        </w:rPr>
        <w:fldChar w:fldCharType="separate"/>
      </w:r>
      <w:r w:rsidR="003837B8" w:rsidRPr="003837B8">
        <w:rPr>
          <w:rFonts w:ascii="Arial" w:hAnsi="Arial" w:cs="Arial"/>
        </w:rPr>
        <w:t>(Slaidina and Lehmann 2014; Carreira-Rosario et al. 2016; Flora et al. 2018; Cahoon and Hawley 2016; Tanneti et al. 2011; Wei et al. 2014; Rubin, Macaisne, and Huynh 2020)</w:t>
      </w:r>
      <w:r w:rsidR="008F778F" w:rsidRPr="005203CF">
        <w:rPr>
          <w:rFonts w:ascii="Arial" w:eastAsia="Arial" w:hAnsi="Arial" w:cs="Arial"/>
          <w:color w:val="000000" w:themeColor="text1"/>
        </w:rPr>
        <w:fldChar w:fldCharType="end"/>
      </w:r>
      <w:r w:rsidR="000E0EF8" w:rsidRPr="005203CF">
        <w:rPr>
          <w:rFonts w:ascii="Arial" w:eastAsia="Arial" w:hAnsi="Arial" w:cs="Arial"/>
          <w:color w:val="000000" w:themeColor="text1"/>
        </w:rPr>
        <w:t>.</w:t>
      </w:r>
    </w:p>
    <w:p w14:paraId="5CD5EFC1" w14:textId="77777777" w:rsidR="00DA6254" w:rsidRPr="005203CF" w:rsidRDefault="00DA6254" w:rsidP="005203CF">
      <w:pPr>
        <w:spacing w:after="0" w:line="360" w:lineRule="auto"/>
        <w:jc w:val="both"/>
        <w:rPr>
          <w:rFonts w:ascii="Arial" w:eastAsia="Arial" w:hAnsi="Arial" w:cs="Arial"/>
          <w:color w:val="000000" w:themeColor="text1"/>
        </w:rPr>
      </w:pPr>
    </w:p>
    <w:p w14:paraId="0AF3E487" w14:textId="587C60F7" w:rsidR="00AA20CC" w:rsidRPr="005203CF" w:rsidRDefault="000869E8"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Within the germarium, t</w:t>
      </w:r>
      <w:r w:rsidR="0045737D" w:rsidRPr="005203CF">
        <w:rPr>
          <w:rFonts w:ascii="Arial" w:eastAsia="Arial" w:hAnsi="Arial" w:cs="Arial"/>
          <w:color w:val="000000" w:themeColor="text1"/>
        </w:rPr>
        <w:t xml:space="preserve">he germline </w:t>
      </w:r>
      <w:r>
        <w:rPr>
          <w:rFonts w:ascii="Arial" w:eastAsia="Arial" w:hAnsi="Arial" w:cs="Arial"/>
          <w:color w:val="000000" w:themeColor="text1"/>
        </w:rPr>
        <w:t xml:space="preserve">is surrounded by and </w:t>
      </w:r>
      <w:r w:rsidR="0045737D" w:rsidRPr="005203CF">
        <w:rPr>
          <w:rFonts w:ascii="Arial" w:eastAsia="Arial" w:hAnsi="Arial" w:cs="Arial"/>
          <w:color w:val="000000" w:themeColor="text1"/>
        </w:rPr>
        <w:t xml:space="preserve">relies on </w:t>
      </w:r>
      <w:r>
        <w:rPr>
          <w:rFonts w:ascii="Arial" w:eastAsia="Arial" w:hAnsi="Arial" w:cs="Arial"/>
          <w:color w:val="000000" w:themeColor="text1"/>
        </w:rPr>
        <w:t>distinct populations of somatic</w:t>
      </w:r>
      <w:r w:rsidR="0045737D" w:rsidRPr="005203CF">
        <w:rPr>
          <w:rFonts w:ascii="Arial" w:eastAsia="Arial" w:hAnsi="Arial" w:cs="Arial"/>
          <w:color w:val="000000" w:themeColor="text1"/>
        </w:rPr>
        <w:t xml:space="preserve"> cells for signaling, structure, and organization</w:t>
      </w:r>
      <w:r w:rsidR="00B646AE" w:rsidRPr="005203CF">
        <w:rPr>
          <w:rFonts w:ascii="Arial" w:eastAsia="Arial" w:hAnsi="Arial" w:cs="Arial"/>
          <w:color w:val="000000" w:themeColor="text1"/>
        </w:rPr>
        <w:t xml:space="preserve"> </w:t>
      </w:r>
      <w:r w:rsidR="00B646AE"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{"citationID":"ho8SNg2X","properties":{"formattedCitation":"(Sch\\uc0\\u252{}pbach 1987; Roth 2001; Xie and Spradling 1998; 2000)","plainCitation":"(Schüpbach 1987; Roth 2001; Xie and Spradling 1998; 2000)","noteIndex":0},"citationItems":[{"id":1693,"uris":["http://zotero.org/users/6609021/items/SVJJGH64"],"uri":["http://zotero.org/users/6609021/items/SVJJGH64"],"itemData":{"id":1693,"type":"article-journal","container-title":"Cell","DOI":"10.1016/0092-8674(87)90546-0","ISSN":"0092-8674, 1097-4172","issue":"5","journalAbbreviation":"Cell","language":"English","note":"publisher: Elsevier\nPMID: 3107840\nCitation Key: schupbachGermLineSoma1987","page":"699-707","source":"www.cell.com","title":"Germ line and soma cooperate during oogenesis to establish the dorsoventral pattern of egg shell and embryo in Drosophila melanogaster","volume":"49","author":[{"family":"Schüpbach","given":"Trudi"}],"issued":{"date-parts":[["1987",6,5]]},"citation-key":"schupbachGermLineSoma1987"}},{"id":1690,"uris":["http://zotero.org/users/6609021/items/TJI28C6F"],"uri":["http://zotero.org/users/6609021/items/TJI28C6F"],"itemData":{"id":1690,"type":"article-journal","container-title":"Current Biology","DOI":"10.1016/S0960-9822(01)00469-9","ISSN":"0960-9822","issue":"19","journalAbbreviation":"Current Biology","language":"English","note":"publisher: Elsevier\nCitation Key: rothDrosophilaOogenesisCoordinating2001","page":"R779-R781","source":"www.cell.com","title":"Drosophila oogenesis: Coordinating germ line and soma","title-short":"Drosophila oogenesis","volume":"11","author":[{"family":"Roth","given":"Siegfried"}],"issued":{"date-parts":[["2001",10,2]]},"citation-key":"rothDrosophilaOogenesisCoordinating2001"}},{"id":984,"uris":["http://zotero.org/users/6609021/items/HZU5D9GL"],"uri":["http://zotero.org/users/6609021/items/HZU5D9GL"],"itemData":{"id":984,"type":"article-journal","abstract":"Stem cells are thought to occupy special local environments, or niches, established by neighboring cells that give them the capability for self-renewal. Each ovariole in the Drosophila ovary contains two germline stem cells surrounded by a group of differentiated somatic cells that express hedgehog and wingless. Here we show that the BMP2/4 homolog decapentaplegic (dpp) is specifically required to maintain female germline stem cells and promote their division. Overexpression of dpp blocks germline stem cell differentiation. Conversely, mutations in dpp or its receptor (saxophone) accelerate stem cell loss and retard stem cell division. We constructed mutant germline stem cell clones to show that the dpp signal is directly received by germline stem cells. Thus, dpp signaling helps define a niche that controls germline stem cell proliferation.","container-title":"Cell","DOI":"https://doi.org/10.1016/S0092-8674(00)81424-5","ISSN":"0092-8674","issue":"2","note":"publisher: Elsevier\nCitation Key: Xie1998d","page":"251-260","title":"decapentaplegic Is Essential for the Maintenance and Division of Germline Stem Cells in the Drosophila Ovary","title-short":"Xie1998d","volume":"94","author":[{"family":"Xie","given":"Ting"},{"family":"Spradling","given":"Allan C"}],"issued":{"date-parts":[["1998"]]},"citation-key":"Xie1998d"}},{"id":688,"uris":["http://zotero.org/users/6609021/items/BZKCU2XJ"],"uri":["http://zotero.org/users/6609021/items/BZKCU2XJ"],"itemData":{"id":688,"type":"article-journal","abstract":"Stromal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C"}],"issued":{"date-parts":[["2000",10,13]]},"citation-key":"Xie2000b"}}],"schema":"https://github.com/citation-style-language/schema/raw/master/csl-citation.json"} </w:instrText>
      </w:r>
      <w:r w:rsidR="00B646AE" w:rsidRPr="005203CF">
        <w:rPr>
          <w:rFonts w:ascii="Arial" w:eastAsia="Arial" w:hAnsi="Arial" w:cs="Arial"/>
          <w:color w:val="000000" w:themeColor="text1"/>
        </w:rPr>
        <w:fldChar w:fldCharType="separate"/>
      </w:r>
      <w:r w:rsidR="00322A91" w:rsidRPr="005203CF">
        <w:rPr>
          <w:rFonts w:ascii="Arial" w:hAnsi="Arial" w:cs="Arial"/>
          <w:szCs w:val="24"/>
        </w:rPr>
        <w:t>(Schüpbach 1987; Roth 2001; Xie and Spradling 1998; 2000)</w:t>
      </w:r>
      <w:r w:rsidR="00B646A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 xml:space="preserve">. </w:t>
      </w:r>
      <w:r>
        <w:rPr>
          <w:rFonts w:ascii="Arial" w:eastAsia="Arial" w:hAnsi="Arial" w:cs="Arial"/>
          <w:color w:val="000000" w:themeColor="text1"/>
        </w:rPr>
        <w:t xml:space="preserve">For example, </w:t>
      </w:r>
      <w:r w:rsidR="00BC57D1" w:rsidRPr="005203CF">
        <w:rPr>
          <w:rFonts w:ascii="Arial" w:eastAsia="Arial" w:hAnsi="Arial" w:cs="Arial"/>
          <w:color w:val="000000" w:themeColor="text1"/>
        </w:rPr>
        <w:t xml:space="preserve">the </w:t>
      </w:r>
      <w:r w:rsidR="00380A56" w:rsidRPr="005203CF">
        <w:rPr>
          <w:rFonts w:ascii="Arial" w:eastAsia="Arial" w:hAnsi="Arial" w:cs="Arial"/>
          <w:color w:val="000000" w:themeColor="text1"/>
        </w:rPr>
        <w:t>terminal filament, cap</w:t>
      </w:r>
      <w:r w:rsidR="005E4C85" w:rsidRPr="005203CF">
        <w:rPr>
          <w:rFonts w:ascii="Arial" w:eastAsia="Arial" w:hAnsi="Arial" w:cs="Arial"/>
          <w:color w:val="000000" w:themeColor="text1"/>
        </w:rPr>
        <w:t xml:space="preserve"> </w:t>
      </w:r>
      <w:r w:rsidR="00380A56" w:rsidRPr="005203CF">
        <w:rPr>
          <w:rFonts w:ascii="Arial" w:eastAsia="Arial" w:hAnsi="Arial" w:cs="Arial"/>
          <w:color w:val="000000" w:themeColor="text1"/>
        </w:rPr>
        <w:t xml:space="preserve">and </w:t>
      </w:r>
      <w:r w:rsidR="008D48FC" w:rsidRPr="005203CF">
        <w:rPr>
          <w:rFonts w:ascii="Arial" w:eastAsia="Arial" w:hAnsi="Arial" w:cs="Arial"/>
          <w:color w:val="000000" w:themeColor="text1"/>
        </w:rPr>
        <w:t>anterior-</w:t>
      </w:r>
      <w:r w:rsidR="00380A56" w:rsidRPr="005203CF">
        <w:rPr>
          <w:rFonts w:ascii="Arial" w:eastAsia="Arial" w:hAnsi="Arial" w:cs="Arial"/>
          <w:color w:val="000000" w:themeColor="text1"/>
        </w:rPr>
        <w:t>e</w:t>
      </w:r>
      <w:r w:rsidR="00DA6254" w:rsidRPr="005203CF">
        <w:rPr>
          <w:rFonts w:ascii="Arial" w:eastAsia="Arial" w:hAnsi="Arial" w:cs="Arial"/>
          <w:color w:val="000000" w:themeColor="text1"/>
        </w:rPr>
        <w:t>scort cells</w:t>
      </w:r>
      <w:r w:rsidR="005E4C85" w:rsidRPr="005203CF">
        <w:rPr>
          <w:rFonts w:ascii="Arial" w:eastAsia="Arial" w:hAnsi="Arial" w:cs="Arial"/>
          <w:color w:val="000000" w:themeColor="text1"/>
        </w:rPr>
        <w:t xml:space="preserve"> act as </w:t>
      </w:r>
      <w:r>
        <w:rPr>
          <w:rFonts w:ascii="Arial" w:eastAsia="Arial" w:hAnsi="Arial" w:cs="Arial"/>
          <w:color w:val="000000" w:themeColor="text1"/>
        </w:rPr>
        <w:t xml:space="preserve">a </w:t>
      </w:r>
      <w:r w:rsidR="001E1880" w:rsidRPr="005203CF">
        <w:rPr>
          <w:rFonts w:ascii="Arial" w:eastAsia="Arial" w:hAnsi="Arial" w:cs="Arial"/>
          <w:color w:val="000000" w:themeColor="text1"/>
        </w:rPr>
        <w:t>somatic niche for the GSCs</w:t>
      </w:r>
      <w:r w:rsidR="00322A91" w:rsidRPr="005203CF">
        <w:rPr>
          <w:rFonts w:ascii="Arial" w:eastAsia="Arial" w:hAnsi="Arial" w:cs="Arial"/>
          <w:color w:val="000000" w:themeColor="text1"/>
        </w:rPr>
        <w:t xml:space="preserve"> </w:t>
      </w:r>
      <w:r w:rsidR="00322A91" w:rsidRPr="005203CF">
        <w:rPr>
          <w:rFonts w:ascii="Arial" w:eastAsia="Arial" w:hAnsi="Arial" w:cs="Arial"/>
          <w:color w:val="000000" w:themeColor="text1"/>
        </w:rPr>
        <w:fldChar w:fldCharType="begin"/>
      </w:r>
      <w:r w:rsidR="00B653F2">
        <w:rPr>
          <w:rFonts w:ascii="Arial" w:eastAsia="Arial" w:hAnsi="Arial" w:cs="Arial"/>
          <w:color w:val="000000" w:themeColor="text1"/>
        </w:rPr>
        <w:instrText xml:space="preserve"> ADDIN ZOTERO_ITEM CSL_CITATION {"citationID":"M1HgLEf4","properties":{"formattedCitation":"(Decotto and Spradling 2005; Xie and Spradling 2000; Lin and Spradling 1993; Wang and Page-McCaw 2018)","plainCitation":"(Decotto and Spradling 2005; Xie and Spradling 2000; Lin and Spradling 1993; Wang and Page-McCaw 2018)","noteIndex":0},"citationItems":[{"id":1715,"uris":["http://zotero.org/users/6609021/items/YSTCRHCW"],"uri":["http://zotero.org/users/6609021/items/YSTCRHCW"],"itemData":{"id":1715,"type":"article-journal","abstract":"The stem cell niches at the apex of Drosophila ovaries and testes have been viewed as distinct in two major respects. While both contain germline stem cells, the testis niche also contains \"cyst progenitor\" stem cells, which divide to produce somatic cells that encase developing germ cells. Moreover, while both niches utilize BMP signaling, the testis niche requires a key JAK/STAT signal. We now show, by lineage marking, that the ovarian niche also contains a second type of stem cell. These \"escort stem cells\" morphologically resemble testis cyst progenitor cells and their daughters encase developing cysts before undergoing apoptosis at the time of follicle formation. In addition, we show that JAK/STAT signaling also plays a critical role in ovarian niche function, and acts within escort cells. These observations reveal striking similarities in the stem cell niches of male and female gonads, and suggest that they are largely governed by common mechanisms.","container-title":"Developmental Cell","DOI":"10.1016/j.devcel.2005.08.012","ISSN":"1534-5807","issue":"4","journalAbbreviation":"Dev Cell","language":"eng","note":"PMID: 16198292\nCitation Key: decottoDrosophilaOvarianTestis2005","page":"501-510","source":"PubMed","title":"The Drosophila ovarian and testis stem cell niches: similar somatic stem cells and signals","title-short":"The Drosophila ovarian and testis stem cell niches","volume":"9","author":[{"family":"Decotto","given":"Eva"},{"family":"Spradling","given":"Allan C."}],"issued":{"date-parts":[["2005",10]]},"citation-key":"decottoDrosophilaOvarianTestis2005"}},{"id":688,"uris":["http://zotero.org/users/6609021/items/BZKCU2XJ"],"uri":["http://zotero.org/users/6609021/items/BZKCU2XJ"],"itemData":{"id":688,"type":"article-journal","abstract":"Stromal cells are thought to generate specific regulatory microenviroments or “niches” that control stem cell behavior. Characterizing stem cell niches in vivo remains an important goal that has been difficult to achieve. The individual ovarioles of the Drosophila ovary each contain about two germ line stem cells that maintain oocyte production. Here we show that anterior ovariolar somatic cells comprising three cell types act as a germ line stem cell niche. Germ line stem cells lost by normal or induced differentiation are efficiently replaced, and the ability to repopulate the niche increases the functional lifetime of ovarioles in vivo. Our studies implicate one of the somatic cell types, the cap cells, as a key niche component.","container-title":"Science","DOI":"10.1126/science.290.5490.328","issue":"5490","note":"Citation Key: Xie2000b\ntex.ids= Xie2000\nISBN: 0036-8075 (Print)\\n0036-8075 (Linking)\nPMID: 11030649","page":"328-330","title":"A Niche Maintaining Germ Line Stem Cells in the Drosophila Ovary","title-short":"Xie2000b","volume":"290","author":[{"family":"Xie","given":"Ting"},{"family":"Spradling","given":"Allan C"}],"issued":{"date-parts":[["2000",10,13]]},"citation-key":"Xie2000b"}},{"id":1876,"uris":["http://zotero.org/users/6609021/items/58XIXNJD"],"uri":["http://zotero.org/users/6609021/items/58XIXNJD"],"itemData":{"id":1876,"type":"article-journal","abstract":"Germline and somatic stem cells reside within the anterior region (or \"germarium\") of each ovariole in the Drosophila ovary. When individual germaria were dissected free of developing eggs and sheath tissue and transplanted into the abdominal cavity of a host fly, they regenerated ovariole-like structures and continuously supported the entire process of oogenesis, indicating that the stem cells remained functional. This system allowed us to measure the duration of several stages in oogenesis and to analyze the role of specific germarial cells in providing stem cell function. Laser ablation of presumptive germline stem cells near the apical tip prior to transplantation blocked the production of new germline cysts, but allowed previously initiated cysts to complete development. This confirmed the location of germline stem cells and showed that subsequent development of preexisting cysts did not require continued cyst production. Ablation of a distinct group of somatic cells lying close to the germline stem cells (\"the terminal filament\") increased the rate of oogenesis by approximately 40%, suggesting that the terminal filament may negatively regulate stem cell division.","container-title":"Developmental Biology","DOI":"10.1006/dbio.1993.1228","ISSN":"0012-1606","issue":"1","journalAbbreviation":"Developmental Biology","language":"en","page":"140-152","source":"ScienceDirect","title":"Germline Stem Cell Division and Egg Chamber Development in Transplanted Drosophila Germaria","volume":"159","author":[{"family":"Lin","given":"Haifan"},{"family":"Spradling","given":"Allan C."}],"issued":{"date-parts":[["1993",9,1]]},"citation-key":"linGermlineStemCell1993"}},{"id":1893,"uris":["http://zotero.org/users/6609021/items/A7D92932"],"uri":["http://zotero.org/users/6609021/items/A7D92932"],"itemData":{"id":1893,"type":"article-journal","abstract":"Stem cells reside in a niche, a local environment whose cellular and molecular complexity is still being elucidated. In Drosophila ovaries, germline stem cells depend on cap cells for self-renewing signals and physical attachment. Germline stem cells ...","container-title":"Development (Cambridge, England)","DOI":"10.1242/dev.158527","issue":"3","language":"en","note":"publisher: Company of Biologists\nPMID: 29361569","source":"www.ncbi.nlm.nih.gov","title":"Wnt6 maintains anterior escort cells as an integral component of the germline stem cell niche","URL":"https://www.ncbi.nlm.nih.gov/labs/pmc/articles/PMC5818006/","volume":"145","author":[{"family":"Wang","given":"Xiaoxi"},{"family":"Page-McCaw","given":"Andrea"}],"accessed":{"date-parts":[["2022",1,31]]},"issued":{"date-parts":[["2018",2,1]]},"citation-key":"wangWnt6MaintainsAnterior2018"}}],"schema":"https://github.com/citation-style-language/schema/raw/master/csl-citation.json"} </w:instrText>
      </w:r>
      <w:r w:rsidR="00322A91" w:rsidRPr="005203CF">
        <w:rPr>
          <w:rFonts w:ascii="Arial" w:eastAsia="Arial" w:hAnsi="Arial" w:cs="Arial"/>
          <w:color w:val="000000" w:themeColor="text1"/>
        </w:rPr>
        <w:fldChar w:fldCharType="separate"/>
      </w:r>
      <w:r w:rsidR="00B653F2" w:rsidRPr="00B653F2">
        <w:rPr>
          <w:rFonts w:ascii="Arial" w:hAnsi="Arial" w:cs="Arial"/>
        </w:rPr>
        <w:t>(Decotto and Spradling 2005; Xie and Spradling 2000; Lin and Spradling 1993; Wang and Page-McCaw 2018)</w:t>
      </w:r>
      <w:r w:rsidR="00322A91" w:rsidRPr="005203CF">
        <w:rPr>
          <w:rFonts w:ascii="Arial" w:eastAsia="Arial" w:hAnsi="Arial" w:cs="Arial"/>
          <w:color w:val="000000" w:themeColor="text1"/>
        </w:rPr>
        <w:fldChar w:fldCharType="end"/>
      </w:r>
      <w:r w:rsidR="00DA6254" w:rsidRPr="005203CF">
        <w:rPr>
          <w:rFonts w:ascii="Arial" w:eastAsia="Arial" w:hAnsi="Arial" w:cs="Arial"/>
          <w:color w:val="000000" w:themeColor="text1"/>
        </w:rPr>
        <w:t>.</w:t>
      </w:r>
      <w:r w:rsidR="001E1880" w:rsidRPr="005203CF">
        <w:rPr>
          <w:rFonts w:ascii="Arial" w:eastAsia="Arial" w:hAnsi="Arial" w:cs="Arial"/>
          <w:color w:val="000000" w:themeColor="text1"/>
        </w:rPr>
        <w:t xml:space="preserve"> Once </w:t>
      </w:r>
      <w:r w:rsidR="000E0EF8" w:rsidRPr="005203CF">
        <w:rPr>
          <w:rFonts w:ascii="Arial" w:eastAsia="Arial" w:hAnsi="Arial" w:cs="Arial"/>
          <w:color w:val="000000" w:themeColor="text1"/>
        </w:rPr>
        <w:t xml:space="preserve">GSCs divide to give rise to </w:t>
      </w:r>
      <w:r w:rsidR="00380A56" w:rsidRPr="005203CF">
        <w:rPr>
          <w:rFonts w:ascii="Arial" w:eastAsia="Arial" w:hAnsi="Arial" w:cs="Arial"/>
          <w:color w:val="000000" w:themeColor="text1"/>
        </w:rPr>
        <w:t>CBs</w:t>
      </w:r>
      <w:r>
        <w:rPr>
          <w:rFonts w:ascii="Arial" w:eastAsia="Arial" w:hAnsi="Arial" w:cs="Arial"/>
          <w:color w:val="000000" w:themeColor="text1"/>
        </w:rPr>
        <w:t>,</w:t>
      </w:r>
      <w:r w:rsidR="008D48FC" w:rsidRPr="005203CF">
        <w:rPr>
          <w:rFonts w:ascii="Arial" w:eastAsia="Arial" w:hAnsi="Arial" w:cs="Arial"/>
          <w:color w:val="000000" w:themeColor="text1"/>
        </w:rPr>
        <w:t xml:space="preserve"> posterior escort cells guide CB differentiation by encapsulating </w:t>
      </w:r>
      <w:r>
        <w:rPr>
          <w:rFonts w:ascii="Arial" w:eastAsia="Arial" w:hAnsi="Arial" w:cs="Arial"/>
          <w:color w:val="000000" w:themeColor="text1"/>
        </w:rPr>
        <w:t>the CB</w:t>
      </w:r>
      <w:r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 xml:space="preserve">and the </w:t>
      </w:r>
      <w:r w:rsidR="00380A56" w:rsidRPr="005203CF">
        <w:rPr>
          <w:rFonts w:ascii="Arial" w:eastAsia="Arial" w:hAnsi="Arial" w:cs="Arial"/>
          <w:color w:val="000000" w:themeColor="text1"/>
        </w:rPr>
        <w:t>early-cyst stages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{"citationID":"ss3bhBX6","properties":{"formattedCitation":"(Upadhyay et al. 2016; Shi et al. 2021; Kirilly, Wang, and Xie 2011)","plainCitation":"(Upadhyay et al. 2016; Shi et al. 2021; Kirilly, Wang, and Xie 2011)","noteIndex":0},"citationItems":[{"id":1718,"uris":["http://zotero.org/users/6609021/items/BYQ9GY26"],"uri":["http://zotero.org/users/6609021/items/BYQ9GY26"],"itemData":{"id":1718,"type":"article-journal","abstract":"Germline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id":1721,"uris":["http://zotero.org/users/6609021/items/FWGXKGYP"],"uri":["http://zotero.org/users/6609021/items/FWGXKGYP"],"itemData":{"id":1721,"type":"article-journal","abstract":"In the germarium of the Drosophila ovary, developing germline cysts are surrounded by a population of somatic escort cells that are known to function as the niche cells for germline differentiation;1 however, the underlying molecular mechanisms of this niche function remain poorly understood. Through single-cell gene expression profiling combined with genetic analyses, we here demonstrate that the escort cells can be spatially and functionally divided into two successive domains. The anterior escort cells (aECs) specifically produce ecdysone, which acts on the cystoblast to promote synchronous cell division, whereas the posterior escort cells (pECs) respond to ecdysone signaling and regulate soma-germline cell adhesion to promote the transition from 16-cell cyst-to-egg chamber formation. The patterning of the aEC and pEC domains is independent of the germline but is dependent on JAK/STAT signaling activity, which emanates from the posterior. Thus, a heterogeneous population of escort cells constitutes a stepwise niche environment to orchestrate cystoblast division and differentiation toward egg chamber formation.","container-title":"Current Biology","DOI":"10.1016/j.cub.2020.11.053","ISSN":"0960-9822","issue":"4","journalAbbreviation":"Current Biology","language":"en","note":"Citation Key: shiProgressiveSomaticCell2021","page":"840-852.e5","source":"ScienceDirect","title":"A Progressive Somatic Cell Niche Regulates Germline Cyst Differentiation in the Drosophila Ovary","volume":"31","author":[{"family":"Shi","given":"Jingyuan"},{"family":"Jin","given":"Zhen"},{"family":"Yu","given":"Yaxin"},{"family":"Zhang","given":"Yongchao"},{"family":"Yang","given":"Fu"},{"family":"Huang","given":"Huanwei"},{"family":"Cai","given":"Tao"},{"family":"Xi","given":"Rongwen"}],"issued":{"date-parts":[["2021",2,22]]},"citation-key":"shiProgressiveSomaticCell2021"}},{"id":1735,"uris":["http://zotero.org/users/6609021/items/48VLN9ME"],"uri":["http://zotero.org/users/6609021/items/48VLN9ME"],"itemData":{"id":1735,"type":"article-journal","abstract":"Stem cell self-renewal is controlled by concerted actions of niche signals and intrinsic factors in a variety of systems. In the Drosophila ovary, germline stem cells (GSCs) in the niche continuously self-renew and generate differentiated germ cells that interact physically with escort cells (ECs). It has been proposed that escort stem cells (ESCs), which directly contact GSCs, generate differentiated ECs to maintain the EC population. However, it remains unclear whether the differentiation status of germ cells affects EC behavior and how the interaction between ECs and germ cells is regulated. In this study, we have found that ECs can undergo slow cell turnover regardless of their positions, and the lost cells are replenished by their neighboring ECs via self-duplication rather than via stem cells. ECs extend elaborate cellular processes that exhibit extensive interactions with differentiated germ cells. Interestingly, long cellular processes of ECs are absent when GSC progeny fail to differentiate, suggesting that differentiated germ cells are required for the formation or maintenance of EC cellular processes. Disruption of Rho functions leads to the disruption of long EC cellular processes and the accumulation of ill-differentiated single germ cells by increasing BMP signaling activity outside the GSC niche, and also causes gradual EC loss. Therefore, our findings indicate that ECs interact extensively with differentiated germ cells through their elaborate cellular processes and control proper germ cell differentiation. Here, we propose that ECs form a niche that controls GSC lineage differentiation and is maintained by a non-stem cell mechanism.","container-title":"Development","DOI":"10.1242/dev.067850","ISSN":"0950-1991","issue":"23","journalAbbreviation":"Development","note":"Citation Key: kirillySelfmaintainedEscortCells2011","page":"5087-5097","source":"Silverchair","title":"Self-maintained escort cells form a germline stem cell differentiation niche","volume":"138","author":[{"family":"Kirilly","given":"Daniel"},{"family":"Wang","given":"Su"},{"family":"Xie","given":"Ting"}],"issued":{"date-parts":[["2011",12,1]]},"citation-key":"kirillySelfmaintainedEscortCells2011"}}],"schema":"https://github.com/citation-style-language/schema/raw/master/csl-citation.json"} </w:instrText>
      </w:r>
      <w:r w:rsidR="000F2C1F" w:rsidRPr="005203CF">
        <w:rPr>
          <w:rFonts w:ascii="Arial" w:eastAsia="Arial" w:hAnsi="Arial" w:cs="Arial"/>
          <w:color w:val="000000" w:themeColor="text1"/>
        </w:rPr>
        <w:fldChar w:fldCharType="separate"/>
      </w:r>
      <w:r w:rsidR="0097348D" w:rsidRPr="005203CF">
        <w:rPr>
          <w:rFonts w:ascii="Arial" w:hAnsi="Arial" w:cs="Arial"/>
        </w:rPr>
        <w:t>(Upadhyay et al. 2016; Shi et al. 2021; Kirilly, Wang, and Xie 2011)</w:t>
      </w:r>
      <w:r w:rsidR="000F2C1F" w:rsidRPr="005203CF">
        <w:rPr>
          <w:rFonts w:ascii="Arial" w:eastAsia="Arial" w:hAnsi="Arial" w:cs="Arial"/>
          <w:color w:val="000000" w:themeColor="text1"/>
        </w:rPr>
        <w:fldChar w:fldCharType="end"/>
      </w:r>
      <w:r w:rsidR="00380A56" w:rsidRPr="005203CF">
        <w:rPr>
          <w:rFonts w:ascii="Arial" w:eastAsia="Arial" w:hAnsi="Arial" w:cs="Arial"/>
          <w:color w:val="000000" w:themeColor="text1"/>
        </w:rPr>
        <w:t xml:space="preserve">. </w:t>
      </w:r>
      <w:r w:rsidR="008D48FC" w:rsidRPr="005203CF">
        <w:rPr>
          <w:rFonts w:ascii="Arial" w:eastAsia="Arial" w:hAnsi="Arial" w:cs="Arial"/>
          <w:color w:val="000000" w:themeColor="text1"/>
        </w:rPr>
        <w:t>F</w:t>
      </w:r>
      <w:r w:rsidR="0045737D" w:rsidRPr="005203CF">
        <w:rPr>
          <w:rFonts w:ascii="Arial" w:eastAsia="Arial" w:hAnsi="Arial" w:cs="Arial"/>
          <w:color w:val="000000" w:themeColor="text1"/>
        </w:rPr>
        <w:t>ollicle stem cells (FSCs)</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which are present towards </w:t>
      </w:r>
      <w:r w:rsidR="00BC57D1" w:rsidRPr="005203CF">
        <w:rPr>
          <w:rFonts w:ascii="Arial" w:eastAsia="Arial" w:hAnsi="Arial" w:cs="Arial"/>
          <w:color w:val="000000" w:themeColor="text1"/>
        </w:rPr>
        <w:t xml:space="preserve">the </w:t>
      </w:r>
      <w:r w:rsidR="0045737D" w:rsidRPr="005203CF">
        <w:rPr>
          <w:rFonts w:ascii="Arial" w:eastAsia="Arial" w:hAnsi="Arial" w:cs="Arial"/>
          <w:color w:val="000000" w:themeColor="text1"/>
        </w:rPr>
        <w:t>posterior of the germarium</w:t>
      </w:r>
      <w:r w:rsidR="00BC57D1" w:rsidRPr="005203CF">
        <w:rPr>
          <w:rFonts w:ascii="Arial" w:eastAsia="Arial" w:hAnsi="Arial" w:cs="Arial"/>
          <w:color w:val="000000" w:themeColor="text1"/>
        </w:rPr>
        <w:t>,</w:t>
      </w:r>
      <w:r w:rsidR="0045737D" w:rsidRPr="005203CF">
        <w:rPr>
          <w:rFonts w:ascii="Arial" w:eastAsia="Arial" w:hAnsi="Arial" w:cs="Arial"/>
          <w:color w:val="000000" w:themeColor="text1"/>
        </w:rPr>
        <w:t xml:space="preserve"> divide and differentiate to give rise to</w:t>
      </w:r>
      <w:r w:rsidR="00DC23A8" w:rsidRPr="005203CF">
        <w:rPr>
          <w:rFonts w:ascii="Arial" w:eastAsia="Arial" w:hAnsi="Arial" w:cs="Arial"/>
          <w:color w:val="000000" w:themeColor="text1"/>
        </w:rPr>
        <w:t xml:space="preserve"> follicle cells, (FCs) which surround </w:t>
      </w:r>
      <w:r>
        <w:rPr>
          <w:rFonts w:ascii="Arial" w:eastAsia="Arial" w:hAnsi="Arial" w:cs="Arial"/>
          <w:color w:val="000000" w:themeColor="text1"/>
        </w:rPr>
        <w:t xml:space="preserve">the </w:t>
      </w:r>
      <w:r w:rsidR="00712094" w:rsidRPr="005203CF">
        <w:rPr>
          <w:rFonts w:ascii="Arial" w:eastAsia="Arial" w:hAnsi="Arial" w:cs="Arial"/>
          <w:color w:val="000000" w:themeColor="text1"/>
        </w:rPr>
        <w:t>late-stage</w:t>
      </w:r>
      <w:r w:rsidR="008D48FC" w:rsidRPr="005203CF">
        <w:rPr>
          <w:rFonts w:ascii="Arial" w:eastAsia="Arial" w:hAnsi="Arial" w:cs="Arial"/>
          <w:color w:val="000000" w:themeColor="text1"/>
        </w:rPr>
        <w:t xml:space="preserve"> cysts that give rise to egg chambers</w:t>
      </w:r>
      <w:r w:rsidR="000F2C1F" w:rsidRPr="005203CF">
        <w:rPr>
          <w:rFonts w:ascii="Arial" w:eastAsia="Arial" w:hAnsi="Arial" w:cs="Arial"/>
          <w:color w:val="000000" w:themeColor="text1"/>
        </w:rPr>
        <w:t xml:space="preserve"> </w:t>
      </w:r>
      <w:r w:rsidR="000F2C1F" w:rsidRPr="005203CF">
        <w:rPr>
          <w:rFonts w:ascii="Arial" w:eastAsia="Arial" w:hAnsi="Arial" w:cs="Arial"/>
          <w:color w:val="000000" w:themeColor="text1"/>
        </w:rPr>
        <w:fldChar w:fldCharType="begin"/>
      </w:r>
      <w:r w:rsidR="000170AA">
        <w:rPr>
          <w:rFonts w:ascii="Arial" w:eastAsia="Arial" w:hAnsi="Arial" w:cs="Arial"/>
          <w:color w:val="000000" w:themeColor="text1"/>
        </w:rPr>
        <w:instrText xml:space="preserve"> ADDIN ZOTERO_ITEM CSL_CITATION {"citationID":"zEO4jH5Z","properties":{"formattedCitation":"(Nystul and Spradling 2010; Margolis and Spradling 1995; Rust et al. 2020)","plainCitation":"(Nystul and Spradling 2010; Margolis and Spradling 1995; Rust et al. 2020)","noteIndex":0},"citationItems":[{"id":1724,"uris":["http://zotero.org/users/6609021/items/QI8FS5V2"],"uri":["http://zotero.org/users/6609021/items/QI8FS5V2"],"itemData":{"id":1724,"type":"article-journal","abstract":"Though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0170AA">
        <w:rPr>
          <w:rFonts w:ascii="Cambria Math" w:eastAsia="Arial" w:hAnsi="Cambria Math" w:cs="Cambria Math"/>
          <w:color w:val="000000" w:themeColor="text1"/>
        </w:rPr>
        <w:instrText>∼</w:instrText>
      </w:r>
      <w:r w:rsidR="000170AA">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G."}],"issued":{"date-parts":[["2020",11,6]]},"citation-key":"rustSinglecellAtlasLineage2020"}}],"schema":"https://github.com/citation-style-language/schema/raw/master/csl-citation.json"} </w:instrText>
      </w:r>
      <w:r w:rsidR="000F2C1F" w:rsidRPr="005203CF">
        <w:rPr>
          <w:rFonts w:ascii="Arial" w:eastAsia="Arial" w:hAnsi="Arial" w:cs="Arial"/>
          <w:color w:val="000000" w:themeColor="text1"/>
        </w:rPr>
        <w:fldChar w:fldCharType="separate"/>
      </w:r>
      <w:r w:rsidR="000170AA" w:rsidRPr="000170AA">
        <w:rPr>
          <w:rFonts w:ascii="Arial" w:hAnsi="Arial" w:cs="Arial"/>
        </w:rPr>
        <w:t>(Nystul and Spradling 2010; Margolis and Spradling 1995; Rust et al. 2020)</w:t>
      </w:r>
      <w:r w:rsidR="000F2C1F" w:rsidRPr="005203CF">
        <w:rPr>
          <w:rFonts w:ascii="Arial" w:eastAsia="Arial" w:hAnsi="Arial" w:cs="Arial"/>
          <w:color w:val="000000" w:themeColor="text1"/>
        </w:rPr>
        <w:fldChar w:fldCharType="end"/>
      </w:r>
      <w:r w:rsidR="008D48FC" w:rsidRPr="005203CF">
        <w:rPr>
          <w:rFonts w:ascii="Arial" w:eastAsia="Arial" w:hAnsi="Arial" w:cs="Arial"/>
          <w:color w:val="000000" w:themeColor="text1"/>
        </w:rPr>
        <w:t xml:space="preserve">. FSCs also give rise to </w:t>
      </w:r>
      <w:r w:rsidR="00DC23A8" w:rsidRPr="005203CF">
        <w:rPr>
          <w:rFonts w:ascii="Arial" w:eastAsia="Arial" w:hAnsi="Arial" w:cs="Arial"/>
          <w:color w:val="000000" w:themeColor="text1"/>
        </w:rPr>
        <w:t xml:space="preserve">stalk cells and polar cells which connect </w:t>
      </w:r>
      <w:r>
        <w:rPr>
          <w:rFonts w:ascii="Arial" w:eastAsia="Arial" w:hAnsi="Arial" w:cs="Arial"/>
          <w:color w:val="000000" w:themeColor="text1"/>
        </w:rPr>
        <w:t>the individual</w:t>
      </w:r>
      <w:r w:rsidRPr="005203CF">
        <w:rPr>
          <w:rFonts w:ascii="Arial" w:eastAsia="Arial" w:hAnsi="Arial" w:cs="Arial"/>
          <w:color w:val="000000" w:themeColor="text1"/>
        </w:rPr>
        <w:t xml:space="preserve"> </w:t>
      </w:r>
      <w:r w:rsidR="00DC23A8" w:rsidRPr="005203CF">
        <w:rPr>
          <w:rFonts w:ascii="Arial" w:eastAsia="Arial" w:hAnsi="Arial" w:cs="Arial"/>
          <w:color w:val="000000" w:themeColor="text1"/>
        </w:rPr>
        <w:t xml:space="preserve">egg chambers </w:t>
      </w:r>
      <w:r>
        <w:rPr>
          <w:rFonts w:ascii="Arial" w:eastAsia="Arial" w:hAnsi="Arial" w:cs="Arial"/>
          <w:color w:val="000000" w:themeColor="text1"/>
        </w:rPr>
        <w:t>that comprise</w:t>
      </w:r>
      <w:r w:rsidR="00DC23A8" w:rsidRPr="005203CF">
        <w:rPr>
          <w:rFonts w:ascii="Arial" w:eastAsia="Arial" w:hAnsi="Arial" w:cs="Arial"/>
          <w:color w:val="000000" w:themeColor="text1"/>
        </w:rPr>
        <w:t xml:space="preserve"> the ovariole</w:t>
      </w:r>
      <w:r w:rsidR="0011241E" w:rsidRPr="005203CF">
        <w:rPr>
          <w:rFonts w:ascii="Arial" w:eastAsia="Arial" w:hAnsi="Arial" w:cs="Arial"/>
          <w:color w:val="000000" w:themeColor="text1"/>
        </w:rPr>
        <w:t xml:space="preserve"> </w:t>
      </w:r>
      <w:r w:rsidR="0011241E" w:rsidRPr="005203CF">
        <w:rPr>
          <w:rFonts w:ascii="Arial" w:eastAsia="Arial" w:hAnsi="Arial" w:cs="Arial"/>
          <w:color w:val="000000" w:themeColor="text1"/>
        </w:rPr>
        <w:fldChar w:fldCharType="begin"/>
      </w:r>
      <w:r w:rsidR="009A3FB2">
        <w:rPr>
          <w:rFonts w:ascii="Arial" w:eastAsia="Arial" w:hAnsi="Arial" w:cs="Arial"/>
          <w:color w:val="000000" w:themeColor="text1"/>
        </w:rPr>
        <w:instrText xml:space="preserve"> ADDIN ZOTERO_ITEM CSL_CITATION {"citationID":"7mkaBasx","properties":{"formattedCitation":"(Margolis and Spradling 1995; Nystul and Spradling 2010; Rust et al. 2020; Sahai-Hernandez, Castanieto, and Nystul 2012)","plainCitation":"(Margolis and Spradling 1995; Nystul and Spradling 2010; Rust et al. 2020; Sahai-Hernandez, Castanieto, and Nystul 2012)","noteIndex":0},"citationItems":[{"id":841,"uris":["http://zotero.org/users/6609021/items/4T82Q8D8"],"uri":["http://zotero.org/users/6609021/items/4T82Q8D8"],"itemData":{"id":841,"type":"article-journal","abstract":"Throughout their lives, adult Drosophila females continuously produce oocytes, each surrounded by an epithelial monolayer of follicle cells. To characterize the somatic stem cells that give rise to ovarian follicle cells, we marked dividing cells using FLP-catalyzed mitotic recombination and analyzed the resulting clones. Each ovariole in young females contains, on average, two somatic stem cells located near the border of germarium regions 2a and 2b. The somatic stem cells do not coordinate their divisions either with each other or with the germline stem cells. As females age, initially mosaic ovarioles become monoclonal, indicating that functional somatic stem cells have a finite life span. Analysis of agametic flies revealed that somatic cells continue to divide in the absence of a germline. Under these conditions, the somatic stem cells develop near the tip of the ovariole (the normal site of the germline stem cells), and a subpopulation of somatic cells that normally separates the germline and somatic stem cells is missing.","container-title":"Development","issue":"11","note":"Citation Key: Margolis1995a\ntex.ids= margolisIdentificationBehaviorEpithelial1995","page":"3797 LP  - 3807","title":"Identification and behavior of epithelial stem cells in the Drosophila ovary","title-short":"Margolis1995a","volume":"121","author":[{"family":"Margolis","given":"J"},{"family":"Spradling","given":"A"}],"issued":{"date-parts":[["1995",11,1]]},"citation-key":"Margolis1995a"}},{"id":1724,"uris":["http://zotero.org/users/6609021/items/QI8FS5V2"],"uri":["http://zotero.org/users/6609021/items/QI8FS5V2"],"itemData":{"id":1724,"type":"article-journal","abstract":"Though much has been learned about the process of ovarian follicle maturation through studies of oogenesis in both vertebrate and invertebrate systems, less is known about how follicles form initially. In Drosophila, two somatic follicle stem cells (FSCs) in each ovariole give rise to all polar cells, stalk cells, and main body cells needed to form each follicle. We show that one daughter from each FSC founds most follicles but that cell type specification is independent of cell lineage, in contrast to previous claims of an early polar/stalk lineage restriction. Instead, key intercellular signals begin early and guide cell behavior. An initial Notch signal from germ cells is required for FSC daughters to migrate across the ovariole and on occasion to replace the opposite stem cell. Both anterior and posterior polar cells arise in region 2b at a time when </w:instrText>
      </w:r>
      <w:r w:rsidR="009A3FB2">
        <w:rPr>
          <w:rFonts w:ascii="Cambria Math" w:eastAsia="Arial" w:hAnsi="Cambria Math" w:cs="Cambria Math"/>
          <w:color w:val="000000" w:themeColor="text1"/>
        </w:rPr>
        <w:instrText>∼</w:instrText>
      </w:r>
      <w:r w:rsidR="009A3FB2">
        <w:rPr>
          <w:rFonts w:ascii="Arial" w:eastAsia="Arial" w:hAnsi="Arial" w:cs="Arial"/>
          <w:color w:val="000000" w:themeColor="text1"/>
        </w:rPr>
        <w:instrText xml:space="preserve">16 cells surround the cyst. Later, during budding, stalk cells and additional polar cells are specified in a process that frequently transfers posterior follicle cells onto the anterior surface of the next older follicle. These studies provide new insight into the mechanisms that underlie stem cell replacement and follicle formation during Drosophila oogenesis.","container-title":"Genetics","DOI":"10.1534/genetics.109.109538","ISSN":"1943-2631","issue":"2","journalAbbreviation":"Genetics","note":"tex.ids= nystulRegulationEpithelialStem2010a\nPMID: 19948890\npublisher: Oxford University Press\nCitation Key: nystulRegulationEpithelialStem2010","page":"503-515","source":"Silverchair","title":"Regulation of Epithelial Stem Cell Replacement and Follicle Formation in the Drosophila Ovary","volume":"184","author":[{"family":"Nystul","given":"Todd"},{"family":"Spradling","given":"Allan"}],"issued":{"date-parts":[["2010",2,1]]},"citation-key":"nystulRegulationEpithelialStem2010"}},{"id":1870,"uris":["http://zotero.org/users/6609021/items/ZR2E75BB"],"uri":["http://zotero.org/users/6609021/items/ZR2E75BB"],"itemData":{"id":1870,"type":"article-journal","abstract":"The Drosophila ovary is a widely used model for germ cell and somatic tissue biology. Here we use single-cell RNA-sequencing (scRNA-seq) to build a comprehensive cell atlas of the adult Drosophila ovary that contains transcriptional profiles for every major cell type in the ovary, including the germline stem cells and their niche cells, follicle stem cells, and previously undescribed subpopulations of escort cells. In addition, we identify Gal4 lines with specific expression patterns and perform lineage tracing of subpopulations of escort cells and follicle cells. We discover that a distinct subpopulation of escort cells is able to convert to follicle stem cells in response to starvation or upon genetic manipulation, including knockdown of escargot, or overactivation of mTor or Toll signalling.","container-title":"Nature Communications","DOI":"10.1038/s41467-020-19361-0","ISSN":"2041-1723","issue":"1","journalAbbreviation":"Nat Commun","language":"en","note":"Bandiera_abtest: a\nCc_license_type: cc_by\nCg_type: Nature Research Journals\nnumber: 1\nPrimary_atype: Research\npublisher: Nature Publishing Group\nSubject_term: Developmental biology;Genetics;RNA sequencing\nSubject_term_id: developmental-biology;genetics;rna-sequencing","page":"5628","source":"www.nature.com","title":"A single-cell atlas and lineage analysis of the adult Drosophila ovary","volume":"11","author":[{"family":"Rust","given":"Katja"},{"family":"Byrnes","given":"Lauren E."},{"family":"Yu","given":"Kevin Shengyang"},{"family":"Park","given":"Jason S."},{"family":"Sneddon","given":"Julie B."},{"family":"Tward","given":"Aaron D."},{"family":"Nystul","given":"Todd G."}],"issued":{"date-parts":[["2020",11,6]]},"citation-key":"rustSinglecellAtlasLineage2020"}},{"id":1873,"uris":["http://zotero.org/users/6609021/items/VB8UL3SL"],"uri":["http://zotero.org/users/6609021/items/VB8UL3SL"],"itemData":{"id":1873,"type":"article-journal","abstract":"Epithelial stem cells are regulated through a complex interplay of signals from diffusible ligands, cellular interactions, and attachment to the extracellular matrix. The development of Drosophila models of epithelial stem cells and their associated niche has made it possible to dissect the contribution of each of these factors in vivo, during both basal homeostasis and in response to acute damage such as infection. Studies of Drosophila epithelial stem cells have also provided insight into the mechanisms by which a healthy population of stem cells are maintained throughout adulthood by demonstrating, for example, that stem cells have a finite lifespan and may be displaced by replacement cells competing for niche occupancy. Here, we summarize the literature on each of the known Drosophila epithelial stem cells, with a focus on the two most well-characterized types, the follicle stem cells (FSCs) in the ovary and the intestinal stem cells (ISCs) in the posterior midgut. Several themes have emerged from these studies, which suggest that there may be a common set of features among niches in a variety of epithelia. For example, unlike the simpler Drosophila germline stem cell niches, both the FSC and ISC niches produce multiple, partially redundant, niche signals, some of which activate pathways such as Wnt/Wingless, Hedgehog, and epidermal growth factor (EGF) that also regulate mammalian epithelial tissue renewal. Further study into these relatively new stem cell models will be of use in understanding both the specifics of epithelial regeneration and the diversity of mechanisms that regulate adult stem cells in general. WIREs Dev Biol 2012, 1:447–457. doi: 10.1002/wdev.36 This article is categorized under: Early Embryonic Development &gt; Gametogenesis Adult Stem Cells, Tissue Renewal, and Regeneration &gt; Tissue Stem Cells and Niches","container-title":"WIREs Developmental Biology","DOI":"10.1002/wdev.36","ISSN":"1759-7692","issue":"3","language":"en","note":"_eprint: https://onlinelibrary.wiley.com/doi/pdf/10.1002/wdev.36","page":"447-457","source":"Wiley Online Library","title":"Drosophila models of epithelial stem cells and their niches","volume":"1","author":[{"family":"Sahai-Hernandez","given":"Pankaj"},{"family":"Castanieto","given":"Angela"},{"family":"Nystul","given":"Todd G."}],"issued":{"date-parts":[["2012"]]},"citation-key":"sahai-hernandezDrosophilaModelsEpithelial2012"}}],"schema":"https://github.com/citation-style-language/schema/raw/master/csl-citation.json"} </w:instrText>
      </w:r>
      <w:r w:rsidR="0011241E" w:rsidRPr="005203CF">
        <w:rPr>
          <w:rFonts w:ascii="Arial" w:eastAsia="Arial" w:hAnsi="Arial" w:cs="Arial"/>
          <w:color w:val="000000" w:themeColor="text1"/>
        </w:rPr>
        <w:fldChar w:fldCharType="separate"/>
      </w:r>
      <w:r w:rsidR="009A3FB2" w:rsidRPr="009A3FB2">
        <w:rPr>
          <w:rFonts w:ascii="Arial" w:hAnsi="Arial" w:cs="Arial"/>
        </w:rPr>
        <w:t>(Margolis and Spradling 1995; Nystul and Spradling 2010; Rust et al. 2020; Sahai-Hernandez, Castanieto, and Nystul 2012)</w:t>
      </w:r>
      <w:r w:rsidR="0011241E" w:rsidRPr="005203CF">
        <w:rPr>
          <w:rFonts w:ascii="Arial" w:eastAsia="Arial" w:hAnsi="Arial" w:cs="Arial"/>
          <w:color w:val="000000" w:themeColor="text1"/>
        </w:rPr>
        <w:fldChar w:fldCharType="end"/>
      </w:r>
      <w:r w:rsidR="0045737D" w:rsidRPr="005203CF">
        <w:rPr>
          <w:rFonts w:ascii="Arial" w:eastAsia="Arial" w:hAnsi="Arial" w:cs="Arial"/>
          <w:color w:val="000000" w:themeColor="text1"/>
        </w:rPr>
        <w:t>.</w:t>
      </w:r>
      <w:r w:rsidR="00AA20CC" w:rsidRPr="005203CF">
        <w:rPr>
          <w:rFonts w:ascii="Arial" w:eastAsia="Arial" w:hAnsi="Arial" w:cs="Arial"/>
          <w:color w:val="000000" w:themeColor="text1"/>
        </w:rPr>
        <w:t xml:space="preserve"> </w:t>
      </w:r>
    </w:p>
    <w:p w14:paraId="3CE18C04" w14:textId="33C544E1" w:rsidR="00C64BB6" w:rsidRPr="005203CF" w:rsidRDefault="00C64BB6" w:rsidP="005203CF">
      <w:pPr>
        <w:spacing w:after="0" w:line="360" w:lineRule="auto"/>
        <w:jc w:val="both"/>
        <w:rPr>
          <w:rFonts w:ascii="Arial" w:eastAsia="Arial" w:hAnsi="Arial" w:cs="Arial"/>
          <w:color w:val="000000" w:themeColor="text1"/>
        </w:rPr>
      </w:pPr>
    </w:p>
    <w:p w14:paraId="2B84CF41" w14:textId="16DB3CA7" w:rsidR="00812D16" w:rsidRPr="005203CF" w:rsidRDefault="00C64BB6"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r w:rsidR="00BC57D1" w:rsidRPr="005203CF">
        <w:rPr>
          <w:rFonts w:ascii="Arial" w:eastAsia="Arial" w:hAnsi="Arial" w:cs="Arial"/>
          <w:color w:val="000000" w:themeColor="text1"/>
        </w:rPr>
        <w:t xml:space="preserve">there is a </w:t>
      </w:r>
      <w:r w:rsidR="00135253" w:rsidRPr="005203CF">
        <w:rPr>
          <w:rFonts w:ascii="Arial" w:eastAsia="Arial" w:hAnsi="Arial" w:cs="Arial"/>
          <w:color w:val="000000" w:themeColor="text1"/>
        </w:rPr>
        <w:t>wealth of</w:t>
      </w:r>
      <w:r w:rsidR="007F5532" w:rsidRPr="005203CF">
        <w:rPr>
          <w:rFonts w:ascii="Arial" w:eastAsia="Arial" w:hAnsi="Arial" w:cs="Arial"/>
          <w:color w:val="000000" w:themeColor="text1"/>
        </w:rPr>
        <w:t xml:space="preserve"> </w:t>
      </w:r>
      <w:r w:rsidR="00FA477D" w:rsidRPr="005203CF">
        <w:rPr>
          <w:rFonts w:ascii="Arial" w:eastAsia="Arial" w:hAnsi="Arial" w:cs="Arial"/>
          <w:color w:val="000000" w:themeColor="text1"/>
        </w:rPr>
        <w:t>bulk</w:t>
      </w:r>
      <w:r w:rsidR="00CA3C9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FA477D" w:rsidRPr="005203CF">
        <w:rPr>
          <w:rFonts w:ascii="Arial" w:eastAsia="Arial" w:hAnsi="Arial" w:cs="Arial"/>
          <w:color w:val="000000" w:themeColor="text1"/>
        </w:rPr>
        <w:t xml:space="preserve">, </w:t>
      </w:r>
      <w:r w:rsidR="00926556">
        <w:rPr>
          <w:rFonts w:ascii="Arial" w:eastAsia="Arial" w:hAnsi="Arial" w:cs="Arial"/>
          <w:color w:val="000000" w:themeColor="text1"/>
        </w:rPr>
        <w:t>single-cell mRNA-seq (</w:t>
      </w:r>
      <w:proofErr w:type="spellStart"/>
      <w:r w:rsidR="00FA477D" w:rsidRPr="005203CF">
        <w:rPr>
          <w:rFonts w:ascii="Arial" w:eastAsia="Arial" w:hAnsi="Arial" w:cs="Arial"/>
          <w:color w:val="000000" w:themeColor="text1"/>
        </w:rPr>
        <w:t>sc</w:t>
      </w:r>
      <w:r w:rsidR="007F5532" w:rsidRPr="005203CF">
        <w:rPr>
          <w:rFonts w:ascii="Arial" w:eastAsia="Arial" w:hAnsi="Arial" w:cs="Arial"/>
          <w:color w:val="000000" w:themeColor="text1"/>
        </w:rPr>
        <w:t>RNA</w:t>
      </w:r>
      <w:proofErr w:type="spellEnd"/>
      <w:r w:rsidR="00FA477D" w:rsidRPr="005203CF">
        <w:rPr>
          <w:rFonts w:ascii="Arial" w:eastAsia="Arial" w:hAnsi="Arial" w:cs="Arial"/>
          <w:color w:val="000000" w:themeColor="text1"/>
        </w:rPr>
        <w:t>-</w:t>
      </w:r>
      <w:r w:rsidR="00BC57D1" w:rsidRPr="005203CF">
        <w:rPr>
          <w:rFonts w:ascii="Arial" w:eastAsia="Arial" w:hAnsi="Arial" w:cs="Arial"/>
          <w:color w:val="000000" w:themeColor="text1"/>
        </w:rPr>
        <w:t>seq</w:t>
      </w:r>
      <w:r w:rsidR="00926556">
        <w:rPr>
          <w:rFonts w:ascii="Arial" w:eastAsia="Arial" w:hAnsi="Arial" w:cs="Arial"/>
          <w:color w:val="000000" w:themeColor="text1"/>
        </w:rPr>
        <w:t>)</w:t>
      </w:r>
      <w:r w:rsidR="00FA477D" w:rsidRPr="005203CF">
        <w:rPr>
          <w:rFonts w:ascii="Arial" w:eastAsia="Arial" w:hAnsi="Arial" w:cs="Arial"/>
          <w:color w:val="000000" w:themeColor="text1"/>
        </w:rPr>
        <w:t xml:space="preserve"> and </w:t>
      </w:r>
      <w:r w:rsidR="0087343A" w:rsidRPr="005203CF">
        <w:rPr>
          <w:rFonts w:ascii="Arial" w:eastAsia="Arial" w:hAnsi="Arial" w:cs="Arial"/>
          <w:color w:val="000000" w:themeColor="text1"/>
        </w:rPr>
        <w:t>translational efficiency</w:t>
      </w:r>
      <w:r w:rsidR="000869E8">
        <w:rPr>
          <w:rFonts w:ascii="Arial" w:eastAsia="Arial" w:hAnsi="Arial" w:cs="Arial"/>
          <w:color w:val="000000" w:themeColor="text1"/>
        </w:rPr>
        <w:t xml:space="preserve"> data</w:t>
      </w:r>
      <w:r w:rsidR="0087343A" w:rsidRPr="005203CF">
        <w:rPr>
          <w:rFonts w:ascii="Arial" w:eastAsia="Arial" w:hAnsi="Arial" w:cs="Arial"/>
          <w:color w:val="000000" w:themeColor="text1"/>
        </w:rPr>
        <w:t xml:space="preserve"> </w:t>
      </w:r>
      <w:r w:rsidR="00D40797" w:rsidRPr="005203CF">
        <w:rPr>
          <w:rFonts w:ascii="Arial" w:eastAsia="Arial" w:hAnsi="Arial" w:cs="Arial"/>
          <w:color w:val="000000" w:themeColor="text1"/>
        </w:rPr>
        <w:t xml:space="preserve">from </w:t>
      </w:r>
      <w:r w:rsidR="00FA477D" w:rsidRPr="005203CF">
        <w:rPr>
          <w:rFonts w:ascii="Arial" w:eastAsia="Arial" w:hAnsi="Arial" w:cs="Arial"/>
          <w:color w:val="000000" w:themeColor="text1"/>
        </w:rPr>
        <w:t xml:space="preserve">polysome-seq </w:t>
      </w:r>
      <w:r w:rsidR="00D40797" w:rsidRPr="005203CF">
        <w:rPr>
          <w:rFonts w:ascii="Arial" w:eastAsia="Arial" w:hAnsi="Arial" w:cs="Arial"/>
          <w:color w:val="000000" w:themeColor="text1"/>
        </w:rPr>
        <w:t xml:space="preserve">experiments </w:t>
      </w:r>
      <w:r w:rsidR="00135253" w:rsidRPr="005203CF">
        <w:rPr>
          <w:rFonts w:ascii="Arial" w:eastAsia="Arial" w:hAnsi="Arial" w:cs="Arial"/>
          <w:color w:val="000000" w:themeColor="text1"/>
        </w:rPr>
        <w:t xml:space="preserve">for the </w:t>
      </w:r>
      <w:r w:rsidR="00812D16" w:rsidRPr="005203CF">
        <w:rPr>
          <w:rFonts w:ascii="Arial" w:eastAsia="Arial" w:hAnsi="Arial" w:cs="Arial"/>
          <w:color w:val="000000" w:themeColor="text1"/>
        </w:rPr>
        <w:t xml:space="preserve">cells in the </w:t>
      </w:r>
      <w:r w:rsidR="002A1B07" w:rsidRPr="005203CF">
        <w:rPr>
          <w:rFonts w:ascii="Arial" w:eastAsia="Arial" w:hAnsi="Arial" w:cs="Arial"/>
          <w:color w:val="000000" w:themeColor="text1"/>
        </w:rPr>
        <w:t>germarium</w:t>
      </w:r>
      <w:r w:rsidR="00D40797" w:rsidRPr="005203CF">
        <w:rPr>
          <w:rFonts w:ascii="Arial" w:eastAsia="Arial" w:hAnsi="Arial" w:cs="Arial"/>
          <w:color w:val="000000" w:themeColor="text1"/>
        </w:rPr>
        <w:t>,</w:t>
      </w:r>
      <w:r w:rsidR="00135253" w:rsidRPr="005203CF">
        <w:rPr>
          <w:rFonts w:ascii="Arial" w:eastAsia="Arial" w:hAnsi="Arial" w:cs="Arial"/>
          <w:color w:val="000000" w:themeColor="text1"/>
        </w:rPr>
        <w:t xml:space="preserve"> there are </w:t>
      </w:r>
      <w:r w:rsidR="00812D16" w:rsidRPr="005203CF">
        <w:rPr>
          <w:rFonts w:ascii="Arial" w:eastAsia="Arial" w:hAnsi="Arial" w:cs="Arial"/>
          <w:color w:val="000000" w:themeColor="text1"/>
        </w:rPr>
        <w:t xml:space="preserve">several </w:t>
      </w:r>
      <w:r w:rsidR="00496DFE" w:rsidRPr="005203CF">
        <w:rPr>
          <w:rFonts w:ascii="Arial" w:eastAsia="Arial" w:hAnsi="Arial" w:cs="Arial"/>
          <w:color w:val="000000" w:themeColor="text1"/>
        </w:rPr>
        <w:t>hurdles for easy utilization of th</w:t>
      </w:r>
      <w:r w:rsidR="007F5532" w:rsidRPr="005203CF">
        <w:rPr>
          <w:rFonts w:ascii="Arial" w:eastAsia="Arial" w:hAnsi="Arial" w:cs="Arial"/>
          <w:color w:val="000000" w:themeColor="text1"/>
        </w:rPr>
        <w:t>is</w:t>
      </w:r>
      <w:r w:rsidR="00496DFE" w:rsidRPr="005203CF">
        <w:rPr>
          <w:rFonts w:ascii="Arial" w:eastAsia="Arial" w:hAnsi="Arial" w:cs="Arial"/>
          <w:color w:val="000000" w:themeColor="text1"/>
        </w:rPr>
        <w:t xml:space="preserve"> data</w:t>
      </w:r>
      <w:r w:rsidR="00135253" w:rsidRPr="005203CF">
        <w:rPr>
          <w:rFonts w:ascii="Arial" w:eastAsia="Arial" w:hAnsi="Arial" w:cs="Arial"/>
          <w:color w:val="000000" w:themeColor="text1"/>
        </w:rPr>
        <w:t xml:space="preserve">: </w:t>
      </w:r>
    </w:p>
    <w:p w14:paraId="57E21F5E" w14:textId="77777777" w:rsidR="002E0158" w:rsidRPr="005203CF" w:rsidRDefault="002E0158" w:rsidP="005203CF">
      <w:pPr>
        <w:spacing w:after="0" w:line="360" w:lineRule="auto"/>
        <w:jc w:val="both"/>
        <w:rPr>
          <w:rFonts w:ascii="Arial" w:eastAsia="Arial" w:hAnsi="Arial" w:cs="Arial"/>
          <w:color w:val="000000" w:themeColor="text1"/>
        </w:rPr>
      </w:pPr>
    </w:p>
    <w:p w14:paraId="17EAB0BD" w14:textId="63C1EE4C" w:rsidR="00963295" w:rsidRPr="005203CF" w:rsidRDefault="000171BD" w:rsidP="005203CF">
      <w:pPr>
        <w:pStyle w:val="ListParagraph"/>
        <w:numPr>
          <w:ilvl w:val="0"/>
          <w:numId w:val="2"/>
        </w:num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s</w:t>
      </w:r>
      <w:r w:rsidR="00E52D4B" w:rsidRPr="005203CF">
        <w:rPr>
          <w:rFonts w:ascii="Arial" w:eastAsia="Arial" w:hAnsi="Arial" w:cs="Arial"/>
          <w:color w:val="000000" w:themeColor="text1"/>
        </w:rPr>
        <w:t>cRNA</w:t>
      </w:r>
      <w:proofErr w:type="spellEnd"/>
      <w:r w:rsidR="00E52D4B" w:rsidRPr="005203CF">
        <w:rPr>
          <w:rFonts w:ascii="Arial" w:eastAsia="Arial" w:hAnsi="Arial" w:cs="Arial"/>
          <w:color w:val="000000" w:themeColor="text1"/>
        </w:rPr>
        <w:t>-seq</w:t>
      </w:r>
      <w:r w:rsidR="00812D16" w:rsidRPr="005203CF">
        <w:rPr>
          <w:rFonts w:ascii="Arial" w:eastAsia="Arial" w:hAnsi="Arial" w:cs="Arial"/>
          <w:color w:val="000000" w:themeColor="text1"/>
        </w:rPr>
        <w:t xml:space="preserve"> has exquisite temporal resolution </w:t>
      </w:r>
      <w:r w:rsidR="00CA3C9D" w:rsidRPr="005203CF">
        <w:rPr>
          <w:rFonts w:ascii="Arial" w:eastAsia="Arial" w:hAnsi="Arial" w:cs="Arial"/>
          <w:color w:val="000000" w:themeColor="text1"/>
        </w:rPr>
        <w:t xml:space="preserve">but </w:t>
      </w:r>
      <w:r w:rsidR="00812D16" w:rsidRPr="005203CF">
        <w:rPr>
          <w:rFonts w:ascii="Arial" w:eastAsia="Arial" w:hAnsi="Arial" w:cs="Arial"/>
          <w:color w:val="000000" w:themeColor="text1"/>
        </w:rPr>
        <w:t xml:space="preserve">it can miss </w:t>
      </w:r>
      <w:r w:rsidR="003459D0" w:rsidRPr="005203CF">
        <w:rPr>
          <w:rFonts w:ascii="Arial" w:eastAsia="Arial" w:hAnsi="Arial" w:cs="Arial"/>
          <w:color w:val="000000" w:themeColor="text1"/>
        </w:rPr>
        <w:t xml:space="preserve">some </w:t>
      </w:r>
      <w:r w:rsidR="00812D16" w:rsidRPr="005203CF">
        <w:rPr>
          <w:rFonts w:ascii="Arial" w:eastAsia="Arial" w:hAnsi="Arial" w:cs="Arial"/>
          <w:color w:val="000000" w:themeColor="text1"/>
        </w:rPr>
        <w:t xml:space="preserve">lowly expressed transcripts which </w:t>
      </w:r>
      <w:r w:rsidR="007F5532" w:rsidRPr="005203CF">
        <w:rPr>
          <w:rFonts w:ascii="Arial" w:eastAsia="Arial" w:hAnsi="Arial" w:cs="Arial"/>
          <w:color w:val="000000" w:themeColor="text1"/>
        </w:rPr>
        <w:t>are better</w:t>
      </w:r>
      <w:r w:rsidR="00812D16" w:rsidRPr="005203CF">
        <w:rPr>
          <w:rFonts w:ascii="Arial" w:eastAsia="Arial" w:hAnsi="Arial" w:cs="Arial"/>
          <w:color w:val="000000" w:themeColor="text1"/>
        </w:rPr>
        <w:t xml:space="preserve"> captured by bulk-seq</w:t>
      </w:r>
      <w:r w:rsidR="00FF490E"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{"citationID":"ZSMGex05","properties":{"formattedCitation":"(L\\uc0\\u228{}hnemann et al. 2020)","plainCitation":"(Lähnemann et al. 2020)","noteIndex":0},"citationItems":[{"id":1763,"uris":["http://zotero.org/users/6609021/items/CZHV4X8I"],"uri":["http://zotero.org/users/6609021/items/CZHV4X8I"],"itemData":{"id":1763,"type":"article-journal","abstract":"The recent boom in microfluidics and combinatorial indexing strategies, combined with low sequencing costs, has empowered single-cell sequencing technology. Thousands—or even millions—of cells analyzed in a single experiment amount to a data revolution in single-cell biology and pose unique data science problems. Here, we outline eleven challenges that will be central to bringing this emerging field of single-cell data science forward. For each challenge, we highlight motivating research questions, review prior work, and formulate open problems. This compendium is for established researchers, newcomers, and students alike, highlighting interesting and rewarding problems for the coming years.","container-title":"Genome Biology","DOI":"10.1186/s13059-020-1926-6","ISSN":"1474-760X","issue":"1","journalAbbreviation":"Genome Biology","note":"Citation Key: lahnemannElevenGrandChallenges2020","page":"31","source":"BioMed Central","title":"Eleven grand challenges in single-cell data science","volume":"21","author":[{"family":"Lähnemann","given":"David"},{"family":"Köster","given":"Johannes"},{"family":"Szczurek","given":"Ewa"},{"family":"McCarthy","given":"Davis J."},{"family":"Hicks","given":"Stephanie C."},{"family":"Robinson","given":"Mark D."},{"family":"Vallejos","given":"Catalina A."},{"family":"Campbell","given":"Kieran R."},{"family":"Beerenwinkel","given":"Niko"},{"family":"Mahfouz","given":"Ahmed"},{"family":"Pinello","given":"Luca"},{"family":"Skums","given":"Pavel"},{"family":"Stamatakis","given":"Alexandros"},{"family":"Attolini","given":"Camille Stephan-Otto"},{"family":"Aparicio","given":"Samuel"},{"family":"Baaijens","given":"Jasmijn"},{"family":"Balvert","given":"Marleen"},{"family":"Barbanson","given":"Buys","dropping-particle":"de"},{"family":"Cappuccio","given":"Antonio"},{"family":"Corleone","given":"Giacomo"},{"family":"Dutilh","given":"Bas E."},{"family":"Florescu","given":"Maria"},{"family":"Guryev","given":"Victor"},{"family":"Holmer","given":"Rens"},{"family":"Jahn","given":"Katharina"},{"family":"Lobo","given":"Thamar Jessurun"},{"family":"Keizer","given":"Emma M."},{"family":"Khatri","given":"Indu"},{"family":"Kielbasa","given":"Szymon M."},{"family":"Korbel","given":"Jan O."},{"family":"Kozlov","given":"Alexey M."},{"family":"Kuo","given":"Tzu-Hao"},{"family":"Lelieveldt","given":"Boudewijn P.F."},{"family":"Mandoiu","given":"Ion I."},{"family":"Marioni","given":"John C."},{"family":"Marschall","given":"Tobias"},{"family":"Mölder","given":"Felix"},{"family":"Niknejad","given":"Amir"},{"family":"Raczkowski","given":"Lukasz"},{"family":"Reinders","given":"Marcel"},{"family":"Ridder","given":"Jeroen","dropping-particle":"de"},{"family":"Saliba","given":"Antoine-Emmanuel"},{"family":"Somarakis","given":"Antonios"},{"family":"Stegle","given":"Oliver"},{"family":"Theis","given":"Fabian J."},{"family":"Yang","given":"Huan"},{"family":"Zelikovsky","given":"Alex"},{"family":"McHardy","given":"Alice C."},{"family":"Raphael","given":"Benjamin J."},{"family":"Shah","given":"Sohrab P."},{"family":"Schönhuth","given":"Alexander"}],"issued":{"date-parts":[["2020",2,7]]},"citation-key":"lahnemannElevenGrandChallenges2020"}}],"schema":"https://github.com/citation-style-language/schema/raw/master/csl-citation.json"}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szCs w:val="24"/>
        </w:rPr>
        <w:t>(Lähnemann et al. 2020)</w:t>
      </w:r>
      <w:r w:rsidR="001A0F22" w:rsidRPr="005203CF">
        <w:rPr>
          <w:rFonts w:ascii="Arial" w:eastAsia="Arial" w:hAnsi="Arial" w:cs="Arial"/>
          <w:color w:val="000000" w:themeColor="text1"/>
        </w:rPr>
        <w:fldChar w:fldCharType="end"/>
      </w:r>
      <w:r w:rsidR="00812D16" w:rsidRPr="005203CF">
        <w:rPr>
          <w:rFonts w:ascii="Arial" w:eastAsia="Arial" w:hAnsi="Arial" w:cs="Arial"/>
          <w:color w:val="000000" w:themeColor="text1"/>
        </w:rPr>
        <w:t xml:space="preserve">. </w:t>
      </w:r>
      <w:r w:rsidR="003501BB" w:rsidRPr="005203CF">
        <w:rPr>
          <w:rFonts w:ascii="Arial" w:eastAsia="Arial" w:hAnsi="Arial" w:cs="Arial"/>
          <w:color w:val="000000" w:themeColor="text1"/>
        </w:rPr>
        <w:t xml:space="preserve"> </w:t>
      </w:r>
      <w:r w:rsidR="00F27A32" w:rsidRPr="005203CF">
        <w:rPr>
          <w:rFonts w:ascii="Arial" w:eastAsia="Arial" w:hAnsi="Arial" w:cs="Arial"/>
          <w:color w:val="000000" w:themeColor="text1"/>
        </w:rPr>
        <w:t>However,</w:t>
      </w:r>
      <w:r w:rsidR="007F5532" w:rsidRPr="005203CF">
        <w:rPr>
          <w:rFonts w:ascii="Arial" w:eastAsia="Arial" w:hAnsi="Arial" w:cs="Arial"/>
          <w:color w:val="000000" w:themeColor="text1"/>
        </w:rPr>
        <w:t xml:space="preserve"> </w:t>
      </w:r>
      <w:r w:rsidR="00055984" w:rsidRPr="005203CF">
        <w:rPr>
          <w:rFonts w:ascii="Arial" w:eastAsia="Arial" w:hAnsi="Arial" w:cs="Arial"/>
          <w:color w:val="000000" w:themeColor="text1"/>
        </w:rPr>
        <w:t xml:space="preserve">there </w:t>
      </w:r>
      <w:r w:rsidR="003501BB" w:rsidRPr="005203CF">
        <w:rPr>
          <w:rFonts w:ascii="Arial" w:eastAsia="Arial" w:hAnsi="Arial" w:cs="Arial"/>
          <w:color w:val="000000" w:themeColor="text1"/>
        </w:rPr>
        <w:t xml:space="preserve">is no easy way to compare these two data sets.  </w:t>
      </w:r>
    </w:p>
    <w:p w14:paraId="5A601F7C" w14:textId="4DAEEEA7" w:rsidR="003501BB"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While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Pr="005203CF">
        <w:rPr>
          <w:rFonts w:ascii="Arial" w:eastAsia="Arial" w:hAnsi="Arial" w:cs="Arial"/>
          <w:color w:val="000000" w:themeColor="text1"/>
        </w:rPr>
        <w:t xml:space="preserve"> </w:t>
      </w:r>
      <w:r w:rsidR="00043626" w:rsidRPr="005203CF">
        <w:rPr>
          <w:rFonts w:ascii="Arial" w:eastAsia="Arial" w:hAnsi="Arial" w:cs="Arial"/>
          <w:color w:val="000000" w:themeColor="text1"/>
        </w:rPr>
        <w:t>provides</w:t>
      </w:r>
      <w:r w:rsidRPr="005203CF">
        <w:rPr>
          <w:rFonts w:ascii="Arial" w:eastAsia="Arial" w:hAnsi="Arial" w:cs="Arial"/>
          <w:color w:val="000000" w:themeColor="text1"/>
        </w:rPr>
        <w:t xml:space="preserve"> mRNA levels, </w:t>
      </w:r>
      <w:r w:rsidR="00F27A32" w:rsidRPr="005203CF">
        <w:rPr>
          <w:rFonts w:ascii="Arial" w:eastAsia="Arial" w:hAnsi="Arial" w:cs="Arial"/>
          <w:color w:val="000000" w:themeColor="text1"/>
        </w:rPr>
        <w:t>it does not indicate if</w:t>
      </w:r>
      <w:r w:rsidRPr="005203CF">
        <w:rPr>
          <w:rFonts w:ascii="Arial" w:eastAsia="Arial" w:hAnsi="Arial" w:cs="Arial"/>
          <w:color w:val="000000" w:themeColor="text1"/>
        </w:rPr>
        <w:t xml:space="preserve"> these mRNAs are translated</w:t>
      </w:r>
      <w:r w:rsidR="00F27A32" w:rsidRPr="005203CF">
        <w:rPr>
          <w:rFonts w:ascii="Arial" w:eastAsia="Arial" w:hAnsi="Arial" w:cs="Arial"/>
          <w:color w:val="000000" w:themeColor="text1"/>
        </w:rPr>
        <w:t>,</w:t>
      </w:r>
      <w:r w:rsidRPr="005203CF">
        <w:rPr>
          <w:rFonts w:ascii="Arial" w:eastAsia="Arial" w:hAnsi="Arial" w:cs="Arial"/>
          <w:color w:val="000000" w:themeColor="text1"/>
        </w:rPr>
        <w:t xml:space="preserve"> especially in the germline where translation control plays an important role</w:t>
      </w:r>
      <w:r w:rsidR="00D335D8">
        <w:rPr>
          <w:rFonts w:ascii="Arial" w:eastAsia="Arial" w:hAnsi="Arial" w:cs="Arial"/>
          <w:color w:val="000000" w:themeColor="text1"/>
        </w:rPr>
        <w:t xml:space="preserve"> </w:t>
      </w:r>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{"citationID":"0jdwPy0f","properties":{"formattedCitation":"(Slaidina and Lehmann 2014; Blatt et al. 2020)","plainCitation":"(Slaidina and Lehmann 2014; Blatt et al. 2020)","noteIndex":0},"citationItems":[{"id":1604,"uris":["http://zotero.org/users/6609021/items/ZZYC3MMS"],"uri":["http://zotero.org/users/6609021/items/ZZYC3MMS"],"itemData":{"id":1604,"type":"article-journal","abstract":"Stem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and Lehmann 2014; Blatt et al. 2020)</w:t>
      </w:r>
      <w:r w:rsidR="00D335D8">
        <w:rPr>
          <w:rFonts w:ascii="Arial" w:eastAsia="Arial" w:hAnsi="Arial" w:cs="Arial"/>
          <w:color w:val="000000" w:themeColor="text1"/>
        </w:rPr>
        <w:fldChar w:fldCharType="end"/>
      </w:r>
      <w:r w:rsidRPr="005203CF">
        <w:rPr>
          <w:rFonts w:ascii="Arial" w:eastAsia="Arial" w:hAnsi="Arial" w:cs="Arial"/>
          <w:color w:val="000000" w:themeColor="text1"/>
        </w:rPr>
        <w:t xml:space="preserve">. </w:t>
      </w:r>
    </w:p>
    <w:p w14:paraId="19C8AC41" w14:textId="392E5162" w:rsidR="00EE0497" w:rsidRPr="005203CF" w:rsidRDefault="003501BB" w:rsidP="005203CF">
      <w:pPr>
        <w:pStyle w:val="ListParagraph"/>
        <w:numPr>
          <w:ilvl w:val="0"/>
          <w:numId w:val="2"/>
        </w:num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Lastly, there is a barrier to visualization of the data for </w:t>
      </w:r>
      <w:r w:rsidR="000869E8">
        <w:rPr>
          <w:rFonts w:ascii="Arial" w:eastAsia="Arial" w:hAnsi="Arial" w:cs="Arial"/>
          <w:color w:val="000000" w:themeColor="text1"/>
        </w:rPr>
        <w:t>those</w:t>
      </w:r>
      <w:r w:rsidR="000869E8"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who are not experienced in </w:t>
      </w:r>
      <w:r w:rsidRPr="005203CF">
        <w:rPr>
          <w:rFonts w:ascii="Arial" w:eastAsia="Arial" w:hAnsi="Arial" w:cs="Arial"/>
          <w:color w:val="000000" w:themeColor="text1"/>
        </w:rPr>
        <w:t>bioinformatic</w:t>
      </w:r>
      <w:r w:rsidR="00496DFE" w:rsidRPr="005203CF">
        <w:rPr>
          <w:rFonts w:ascii="Arial" w:eastAsia="Arial" w:hAnsi="Arial" w:cs="Arial"/>
          <w:color w:val="000000" w:themeColor="text1"/>
        </w:rPr>
        <w:t>s</w:t>
      </w:r>
      <w:r w:rsidRPr="005203CF">
        <w:rPr>
          <w:rFonts w:ascii="Arial" w:eastAsia="Arial" w:hAnsi="Arial" w:cs="Arial"/>
          <w:color w:val="000000" w:themeColor="text1"/>
        </w:rPr>
        <w:t xml:space="preserve">.  </w:t>
      </w:r>
    </w:p>
    <w:p w14:paraId="5DFB83F0" w14:textId="77777777" w:rsidR="00135253" w:rsidRPr="005203CF" w:rsidRDefault="00135253" w:rsidP="005203CF">
      <w:pPr>
        <w:spacing w:after="0" w:line="360" w:lineRule="auto"/>
        <w:jc w:val="both"/>
        <w:rPr>
          <w:rFonts w:ascii="Arial" w:eastAsia="Arial" w:hAnsi="Arial" w:cs="Arial"/>
          <w:color w:val="000000" w:themeColor="text1"/>
        </w:rPr>
      </w:pPr>
    </w:p>
    <w:p w14:paraId="08975495" w14:textId="7F6EFCF4" w:rsidR="4B0A7250" w:rsidRPr="005203CF" w:rsidRDefault="003501B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Here, we </w:t>
      </w:r>
      <w:r w:rsidR="00496DFE" w:rsidRPr="005203CF">
        <w:rPr>
          <w:rFonts w:ascii="Arial" w:eastAsia="Arial" w:hAnsi="Arial" w:cs="Arial"/>
          <w:color w:val="000000" w:themeColor="text1"/>
        </w:rPr>
        <w:t xml:space="preserve">have developed a tool that we call </w:t>
      </w:r>
      <w:proofErr w:type="spellStart"/>
      <w:r w:rsidR="009F5CD2" w:rsidRPr="005203CF">
        <w:rPr>
          <w:rFonts w:ascii="Arial" w:eastAsia="Arial" w:hAnsi="Arial" w:cs="Arial"/>
          <w:color w:val="000000" w:themeColor="text1"/>
        </w:rPr>
        <w:t>O</w:t>
      </w:r>
      <w:r w:rsidR="00496DFE" w:rsidRPr="005203CF">
        <w:rPr>
          <w:rFonts w:ascii="Arial" w:eastAsia="Arial" w:hAnsi="Arial" w:cs="Arial"/>
          <w:color w:val="000000" w:themeColor="text1"/>
        </w:rPr>
        <w:t>o</w:t>
      </w:r>
      <w:proofErr w:type="spellEnd"/>
      <w:r w:rsidR="00496DFE" w:rsidRPr="005203CF">
        <w:rPr>
          <w:rFonts w:ascii="Arial" w:eastAsia="Arial" w:hAnsi="Arial" w:cs="Arial"/>
          <w:color w:val="000000" w:themeColor="text1"/>
        </w:rPr>
        <w:t xml:space="preserve">-site which integrates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96DFE" w:rsidRPr="005203CF">
        <w:rPr>
          <w:rFonts w:ascii="Arial" w:eastAsia="Arial" w:hAnsi="Arial" w:cs="Arial"/>
          <w:color w:val="000000" w:themeColor="text1"/>
        </w:rPr>
        <w:t>, bulk-seq</w:t>
      </w:r>
      <w:r w:rsidR="00D335D8">
        <w:rPr>
          <w:rFonts w:ascii="Arial" w:eastAsia="Arial" w:hAnsi="Arial" w:cs="Arial"/>
          <w:color w:val="000000" w:themeColor="text1"/>
        </w:rPr>
        <w:t>,</w:t>
      </w:r>
      <w:r w:rsidR="00496DFE" w:rsidRPr="005203CF">
        <w:rPr>
          <w:rFonts w:ascii="Arial" w:eastAsia="Arial" w:hAnsi="Arial" w:cs="Arial"/>
          <w:color w:val="000000" w:themeColor="text1"/>
        </w:rPr>
        <w:t xml:space="preserve"> and polysome-se</w:t>
      </w:r>
      <w:r w:rsidR="00E65782" w:rsidRPr="005203CF">
        <w:rPr>
          <w:rFonts w:ascii="Arial" w:eastAsia="Arial" w:hAnsi="Arial" w:cs="Arial"/>
          <w:color w:val="000000" w:themeColor="text1"/>
        </w:rPr>
        <w:t>q</w:t>
      </w:r>
      <w:r w:rsidR="00496DFE" w:rsidRPr="005203CF">
        <w:rPr>
          <w:rFonts w:ascii="Arial" w:eastAsia="Arial" w:hAnsi="Arial" w:cs="Arial"/>
          <w:color w:val="000000" w:themeColor="text1"/>
        </w:rPr>
        <w:t xml:space="preserve"> data to </w:t>
      </w:r>
      <w:r w:rsidR="00D42EF6">
        <w:rPr>
          <w:rFonts w:ascii="Arial" w:eastAsia="Arial" w:hAnsi="Arial" w:cs="Arial"/>
          <w:color w:val="000000" w:themeColor="text1"/>
        </w:rPr>
        <w:t>spatially</w:t>
      </w:r>
      <w:r w:rsidR="00D42EF6" w:rsidRPr="005203CF">
        <w:rPr>
          <w:rFonts w:ascii="Arial" w:eastAsia="Arial" w:hAnsi="Arial" w:cs="Arial"/>
          <w:color w:val="000000" w:themeColor="text1"/>
        </w:rPr>
        <w:t xml:space="preserve"> </w:t>
      </w:r>
      <w:r w:rsidR="00496DFE" w:rsidRPr="005203CF">
        <w:rPr>
          <w:rFonts w:ascii="Arial" w:eastAsia="Arial" w:hAnsi="Arial" w:cs="Arial"/>
          <w:color w:val="000000" w:themeColor="text1"/>
        </w:rPr>
        <w:t xml:space="preserve">visualize </w:t>
      </w:r>
      <w:r w:rsidR="00EA2F70" w:rsidRPr="005203CF">
        <w:rPr>
          <w:rFonts w:ascii="Arial" w:eastAsia="Arial" w:hAnsi="Arial" w:cs="Arial"/>
          <w:color w:val="000000" w:themeColor="text1"/>
        </w:rPr>
        <w:t xml:space="preserve">gene expression </w:t>
      </w:r>
      <w:r w:rsidR="00496DFE" w:rsidRPr="005203CF">
        <w:rPr>
          <w:rFonts w:ascii="Arial" w:eastAsia="Arial" w:hAnsi="Arial" w:cs="Arial"/>
          <w:color w:val="000000" w:themeColor="text1"/>
        </w:rPr>
        <w:t xml:space="preserve">and translational efficiency in the </w:t>
      </w:r>
      <w:r w:rsidR="00D42EF6" w:rsidRPr="005203CF">
        <w:rPr>
          <w:rFonts w:ascii="Arial" w:eastAsia="Arial" w:hAnsi="Arial" w:cs="Arial"/>
          <w:color w:val="000000" w:themeColor="text1"/>
        </w:rPr>
        <w:t>germ</w:t>
      </w:r>
      <w:r w:rsidR="00D42EF6">
        <w:rPr>
          <w:rFonts w:ascii="Arial" w:eastAsia="Arial" w:hAnsi="Arial" w:cs="Arial"/>
          <w:color w:val="000000" w:themeColor="text1"/>
        </w:rPr>
        <w:t>arium</w:t>
      </w:r>
      <w:r w:rsidR="3BF1A619" w:rsidRPr="005203CF">
        <w:rPr>
          <w:rFonts w:ascii="Arial" w:eastAsia="Arial" w:hAnsi="Arial" w:cs="Arial"/>
          <w:color w:val="000000" w:themeColor="text1"/>
        </w:rPr>
        <w:t xml:space="preserve">. </w:t>
      </w:r>
    </w:p>
    <w:p w14:paraId="53381C7E" w14:textId="09718B88" w:rsidR="4B0A7250" w:rsidRPr="005203CF" w:rsidRDefault="4B0A7250" w:rsidP="005203CF">
      <w:pPr>
        <w:spacing w:after="0" w:line="360" w:lineRule="auto"/>
        <w:jc w:val="both"/>
        <w:rPr>
          <w:rFonts w:ascii="Arial" w:eastAsia="Arial" w:hAnsi="Arial" w:cs="Arial"/>
          <w:color w:val="000000" w:themeColor="text1"/>
        </w:rPr>
      </w:pPr>
    </w:p>
    <w:p w14:paraId="7D644653" w14:textId="7CD6397F" w:rsidR="4B0A7250" w:rsidRPr="005203CF" w:rsidRDefault="63054A57"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Results</w:t>
      </w:r>
      <w:r w:rsidR="00AA20CC" w:rsidRPr="005203CF">
        <w:rPr>
          <w:rFonts w:ascii="Arial" w:eastAsia="Arial" w:hAnsi="Arial" w:cs="Arial"/>
          <w:b/>
          <w:bCs/>
          <w:color w:val="000000" w:themeColor="text1"/>
        </w:rPr>
        <w:t xml:space="preserve"> </w:t>
      </w:r>
      <w:del w:id="48" w:author="Rangan, Prashanth" w:date="2022-01-25T20:55:00Z">
        <w:r w:rsidR="00AA20CC" w:rsidRPr="005203CF" w:rsidDel="0082766B">
          <w:rPr>
            <w:rFonts w:ascii="Arial" w:eastAsia="Arial" w:hAnsi="Arial" w:cs="Arial"/>
            <w:b/>
            <w:bCs/>
            <w:color w:val="000000" w:themeColor="text1"/>
          </w:rPr>
          <w:delText>and discussion</w:delText>
        </w:r>
      </w:del>
    </w:p>
    <w:p w14:paraId="1D2FC2D1" w14:textId="7E96422A" w:rsidR="00CF44DC" w:rsidRPr="005203CF" w:rsidRDefault="00E941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 xml:space="preserve">To make </w:t>
      </w:r>
      <w:r w:rsidR="006837A8" w:rsidRPr="005203CF">
        <w:rPr>
          <w:rFonts w:ascii="Arial" w:eastAsia="Arial" w:hAnsi="Arial" w:cs="Arial"/>
          <w:color w:val="000000" w:themeColor="text1"/>
        </w:rPr>
        <w:t xml:space="preserve">bulk-, </w:t>
      </w:r>
      <w:proofErr w:type="spellStart"/>
      <w:r w:rsidR="006837A8" w:rsidRPr="005203CF">
        <w:rPr>
          <w:rFonts w:ascii="Arial" w:eastAsia="Arial" w:hAnsi="Arial" w:cs="Arial"/>
          <w:color w:val="000000" w:themeColor="text1"/>
        </w:rPr>
        <w:t>sc</w:t>
      </w:r>
      <w:r w:rsidR="003103D7" w:rsidRPr="005203CF">
        <w:rPr>
          <w:rFonts w:ascii="Arial" w:eastAsia="Arial" w:hAnsi="Arial" w:cs="Arial"/>
          <w:color w:val="000000" w:themeColor="text1"/>
        </w:rPr>
        <w:t>RNA</w:t>
      </w:r>
      <w:proofErr w:type="spellEnd"/>
      <w:r w:rsidR="006837A8" w:rsidRPr="005203CF">
        <w:rPr>
          <w:rFonts w:ascii="Arial" w:eastAsia="Arial" w:hAnsi="Arial" w:cs="Arial"/>
          <w:color w:val="000000" w:themeColor="text1"/>
        </w:rPr>
        <w:t>-, and polysome-</w:t>
      </w:r>
      <w:ins w:id="49" w:author="Rangan, Prashanth" w:date="2022-01-31T08:12:00Z">
        <w:r w:rsidR="0090318B">
          <w:rPr>
            <w:rFonts w:ascii="Arial" w:eastAsia="Arial" w:hAnsi="Arial" w:cs="Arial"/>
            <w:color w:val="000000" w:themeColor="text1"/>
          </w:rPr>
          <w:t>,</w:t>
        </w:r>
      </w:ins>
      <w:r w:rsidR="006837A8" w:rsidRPr="005203CF">
        <w:rPr>
          <w:rFonts w:ascii="Arial" w:eastAsia="Arial" w:hAnsi="Arial" w:cs="Arial"/>
          <w:color w:val="000000" w:themeColor="text1"/>
        </w:rPr>
        <w:t xml:space="preserve"> seq data </w:t>
      </w:r>
      <w:r w:rsidRPr="005203CF">
        <w:rPr>
          <w:rFonts w:ascii="Arial" w:eastAsia="Arial" w:hAnsi="Arial" w:cs="Arial"/>
          <w:color w:val="000000" w:themeColor="text1"/>
        </w:rPr>
        <w:t xml:space="preserve">accessible to the community, </w:t>
      </w:r>
      <w:r w:rsidR="005668FE" w:rsidRPr="005203CF">
        <w:rPr>
          <w:rFonts w:ascii="Arial" w:eastAsia="Arial" w:hAnsi="Arial" w:cs="Arial"/>
          <w:color w:val="000000" w:themeColor="text1"/>
        </w:rPr>
        <w:t>w</w:t>
      </w:r>
      <w:r w:rsidR="13107AE5" w:rsidRPr="005203CF">
        <w:rPr>
          <w:rFonts w:ascii="Arial" w:eastAsia="Arial" w:hAnsi="Arial" w:cs="Arial"/>
          <w:color w:val="000000" w:themeColor="text1"/>
        </w:rPr>
        <w:t xml:space="preserve">e </w:t>
      </w:r>
      <w:r w:rsidR="6494D79F" w:rsidRPr="005203CF">
        <w:rPr>
          <w:rFonts w:ascii="Arial" w:eastAsia="Arial" w:hAnsi="Arial" w:cs="Arial"/>
          <w:color w:val="000000" w:themeColor="text1"/>
        </w:rPr>
        <w:t xml:space="preserve">have collated and reprocessed previously published sequencing datasets of ovaries enriched for </w:t>
      </w:r>
      <w:r w:rsidR="2F43EBEC" w:rsidRPr="005203CF">
        <w:rPr>
          <w:rFonts w:ascii="Arial" w:eastAsia="Arial" w:hAnsi="Arial" w:cs="Arial"/>
          <w:color w:val="000000" w:themeColor="text1"/>
        </w:rPr>
        <w:t>GSCs, CBs, cysts, and egg chambers</w:t>
      </w:r>
      <w:r w:rsidR="3E6E3A49" w:rsidRPr="005203CF">
        <w:rPr>
          <w:rFonts w:ascii="Arial" w:eastAsia="Arial" w:hAnsi="Arial" w:cs="Arial"/>
          <w:color w:val="000000" w:themeColor="text1"/>
        </w:rPr>
        <w:t xml:space="preserve"> (</w:t>
      </w:r>
      <w:r w:rsidR="3E6E3A49" w:rsidRPr="005203CF">
        <w:rPr>
          <w:rFonts w:ascii="Arial" w:eastAsia="Arial" w:hAnsi="Arial" w:cs="Arial"/>
          <w:b/>
          <w:bCs/>
          <w:color w:val="000000" w:themeColor="text1"/>
        </w:rPr>
        <w:t xml:space="preserve">Figure </w:t>
      </w:r>
      <w:commentRangeStart w:id="50"/>
      <w:commentRangeStart w:id="51"/>
      <w:r w:rsidR="3E6E3A49" w:rsidRPr="005203CF">
        <w:rPr>
          <w:rFonts w:ascii="Arial" w:eastAsia="Arial" w:hAnsi="Arial" w:cs="Arial"/>
          <w:b/>
          <w:bCs/>
          <w:color w:val="000000" w:themeColor="text1"/>
        </w:rPr>
        <w:t>1</w:t>
      </w:r>
      <w:r w:rsidR="006E2203" w:rsidRPr="005203CF">
        <w:rPr>
          <w:rFonts w:ascii="Arial" w:eastAsia="Arial" w:hAnsi="Arial" w:cs="Arial"/>
          <w:b/>
          <w:bCs/>
          <w:color w:val="000000" w:themeColor="text1"/>
        </w:rPr>
        <w:t>B</w:t>
      </w:r>
      <w:commentRangeEnd w:id="50"/>
      <w:r w:rsidR="00082280">
        <w:rPr>
          <w:rStyle w:val="CommentReference"/>
        </w:rPr>
        <w:commentReference w:id="50"/>
      </w:r>
      <w:commentRangeEnd w:id="51"/>
      <w:r w:rsidR="00F168D4">
        <w:rPr>
          <w:rStyle w:val="CommentReference"/>
        </w:rPr>
        <w:commentReference w:id="51"/>
      </w:r>
      <w:r w:rsidR="3E6E3A49" w:rsidRPr="005203CF">
        <w:rPr>
          <w:rFonts w:ascii="Arial" w:eastAsia="Arial" w:hAnsi="Arial" w:cs="Arial"/>
          <w:color w:val="000000" w:themeColor="text1"/>
        </w:rPr>
        <w:t>)</w:t>
      </w:r>
      <w:r w:rsidR="50FAC90A" w:rsidRPr="005203CF">
        <w:rPr>
          <w:rFonts w:ascii="Arial" w:eastAsia="Arial" w:hAnsi="Arial" w:cs="Arial"/>
          <w:color w:val="000000" w:themeColor="text1"/>
        </w:rPr>
        <w:t xml:space="preserve">. </w:t>
      </w:r>
      <w:r w:rsidR="00CF5CA8" w:rsidRPr="005203CF">
        <w:rPr>
          <w:rFonts w:ascii="Arial" w:eastAsia="Arial" w:hAnsi="Arial" w:cs="Arial"/>
          <w:color w:val="000000" w:themeColor="text1"/>
        </w:rPr>
        <w:t xml:space="preserve">Notably, </w:t>
      </w:r>
      <w:r w:rsidR="007522BE" w:rsidRPr="005203CF">
        <w:rPr>
          <w:rFonts w:ascii="Arial" w:eastAsia="Arial" w:hAnsi="Arial" w:cs="Arial"/>
          <w:color w:val="000000" w:themeColor="text1"/>
        </w:rPr>
        <w:t>each</w:t>
      </w:r>
      <w:r w:rsidR="50FAC90A" w:rsidRPr="005203CF">
        <w:rPr>
          <w:rFonts w:ascii="Arial" w:eastAsia="Arial" w:hAnsi="Arial" w:cs="Arial"/>
          <w:color w:val="000000" w:themeColor="text1"/>
        </w:rPr>
        <w:t xml:space="preserve"> genetically enriched sample had matched</w:t>
      </w:r>
      <w:del w:id="52" w:author="Elliot Martin" w:date="2022-01-31T11:01:00Z">
        <w:r w:rsidR="50FAC90A" w:rsidRPr="005203CF" w:rsidDel="001B3D38">
          <w:rPr>
            <w:rFonts w:ascii="Arial" w:eastAsia="Arial" w:hAnsi="Arial" w:cs="Arial"/>
            <w:color w:val="000000" w:themeColor="text1"/>
          </w:rPr>
          <w:delText xml:space="preserve"> RNA</w:delText>
        </w:r>
        <w:r w:rsidR="00CF44DC" w:rsidRPr="005203CF" w:rsidDel="001B3D38">
          <w:rPr>
            <w:rFonts w:ascii="Arial" w:eastAsia="Arial" w:hAnsi="Arial" w:cs="Arial"/>
            <w:color w:val="000000" w:themeColor="text1"/>
          </w:rPr>
          <w:delText>-</w:delText>
        </w:r>
        <w:r w:rsidR="50FAC90A" w:rsidRPr="005203CF" w:rsidDel="001B3D38">
          <w:rPr>
            <w:rFonts w:ascii="Arial" w:eastAsia="Arial" w:hAnsi="Arial" w:cs="Arial"/>
            <w:color w:val="000000" w:themeColor="text1"/>
          </w:rPr>
          <w:delText>seq</w:delText>
        </w:r>
      </w:del>
      <w:ins w:id="53" w:author="Elliot Martin" w:date="2022-01-31T11:01:00Z">
        <w:r w:rsidR="001B3D38">
          <w:rPr>
            <w:rFonts w:ascii="Arial" w:eastAsia="Arial" w:hAnsi="Arial" w:cs="Arial"/>
            <w:color w:val="000000" w:themeColor="text1"/>
          </w:rPr>
          <w:t xml:space="preserve"> Bulk </w:t>
        </w:r>
        <w:proofErr w:type="spellStart"/>
        <w:r w:rsidR="001B3D38">
          <w:rPr>
            <w:rFonts w:ascii="Arial" w:eastAsia="Arial" w:hAnsi="Arial" w:cs="Arial"/>
            <w:color w:val="000000" w:themeColor="text1"/>
          </w:rPr>
          <w:t>mRNAseq</w:t>
        </w:r>
      </w:ins>
      <w:proofErr w:type="spellEnd"/>
      <w:r w:rsidR="50FAC90A" w:rsidRPr="005203CF">
        <w:rPr>
          <w:rFonts w:ascii="Arial" w:eastAsia="Arial" w:hAnsi="Arial" w:cs="Arial"/>
          <w:color w:val="000000" w:themeColor="text1"/>
        </w:rPr>
        <w:t xml:space="preserve"> and polysome-seq libraries prepared, allowing for </w:t>
      </w:r>
      <w:r w:rsidR="7C9C506D" w:rsidRPr="005203CF">
        <w:rPr>
          <w:rFonts w:ascii="Arial" w:eastAsia="Arial" w:hAnsi="Arial" w:cs="Arial"/>
          <w:color w:val="000000" w:themeColor="text1"/>
        </w:rPr>
        <w:t>simultaneous</w:t>
      </w:r>
      <w:r w:rsidR="6204AFC7" w:rsidRPr="005203CF">
        <w:rPr>
          <w:rFonts w:ascii="Arial" w:eastAsia="Arial" w:hAnsi="Arial" w:cs="Arial"/>
          <w:color w:val="000000" w:themeColor="text1"/>
        </w:rPr>
        <w:t xml:space="preserve"> read-out of mRNA level and translation status</w:t>
      </w:r>
      <w:r w:rsidR="007016DC" w:rsidRPr="005203CF">
        <w:rPr>
          <w:rFonts w:ascii="Arial" w:eastAsia="Arial" w:hAnsi="Arial" w:cs="Arial"/>
          <w:color w:val="000000" w:themeColor="text1"/>
        </w:rPr>
        <w:t xml:space="preserve"> (</w:t>
      </w:r>
      <w:r w:rsidR="007016DC" w:rsidRPr="005203CF">
        <w:rPr>
          <w:rFonts w:ascii="Arial" w:eastAsia="Arial" w:hAnsi="Arial" w:cs="Arial"/>
          <w:b/>
          <w:bCs/>
          <w:color w:val="000000" w:themeColor="text1"/>
        </w:rPr>
        <w:t>Supplemental Figure 1A</w:t>
      </w:r>
      <w:r w:rsidR="007016DC" w:rsidRPr="005203CF">
        <w:rPr>
          <w:rFonts w:ascii="Arial" w:eastAsia="Arial" w:hAnsi="Arial" w:cs="Arial"/>
          <w:color w:val="000000" w:themeColor="text1"/>
        </w:rPr>
        <w:t>)</w:t>
      </w:r>
      <w:r w:rsidR="6204AFC7" w:rsidRPr="005203CF">
        <w:rPr>
          <w:rFonts w:ascii="Arial" w:eastAsia="Arial" w:hAnsi="Arial" w:cs="Arial"/>
          <w:color w:val="000000" w:themeColor="text1"/>
        </w:rPr>
        <w:t>.</w:t>
      </w:r>
      <w:r w:rsidR="00C351DB" w:rsidRPr="005203CF">
        <w:rPr>
          <w:rFonts w:ascii="Arial" w:eastAsia="Arial" w:hAnsi="Arial" w:cs="Arial"/>
          <w:color w:val="000000" w:themeColor="text1"/>
        </w:rPr>
        <w:t xml:space="preserve"> </w:t>
      </w:r>
      <w:r w:rsidR="003134E2" w:rsidRPr="005203CF">
        <w:rPr>
          <w:rFonts w:ascii="Arial" w:eastAsia="Arial" w:hAnsi="Arial" w:cs="Arial"/>
          <w:color w:val="000000" w:themeColor="text1"/>
        </w:rPr>
        <w:t xml:space="preserve">One limitation is that the enriched cyst stages </w:t>
      </w:r>
      <w:r w:rsidR="00926E47">
        <w:rPr>
          <w:rFonts w:ascii="Arial" w:eastAsia="Arial" w:hAnsi="Arial" w:cs="Arial"/>
          <w:color w:val="000000" w:themeColor="text1"/>
        </w:rPr>
        <w:t>does not</w:t>
      </w:r>
      <w:r w:rsidR="009D2BCB">
        <w:rPr>
          <w:rFonts w:ascii="Arial" w:eastAsia="Arial" w:hAnsi="Arial" w:cs="Arial"/>
          <w:color w:val="000000" w:themeColor="text1"/>
        </w:rPr>
        <w:t xml:space="preserve"> resolve</w:t>
      </w:r>
      <w:r w:rsidR="003134E2" w:rsidRPr="005203CF">
        <w:rPr>
          <w:rFonts w:ascii="Arial" w:eastAsia="Arial" w:hAnsi="Arial" w:cs="Arial"/>
          <w:color w:val="000000" w:themeColor="text1"/>
        </w:rPr>
        <w:t xml:space="preserve"> each </w:t>
      </w:r>
      <w:r w:rsidR="00B74C0D" w:rsidRPr="005203CF">
        <w:rPr>
          <w:rFonts w:ascii="Arial" w:eastAsia="Arial" w:hAnsi="Arial" w:cs="Arial"/>
          <w:color w:val="000000" w:themeColor="text1"/>
        </w:rPr>
        <w:t xml:space="preserve">distinct </w:t>
      </w:r>
      <w:r w:rsidR="003134E2" w:rsidRPr="005203CF">
        <w:rPr>
          <w:rFonts w:ascii="Arial" w:eastAsia="Arial" w:hAnsi="Arial" w:cs="Arial"/>
          <w:color w:val="000000" w:themeColor="text1"/>
        </w:rPr>
        <w:t>stage of cyst development</w:t>
      </w:r>
      <w:r w:rsidR="00EE0497" w:rsidRPr="005203CF">
        <w:rPr>
          <w:rFonts w:ascii="Arial" w:eastAsia="Arial" w:hAnsi="Arial" w:cs="Arial"/>
          <w:color w:val="000000" w:themeColor="text1"/>
        </w:rPr>
        <w:t>, instead these samples represent a mixture of cyst stages</w:t>
      </w:r>
      <w:r w:rsidR="003134E2" w:rsidRPr="005203CF">
        <w:rPr>
          <w:rFonts w:ascii="Arial" w:eastAsia="Arial" w:hAnsi="Arial" w:cs="Arial"/>
          <w:color w:val="000000" w:themeColor="text1"/>
        </w:rPr>
        <w:t>. Therefore to supplement the enrichment data</w:t>
      </w:r>
      <w:r w:rsidR="00C351DB" w:rsidRPr="005203CF">
        <w:rPr>
          <w:rFonts w:ascii="Arial" w:eastAsia="Arial" w:hAnsi="Arial" w:cs="Arial"/>
          <w:color w:val="000000" w:themeColor="text1"/>
        </w:rPr>
        <w:t xml:space="preserve">, we have integrated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C351DB" w:rsidRPr="005203CF">
        <w:rPr>
          <w:rFonts w:ascii="Arial" w:eastAsia="Arial" w:hAnsi="Arial" w:cs="Arial"/>
          <w:color w:val="000000" w:themeColor="text1"/>
        </w:rPr>
        <w:t xml:space="preserve"> data </w:t>
      </w:r>
      <w:r w:rsidR="00F61A13" w:rsidRPr="005203CF">
        <w:rPr>
          <w:rFonts w:ascii="Arial" w:eastAsia="Arial" w:hAnsi="Arial" w:cs="Arial"/>
          <w:color w:val="000000" w:themeColor="text1"/>
        </w:rPr>
        <w:t xml:space="preserve">from Slaidina et al. which provides </w:t>
      </w:r>
      <w:r w:rsidR="00B74C0D" w:rsidRPr="005203CF">
        <w:rPr>
          <w:rFonts w:ascii="Arial" w:eastAsia="Arial" w:hAnsi="Arial" w:cs="Arial"/>
          <w:color w:val="000000" w:themeColor="text1"/>
        </w:rPr>
        <w:t xml:space="preserve">more discrete </w:t>
      </w:r>
      <w:r w:rsidR="00F61A13" w:rsidRPr="005203CF">
        <w:rPr>
          <w:rFonts w:ascii="Arial" w:eastAsia="Arial" w:hAnsi="Arial" w:cs="Arial"/>
          <w:color w:val="000000" w:themeColor="text1"/>
        </w:rPr>
        <w:t xml:space="preserve">temporal resolution </w:t>
      </w:r>
      <w:r w:rsidR="009D2BCB">
        <w:rPr>
          <w:rFonts w:ascii="Arial" w:eastAsia="Arial" w:hAnsi="Arial" w:cs="Arial"/>
          <w:color w:val="000000" w:themeColor="text1"/>
        </w:rPr>
        <w:t>of</w:t>
      </w:r>
      <w:r w:rsidR="009D2BCB" w:rsidRPr="005203CF">
        <w:rPr>
          <w:rFonts w:ascii="Arial" w:eastAsia="Arial" w:hAnsi="Arial" w:cs="Arial"/>
          <w:color w:val="000000" w:themeColor="text1"/>
        </w:rPr>
        <w:t xml:space="preserve"> </w:t>
      </w:r>
      <w:r w:rsidR="00F61A13" w:rsidRPr="005203CF">
        <w:rPr>
          <w:rFonts w:ascii="Arial" w:eastAsia="Arial" w:hAnsi="Arial" w:cs="Arial"/>
          <w:color w:val="000000" w:themeColor="text1"/>
        </w:rPr>
        <w:t xml:space="preserve">the cyst stages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{"citationID":"uMGHOOVy","properties":{"formattedCitation":"(Slaidina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1A0F22" w:rsidRPr="005203CF">
        <w:rPr>
          <w:rFonts w:ascii="Arial" w:eastAsia="Arial" w:hAnsi="Arial" w:cs="Arial"/>
          <w:color w:val="000000" w:themeColor="text1"/>
        </w:rPr>
        <w:fldChar w:fldCharType="separate"/>
      </w:r>
      <w:r w:rsidR="00D335D8" w:rsidRPr="00D335D8">
        <w:rPr>
          <w:rFonts w:ascii="Arial" w:hAnsi="Arial" w:cs="Arial"/>
        </w:rPr>
        <w:t>(Slaidina et al. 2021)</w:t>
      </w:r>
      <w:r w:rsidR="001A0F22" w:rsidRPr="005203CF">
        <w:rPr>
          <w:rFonts w:ascii="Arial" w:eastAsia="Arial" w:hAnsi="Arial" w:cs="Arial"/>
          <w:color w:val="000000" w:themeColor="text1"/>
        </w:rPr>
        <w:fldChar w:fldCharType="end"/>
      </w:r>
      <w:r w:rsidR="009B2C3A" w:rsidRPr="005203CF">
        <w:rPr>
          <w:rFonts w:ascii="Arial" w:eastAsia="Arial" w:hAnsi="Arial" w:cs="Arial"/>
          <w:color w:val="000000" w:themeColor="text1"/>
        </w:rPr>
        <w:t>.</w:t>
      </w:r>
      <w:r w:rsidR="00C64BB6" w:rsidRPr="005203CF">
        <w:rPr>
          <w:rFonts w:ascii="Arial" w:eastAsia="Arial" w:hAnsi="Arial" w:cs="Arial"/>
          <w:color w:val="000000" w:themeColor="text1"/>
        </w:rPr>
        <w:t xml:space="preserve"> </w:t>
      </w:r>
      <w:r w:rsidRPr="005203CF">
        <w:rPr>
          <w:rFonts w:ascii="Arial" w:eastAsia="Arial" w:hAnsi="Arial" w:cs="Arial"/>
          <w:color w:val="000000" w:themeColor="text1"/>
        </w:rPr>
        <w:t>W</w:t>
      </w:r>
      <w:r w:rsidR="61524747" w:rsidRPr="005203CF">
        <w:rPr>
          <w:rFonts w:ascii="Arial" w:eastAsia="Arial" w:hAnsi="Arial" w:cs="Arial"/>
          <w:color w:val="000000" w:themeColor="text1"/>
        </w:rPr>
        <w:t>e present th</w:t>
      </w:r>
      <w:r w:rsidR="276BC75A" w:rsidRPr="005203CF">
        <w:rPr>
          <w:rFonts w:ascii="Arial" w:eastAsia="Arial" w:hAnsi="Arial" w:cs="Arial"/>
          <w:color w:val="000000" w:themeColor="text1"/>
        </w:rPr>
        <w:t>is data as a</w:t>
      </w:r>
      <w:r w:rsidR="61524747" w:rsidRPr="005203CF">
        <w:rPr>
          <w:rFonts w:ascii="Arial" w:eastAsia="Arial" w:hAnsi="Arial" w:cs="Arial"/>
          <w:color w:val="000000" w:themeColor="text1"/>
        </w:rPr>
        <w:t xml:space="preserve"> tool</w:t>
      </w:r>
      <w:r w:rsidR="2D25C264" w:rsidRPr="005203CF">
        <w:rPr>
          <w:rFonts w:ascii="Arial" w:eastAsia="Arial" w:hAnsi="Arial" w:cs="Arial"/>
          <w:color w:val="000000" w:themeColor="text1"/>
        </w:rPr>
        <w:t xml:space="preserve"> called</w:t>
      </w:r>
      <w:r w:rsidR="61524747"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ins w:id="54" w:author="Rangan, Prashanth" w:date="2022-01-31T08:18:00Z">
        <w:r w:rsidR="00082280">
          <w:rPr>
            <w:rFonts w:ascii="Arial" w:eastAsia="Arial" w:hAnsi="Arial" w:cs="Arial"/>
            <w:color w:val="000000" w:themeColor="text1"/>
          </w:rPr>
          <w:t xml:space="preserve"> (</w:t>
        </w:r>
        <w:r w:rsidR="00082280">
          <w:rPr>
            <w:rFonts w:ascii="Arial" w:eastAsia="Arial" w:hAnsi="Arial" w:cs="Arial"/>
            <w:color w:val="000000" w:themeColor="text1"/>
          </w:rPr>
          <w:fldChar w:fldCharType="begin"/>
        </w:r>
        <w:r w:rsidR="00082280">
          <w:rPr>
            <w:rFonts w:ascii="Arial" w:eastAsia="Arial" w:hAnsi="Arial" w:cs="Arial"/>
            <w:color w:val="000000" w:themeColor="text1"/>
          </w:rPr>
          <w:instrText xml:space="preserve"> HYPERLINK "https://www.ranganlab.com/Oo-site" </w:instrText>
        </w:r>
        <w:r w:rsidR="00082280">
          <w:rPr>
            <w:rFonts w:ascii="Arial" w:eastAsia="Arial" w:hAnsi="Arial" w:cs="Arial"/>
            <w:color w:val="000000" w:themeColor="text1"/>
          </w:rPr>
          <w:fldChar w:fldCharType="separate"/>
        </w:r>
        <w:r w:rsidR="00082280" w:rsidRPr="005D5DB4">
          <w:rPr>
            <w:rStyle w:val="Hyperlink"/>
            <w:rFonts w:ascii="Arial" w:eastAsia="Arial" w:hAnsi="Arial" w:cs="Arial"/>
          </w:rPr>
          <w:t>https://www.ranganlab.com/Oo-site</w:t>
        </w:r>
        <w:r w:rsidR="00082280">
          <w:rPr>
            <w:rFonts w:ascii="Arial" w:eastAsia="Arial" w:hAnsi="Arial" w:cs="Arial"/>
            <w:color w:val="000000" w:themeColor="text1"/>
          </w:rPr>
          <w:fldChar w:fldCharType="end"/>
        </w:r>
        <w:r w:rsidR="00082280">
          <w:rPr>
            <w:rFonts w:ascii="Arial" w:eastAsia="Arial" w:hAnsi="Arial" w:cs="Arial"/>
            <w:color w:val="000000" w:themeColor="text1"/>
          </w:rPr>
          <w:t>)</w:t>
        </w:r>
      </w:ins>
      <w:r w:rsidR="00B74C0D" w:rsidRPr="005203CF">
        <w:rPr>
          <w:rFonts w:ascii="Arial" w:eastAsia="Arial" w:hAnsi="Arial" w:cs="Arial"/>
          <w:color w:val="000000" w:themeColor="text1"/>
        </w:rPr>
        <w:t>,</w:t>
      </w:r>
      <w:r w:rsidR="2187120C" w:rsidRPr="005203CF">
        <w:rPr>
          <w:rFonts w:ascii="Arial" w:eastAsia="Arial" w:hAnsi="Arial" w:cs="Arial"/>
          <w:color w:val="000000" w:themeColor="text1"/>
        </w:rPr>
        <w:t xml:space="preserve"> a collection of </w:t>
      </w:r>
      <w:r w:rsidR="00B74C0D" w:rsidRPr="005203CF">
        <w:rPr>
          <w:rFonts w:ascii="Arial" w:eastAsia="Arial" w:hAnsi="Arial" w:cs="Arial"/>
          <w:color w:val="000000" w:themeColor="text1"/>
        </w:rPr>
        <w:t>interactive</w:t>
      </w:r>
      <w:r w:rsidR="2187120C" w:rsidRPr="005203CF">
        <w:rPr>
          <w:rFonts w:ascii="Arial" w:eastAsia="Arial" w:hAnsi="Arial" w:cs="Arial"/>
          <w:color w:val="000000" w:themeColor="text1"/>
        </w:rPr>
        <w:t xml:space="preserve"> visualizations </w:t>
      </w:r>
      <w:r w:rsidR="009D2BCB">
        <w:rPr>
          <w:rFonts w:ascii="Arial" w:eastAsia="Arial" w:hAnsi="Arial" w:cs="Arial"/>
          <w:color w:val="000000" w:themeColor="text1"/>
        </w:rPr>
        <w:t xml:space="preserve">that </w:t>
      </w:r>
      <w:r w:rsidR="009D2BCB" w:rsidRPr="005203CF">
        <w:rPr>
          <w:rFonts w:ascii="Arial" w:eastAsia="Arial" w:hAnsi="Arial" w:cs="Arial"/>
          <w:color w:val="000000" w:themeColor="text1"/>
        </w:rPr>
        <w:t>allow</w:t>
      </w:r>
      <w:r w:rsidR="009D2BCB">
        <w:rPr>
          <w:rFonts w:ascii="Arial" w:eastAsia="Arial" w:hAnsi="Arial" w:cs="Arial"/>
          <w:color w:val="000000" w:themeColor="text1"/>
        </w:rPr>
        <w:t>s</w:t>
      </w:r>
      <w:r w:rsidR="009D2BCB" w:rsidRPr="005203CF">
        <w:rPr>
          <w:rFonts w:ascii="Arial" w:eastAsia="Arial" w:hAnsi="Arial" w:cs="Arial"/>
          <w:color w:val="000000" w:themeColor="text1"/>
        </w:rPr>
        <w:t xml:space="preserve"> </w:t>
      </w:r>
      <w:r w:rsidR="373D7FAB" w:rsidRPr="005203CF">
        <w:rPr>
          <w:rFonts w:ascii="Arial" w:eastAsia="Arial" w:hAnsi="Arial" w:cs="Arial"/>
          <w:color w:val="000000" w:themeColor="text1"/>
        </w:rPr>
        <w:t xml:space="preserve">researchers to </w:t>
      </w:r>
      <w:r w:rsidR="2CC9BD57" w:rsidRPr="005203CF">
        <w:rPr>
          <w:rFonts w:ascii="Arial" w:eastAsia="Arial" w:hAnsi="Arial" w:cs="Arial"/>
          <w:color w:val="000000" w:themeColor="text1"/>
        </w:rPr>
        <w:t xml:space="preserve">easily </w:t>
      </w:r>
      <w:r w:rsidR="00B01ED0" w:rsidRPr="005203CF">
        <w:rPr>
          <w:rFonts w:ascii="Arial" w:eastAsia="Arial" w:hAnsi="Arial" w:cs="Arial"/>
          <w:color w:val="000000" w:themeColor="text1"/>
        </w:rPr>
        <w:t xml:space="preserve">input a gene or collection of genes of interest to </w:t>
      </w:r>
      <w:r w:rsidR="2CC9BD57" w:rsidRPr="005203CF">
        <w:rPr>
          <w:rFonts w:ascii="Arial" w:eastAsia="Arial" w:hAnsi="Arial" w:cs="Arial"/>
          <w:color w:val="000000" w:themeColor="text1"/>
        </w:rPr>
        <w:t>determine the</w:t>
      </w:r>
      <w:r w:rsidR="00B01ED0" w:rsidRPr="005203CF">
        <w:rPr>
          <w:rFonts w:ascii="Arial" w:eastAsia="Arial" w:hAnsi="Arial" w:cs="Arial"/>
          <w:color w:val="000000" w:themeColor="text1"/>
        </w:rPr>
        <w:t>ir</w:t>
      </w:r>
      <w:r w:rsidR="2CC9BD57" w:rsidRPr="005203CF">
        <w:rPr>
          <w:rFonts w:ascii="Arial" w:eastAsia="Arial" w:hAnsi="Arial" w:cs="Arial"/>
          <w:color w:val="000000" w:themeColor="text1"/>
        </w:rPr>
        <w:t xml:space="preserve"> expression pattern</w:t>
      </w:r>
      <w:r w:rsidR="00B01ED0" w:rsidRPr="005203CF">
        <w:rPr>
          <w:rFonts w:ascii="Arial" w:eastAsia="Arial" w:hAnsi="Arial" w:cs="Arial"/>
          <w:color w:val="000000" w:themeColor="text1"/>
        </w:rPr>
        <w:t>(s)</w:t>
      </w:r>
      <w:r w:rsidR="2CC9BD57" w:rsidRPr="005203CF">
        <w:rPr>
          <w:rFonts w:ascii="Arial" w:eastAsia="Arial" w:hAnsi="Arial" w:cs="Arial"/>
          <w:color w:val="000000" w:themeColor="text1"/>
        </w:rPr>
        <w:t xml:space="preserve">. </w:t>
      </w:r>
    </w:p>
    <w:p w14:paraId="5A65B94D" w14:textId="77777777" w:rsidR="00CF44DC" w:rsidRPr="005203CF" w:rsidRDefault="00CF44DC" w:rsidP="005203CF">
      <w:pPr>
        <w:spacing w:after="0" w:line="360" w:lineRule="auto"/>
        <w:jc w:val="both"/>
        <w:rPr>
          <w:rFonts w:ascii="Arial" w:eastAsia="Arial" w:hAnsi="Arial" w:cs="Arial"/>
          <w:color w:val="000000" w:themeColor="text1"/>
        </w:rPr>
      </w:pPr>
    </w:p>
    <w:p w14:paraId="0B5BAE35" w14:textId="032BCBCB" w:rsidR="4B0A7250" w:rsidRPr="005203CF" w:rsidRDefault="00A64338" w:rsidP="005203CF">
      <w:pPr>
        <w:spacing w:after="0" w:line="360" w:lineRule="auto"/>
        <w:jc w:val="both"/>
        <w:rPr>
          <w:rFonts w:ascii="Arial" w:eastAsia="Arial" w:hAnsi="Arial" w:cs="Arial"/>
          <w:color w:val="000000" w:themeColor="text1"/>
        </w:rPr>
      </w:pP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89E03FE" w:rsidRPr="005203CF">
        <w:rPr>
          <w:rFonts w:ascii="Arial" w:eastAsia="Arial" w:hAnsi="Arial" w:cs="Arial"/>
          <w:color w:val="000000" w:themeColor="text1"/>
        </w:rPr>
        <w:t xml:space="preserve"> consists of three modules</w:t>
      </w:r>
      <w:r w:rsidR="00B01ED0"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ovary-map, ovary-heatmap, and ovary-violin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389E03FE" w:rsidRPr="005203CF">
        <w:rPr>
          <w:rFonts w:ascii="Arial" w:eastAsia="Arial" w:hAnsi="Arial" w:cs="Arial"/>
          <w:color w:val="000000" w:themeColor="text1"/>
        </w:rPr>
        <w:t xml:space="preserve">. </w:t>
      </w:r>
      <w:r w:rsidR="3D946D3F" w:rsidRPr="005203CF">
        <w:rPr>
          <w:rFonts w:ascii="Arial" w:eastAsia="Arial" w:hAnsi="Arial" w:cs="Arial"/>
          <w:color w:val="000000" w:themeColor="text1"/>
        </w:rPr>
        <w:t xml:space="preserve">Each module allows users to visualize expression from matched mRNA seq and polysome-seq data of genetically enriched stages of early GSC differentiation as well as previously published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3D946D3F" w:rsidRPr="005203CF">
        <w:rPr>
          <w:rFonts w:ascii="Arial" w:eastAsia="Arial" w:hAnsi="Arial" w:cs="Arial"/>
          <w:color w:val="000000" w:themeColor="text1"/>
        </w:rPr>
        <w:t xml:space="preserve"> data</w:t>
      </w:r>
      <w:ins w:id="55" w:author="Elliot Martin" w:date="2022-01-24T14:25:00Z">
        <w:r w:rsidR="00D335D8">
          <w:rPr>
            <w:rFonts w:ascii="Arial" w:eastAsia="Arial" w:hAnsi="Arial" w:cs="Arial"/>
            <w:color w:val="000000" w:themeColor="text1"/>
          </w:rPr>
          <w:t xml:space="preserve"> </w:t>
        </w:r>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{"citationID":"BjgP36yf","properties":{"formattedCitation":"(Slaidina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r w:rsidR="3D946D3F" w:rsidRPr="005203CF">
        <w:rPr>
          <w:rFonts w:ascii="Arial" w:eastAsia="Arial" w:hAnsi="Arial" w:cs="Arial"/>
          <w:color w:val="000000" w:themeColor="text1"/>
        </w:rPr>
        <w:t xml:space="preserve">. </w:t>
      </w:r>
      <w:ins w:id="56" w:author="Elliot Martin" w:date="2022-01-24T14:25:00Z">
        <w:r w:rsidR="00D335D8">
          <w:rPr>
            <w:rFonts w:ascii="Arial" w:eastAsia="Arial" w:hAnsi="Arial" w:cs="Arial"/>
            <w:color w:val="000000" w:themeColor="text1"/>
          </w:rPr>
          <w:t xml:space="preserve">Additionally, we have integrated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expression data for genes that cluster in somatic cell populations that reside in the germarium </w:t>
        </w:r>
        <w:r w:rsidR="00D335D8">
          <w:rPr>
            <w:rFonts w:ascii="Arial" w:eastAsia="Arial" w:hAnsi="Arial" w:cs="Arial"/>
            <w:color w:val="000000" w:themeColor="text1"/>
          </w:rPr>
          <w:fldChar w:fldCharType="begin"/>
        </w:r>
      </w:ins>
      <w:r w:rsidR="00A23E29">
        <w:rPr>
          <w:rFonts w:ascii="Arial" w:eastAsia="Arial" w:hAnsi="Arial" w:cs="Arial"/>
          <w:color w:val="000000" w:themeColor="text1"/>
        </w:rPr>
        <w:instrText xml:space="preserve"> ADDIN ZOTERO_ITEM CSL_CITATION {"citationID":"eySjpNOS","properties":{"formattedCitation":"(Slaidina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ins w:id="57" w:author="Elliot Martin" w:date="2022-01-24T14:25:00Z">
        <w:r w:rsidR="00D335D8">
          <w:rPr>
            <w:rFonts w:ascii="Arial" w:eastAsia="Arial" w:hAnsi="Arial" w:cs="Arial"/>
            <w:color w:val="000000" w:themeColor="text1"/>
          </w:rPr>
          <w:fldChar w:fldCharType="separate"/>
        </w:r>
      </w:ins>
      <w:r w:rsidR="00D335D8" w:rsidRPr="00D335D8">
        <w:rPr>
          <w:rFonts w:ascii="Arial" w:hAnsi="Arial" w:cs="Arial"/>
        </w:rPr>
        <w:t>(Slaidina et al. 2021)</w:t>
      </w:r>
      <w:ins w:id="58" w:author="Elliot Martin" w:date="2022-01-24T14:25:00Z">
        <w:r w:rsidR="00D335D8">
          <w:rPr>
            <w:rFonts w:ascii="Arial" w:eastAsia="Arial" w:hAnsi="Arial" w:cs="Arial"/>
            <w:color w:val="000000" w:themeColor="text1"/>
          </w:rPr>
          <w:fldChar w:fldCharType="end"/>
        </w:r>
        <w:r w:rsidR="00D335D8">
          <w:rPr>
            <w:rFonts w:ascii="Arial" w:eastAsia="Arial" w:hAnsi="Arial" w:cs="Arial"/>
            <w:color w:val="000000" w:themeColor="text1"/>
          </w:rPr>
          <w:t xml:space="preserve">, however, </w:t>
        </w:r>
      </w:ins>
      <w:ins w:id="59" w:author="Rangan, Prashanth" w:date="2022-01-25T20:55:00Z">
        <w:r w:rsidR="0082766B">
          <w:rPr>
            <w:rFonts w:ascii="Arial" w:eastAsia="Arial" w:hAnsi="Arial" w:cs="Arial"/>
            <w:color w:val="000000" w:themeColor="text1"/>
          </w:rPr>
          <w:t>here</w:t>
        </w:r>
      </w:ins>
      <w:ins w:id="60" w:author="Rangan, Prashanth" w:date="2022-01-25T20:56:00Z">
        <w:r w:rsidR="0082766B">
          <w:rPr>
            <w:rFonts w:ascii="Arial" w:eastAsia="Arial" w:hAnsi="Arial" w:cs="Arial"/>
            <w:color w:val="000000" w:themeColor="text1"/>
          </w:rPr>
          <w:t xml:space="preserve"> </w:t>
        </w:r>
      </w:ins>
      <w:ins w:id="61" w:author="Elliot Martin" w:date="2022-01-24T14:25:00Z">
        <w:del w:id="62" w:author="Rangan, Prashanth" w:date="2022-01-25T20:55:00Z">
          <w:r w:rsidR="00D335D8" w:rsidDel="0082766B">
            <w:rPr>
              <w:rFonts w:ascii="Arial" w:eastAsia="Arial" w:hAnsi="Arial" w:cs="Arial"/>
              <w:color w:val="000000" w:themeColor="text1"/>
            </w:rPr>
            <w:delText xml:space="preserve">this work focuses </w:delText>
          </w:r>
        </w:del>
      </w:ins>
      <w:ins w:id="63" w:author="Rangan, Prashanth" w:date="2022-01-25T20:56:00Z">
        <w:r w:rsidR="0082766B">
          <w:rPr>
            <w:rFonts w:ascii="Arial" w:eastAsia="Arial" w:hAnsi="Arial" w:cs="Arial"/>
            <w:color w:val="000000" w:themeColor="text1"/>
          </w:rPr>
          <w:t>we focus on the</w:t>
        </w:r>
      </w:ins>
      <w:ins w:id="64" w:author="Elliot Martin" w:date="2022-01-24T14:25:00Z">
        <w:del w:id="65" w:author="Rangan, Prashanth" w:date="2022-01-25T20:56:00Z">
          <w:r w:rsidR="00D335D8" w:rsidDel="0082766B">
            <w:rPr>
              <w:rFonts w:ascii="Arial" w:eastAsia="Arial" w:hAnsi="Arial" w:cs="Arial"/>
              <w:color w:val="000000" w:themeColor="text1"/>
            </w:rPr>
            <w:delText>on</w:delText>
          </w:r>
        </w:del>
        <w:r w:rsidR="00D335D8">
          <w:rPr>
            <w:rFonts w:ascii="Arial" w:eastAsia="Arial" w:hAnsi="Arial" w:cs="Arial"/>
            <w:color w:val="000000" w:themeColor="text1"/>
          </w:rPr>
          <w:t xml:space="preserve"> germline </w:t>
        </w:r>
        <w:del w:id="66" w:author="Rangan, Prashanth" w:date="2022-01-25T20:56:00Z">
          <w:r w:rsidR="00D335D8" w:rsidDel="0082766B">
            <w:rPr>
              <w:rFonts w:ascii="Arial" w:eastAsia="Arial" w:hAnsi="Arial" w:cs="Arial"/>
              <w:color w:val="000000" w:themeColor="text1"/>
            </w:rPr>
            <w:delText>cells</w:delText>
          </w:r>
        </w:del>
      </w:ins>
      <w:ins w:id="67" w:author="Elliot Martin" w:date="2022-01-24T14:26:00Z">
        <w:del w:id="68" w:author="Rangan, Prashanth" w:date="2022-01-25T20:56:00Z">
          <w:r w:rsidR="00D335D8" w:rsidDel="0082766B">
            <w:rPr>
              <w:rFonts w:ascii="Arial" w:eastAsia="Arial" w:hAnsi="Arial" w:cs="Arial"/>
              <w:color w:val="000000" w:themeColor="text1"/>
            </w:rPr>
            <w:delText xml:space="preserve"> </w:delText>
          </w:r>
        </w:del>
      </w:ins>
      <w:r w:rsidR="00D335D8">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{"citationID":"WLwdCTI8","properties":{"formattedCitation":"(Slaidina et al. 2021)","plainCitation":"(Slaidina et al. 2021)","noteIndex":0},"citationItems":[{"id":1674,"uris":["http://zotero.org/users/6609021/items/DQP8UNES"],"uri":["http://zotero.org/users/6609021/items/DQP8UNES"],"itemData":{"id":1674,"type":"article-journal","abstract":"Organ function relies on the spatial organization and functional coordination of numerous cell types. The Drosophila ovary is a widely used model system to study the cellular activities underlying organ function, including stem cell regulation, cell signaling and epithelial morphogenesis. However, the relative paucity of cell type-specific reagents hinders investigation of molecular functions at the appropriate cellular resolution. Here, we used single-cell RNA sequencing to characterize all cell types of the stem cell compartment and early follicles of the Drosophila ovary. We computed transcriptional signatures and identified specific markers for nine states of germ cell differentiation, and 23 somatic cell types and subtypes. We uncovered an unanticipated diversity of escort cells, the somatic cells that directly interact with differentiating germline cysts. Three escort cell subtypes reside in discrete anatomical positions, and express distinct sets of secreted and transmembrane proteins, suggesting that diverse micro-environments support the progressive differentiation of germ cells. Finally, we identified 17 follicle cell subtypes, and characterized their transcriptional profiles. Altogether, we provide a comprehensive resource of gene expression, cell type-specific markers, spatial coordinates and functional predictions for 34 ovarian cell types and subtypes.","container-title":"Genome Research","DOI":"10.1101/gr.274340.120","ISSN":"1088-9051, 1549-5469","journalAbbreviation":"Genome Res.","language":"en","note":"Company: Cold Spring Harbor Laboratory Press\nDistributor: Cold Spring Harbor Laboratory Press\nInstitution: Cold Spring Harbor Laboratory Press\nLabel: Cold Spring Harbor Laboratory Press\npublisher: Cold Spring Harbor Lab\nPMID: 34389661\nCitation Key: slaidinaSinglecellAtlasReveals2021","page":"gr.274340.120","source":"genome.cshlp.org","title":"A single-cell atlas reveals unanticipated cell type complexity in Drosophila ovaries","author":[{"family":"Slaidina","given":"Maija"},{"family":"Gupta","given":"Selena"},{"family":"Banisch","given":"Torsten U."},{"family":"Lehmann","given":"Ruth"}],"issued":{"date-parts":[["2021",8,13]]},"citation-key":"slaidinaSinglecellAtlasReveals2021"}}],"schema":"https://github.com/citation-style-language/schema/raw/master/csl-citation.json"} </w:instrText>
      </w:r>
      <w:r w:rsidR="00D335D8">
        <w:rPr>
          <w:rFonts w:ascii="Arial" w:eastAsia="Arial" w:hAnsi="Arial" w:cs="Arial"/>
          <w:color w:val="000000" w:themeColor="text1"/>
        </w:rPr>
        <w:fldChar w:fldCharType="separate"/>
      </w:r>
      <w:r w:rsidR="00D335D8" w:rsidRPr="00D335D8">
        <w:rPr>
          <w:rFonts w:ascii="Arial" w:hAnsi="Arial" w:cs="Arial"/>
        </w:rPr>
        <w:t>(Slaidina et al. 2021)</w:t>
      </w:r>
      <w:r w:rsidR="00D335D8">
        <w:rPr>
          <w:rFonts w:ascii="Arial" w:eastAsia="Arial" w:hAnsi="Arial" w:cs="Arial"/>
          <w:color w:val="000000" w:themeColor="text1"/>
        </w:rPr>
        <w:fldChar w:fldCharType="end"/>
      </w:r>
      <w:ins w:id="69" w:author="Elliot Martin" w:date="2022-01-24T14:25:00Z">
        <w:r w:rsidR="00D335D8">
          <w:rPr>
            <w:rFonts w:ascii="Arial" w:eastAsia="Arial" w:hAnsi="Arial" w:cs="Arial"/>
            <w:color w:val="000000" w:themeColor="text1"/>
          </w:rPr>
          <w:t xml:space="preserve">. </w:t>
        </w:r>
      </w:ins>
      <w:r w:rsidR="3D946D3F" w:rsidRPr="005203CF">
        <w:rPr>
          <w:rFonts w:ascii="Arial" w:eastAsia="Arial" w:hAnsi="Arial" w:cs="Arial"/>
          <w:color w:val="000000" w:themeColor="text1"/>
        </w:rPr>
        <w:t xml:space="preserve">Ovary-map allows users to visualize the </w:t>
      </w:r>
      <w:r w:rsidR="3D946D3F" w:rsidRPr="00D335D8">
        <w:rPr>
          <w:rFonts w:ascii="Arial" w:eastAsia="Arial" w:hAnsi="Arial" w:cs="Arial"/>
          <w:color w:val="000000" w:themeColor="text1"/>
        </w:rPr>
        <w:t xml:space="preserve">expression of a single gene over the course of differentiation in the </w:t>
      </w:r>
      <w:r w:rsidR="00B01ED0" w:rsidRPr="00D335D8">
        <w:rPr>
          <w:rFonts w:ascii="Arial" w:eastAsia="Arial" w:hAnsi="Arial" w:cs="Arial"/>
          <w:color w:val="000000" w:themeColor="text1"/>
        </w:rPr>
        <w:t xml:space="preserve">framework </w:t>
      </w:r>
      <w:r w:rsidR="3D946D3F" w:rsidRPr="00D335D8">
        <w:rPr>
          <w:rFonts w:ascii="Arial" w:eastAsia="Arial" w:hAnsi="Arial" w:cs="Arial"/>
          <w:color w:val="000000" w:themeColor="text1"/>
        </w:rPr>
        <w:t>of a germarium</w:t>
      </w:r>
      <w:r w:rsidR="00893F5A" w:rsidRPr="00D335D8">
        <w:rPr>
          <w:rFonts w:ascii="Arial" w:eastAsia="Arial" w:hAnsi="Arial" w:cs="Arial"/>
          <w:color w:val="000000" w:themeColor="text1"/>
        </w:rPr>
        <w:t xml:space="preserve"> schematic</w:t>
      </w:r>
      <w:r w:rsidR="3D946D3F" w:rsidRPr="00D335D8">
        <w:rPr>
          <w:rFonts w:ascii="Arial" w:eastAsia="Arial" w:hAnsi="Arial" w:cs="Arial"/>
          <w:color w:val="000000" w:themeColor="text1"/>
        </w:rPr>
        <w:t xml:space="preserve">, which </w:t>
      </w:r>
      <w:r w:rsidR="00AC5EE2" w:rsidRPr="0010691B">
        <w:rPr>
          <w:rFonts w:ascii="Arial" w:eastAsia="Arial" w:hAnsi="Arial" w:cs="Arial"/>
          <w:color w:val="000000" w:themeColor="text1"/>
        </w:rPr>
        <w:t>contextualizes</w:t>
      </w:r>
      <w:r w:rsidR="3AE3D856" w:rsidRPr="00D335D8">
        <w:rPr>
          <w:rFonts w:ascii="Arial" w:eastAsia="Arial" w:hAnsi="Arial" w:cs="Arial"/>
          <w:color w:val="000000" w:themeColor="text1"/>
        </w:rPr>
        <w:t xml:space="preserve"> staging for those less familiar with </w:t>
      </w:r>
      <w:r w:rsidR="3AE3D856" w:rsidRPr="00D335D8">
        <w:rPr>
          <w:rFonts w:ascii="Arial" w:eastAsia="Arial" w:hAnsi="Arial" w:cs="Arial"/>
          <w:i/>
          <w:iCs/>
          <w:color w:val="000000" w:themeColor="text1"/>
        </w:rPr>
        <w:t xml:space="preserve">Drosophila </w:t>
      </w:r>
      <w:r w:rsidR="3AE3D856" w:rsidRPr="00D335D8">
        <w:rPr>
          <w:rFonts w:ascii="Arial" w:eastAsia="Arial" w:hAnsi="Arial" w:cs="Arial"/>
          <w:color w:val="000000" w:themeColor="text1"/>
        </w:rPr>
        <w:t>oogenesis</w:t>
      </w:r>
      <w:r w:rsidR="3D946D3F" w:rsidRPr="00D335D8">
        <w:rPr>
          <w:rFonts w:ascii="Arial" w:eastAsia="Arial" w:hAnsi="Arial" w:cs="Arial"/>
          <w:color w:val="000000" w:themeColor="text1"/>
        </w:rPr>
        <w:t>.</w:t>
      </w:r>
      <w:r w:rsidR="00CF44DC" w:rsidRPr="00D335D8">
        <w:rPr>
          <w:rFonts w:ascii="Arial" w:eastAsia="Arial" w:hAnsi="Arial" w:cs="Arial"/>
          <w:color w:val="000000" w:themeColor="text1"/>
        </w:rPr>
        <w:t xml:space="preserve"> </w:t>
      </w:r>
      <w:r w:rsidR="3D946D3F" w:rsidRPr="00D335D8">
        <w:rPr>
          <w:rFonts w:ascii="Arial" w:eastAsia="Arial" w:hAnsi="Arial" w:cs="Arial"/>
          <w:color w:val="000000" w:themeColor="text1"/>
        </w:rPr>
        <w:t>Ovary</w:t>
      </w:r>
      <w:r w:rsidR="3D946D3F" w:rsidRPr="005203CF">
        <w:rPr>
          <w:rFonts w:ascii="Arial" w:eastAsia="Arial" w:hAnsi="Arial" w:cs="Arial"/>
          <w:color w:val="000000" w:themeColor="text1"/>
        </w:rPr>
        <w:t>-heatmap con</w:t>
      </w:r>
      <w:r w:rsidR="10BC1A44" w:rsidRPr="005203CF">
        <w:rPr>
          <w:rFonts w:ascii="Arial" w:eastAsia="Arial" w:hAnsi="Arial" w:cs="Arial"/>
          <w:color w:val="000000" w:themeColor="text1"/>
        </w:rPr>
        <w:t xml:space="preserve">sists of a </w:t>
      </w:r>
      <w:r w:rsidR="614748AF" w:rsidRPr="005203CF">
        <w:rPr>
          <w:rFonts w:ascii="Arial" w:eastAsia="Arial" w:hAnsi="Arial" w:cs="Arial"/>
          <w:color w:val="000000" w:themeColor="text1"/>
        </w:rPr>
        <w:t xml:space="preserve">clustered, </w:t>
      </w:r>
      <w:r w:rsidR="10BC1A44" w:rsidRPr="005203CF">
        <w:rPr>
          <w:rFonts w:ascii="Arial" w:eastAsia="Arial" w:hAnsi="Arial" w:cs="Arial"/>
          <w:color w:val="000000" w:themeColor="text1"/>
        </w:rPr>
        <w:t xml:space="preserve">interactive </w:t>
      </w:r>
      <w:r w:rsidR="4769895D" w:rsidRPr="005203CF">
        <w:rPr>
          <w:rFonts w:ascii="Arial" w:eastAsia="Arial" w:hAnsi="Arial" w:cs="Arial"/>
          <w:color w:val="000000" w:themeColor="text1"/>
        </w:rPr>
        <w:t>heatmap</w:t>
      </w:r>
      <w:r w:rsidR="1A504F15" w:rsidRPr="005203CF">
        <w:rPr>
          <w:rFonts w:ascii="Arial" w:eastAsia="Arial" w:hAnsi="Arial" w:cs="Arial"/>
          <w:color w:val="000000" w:themeColor="text1"/>
        </w:rPr>
        <w:t xml:space="preserve"> of genes determined to be differentially expressed</w:t>
      </w:r>
      <w:r w:rsidR="4769895D" w:rsidRPr="005203CF">
        <w:rPr>
          <w:rFonts w:ascii="Arial" w:eastAsia="Arial" w:hAnsi="Arial" w:cs="Arial"/>
          <w:color w:val="000000" w:themeColor="text1"/>
        </w:rPr>
        <w:t xml:space="preserve"> that allows users </w:t>
      </w:r>
      <w:r w:rsidR="34908B2F" w:rsidRPr="005203CF">
        <w:rPr>
          <w:rFonts w:ascii="Arial" w:eastAsia="Arial" w:hAnsi="Arial" w:cs="Arial"/>
          <w:color w:val="000000" w:themeColor="text1"/>
        </w:rPr>
        <w:t>to explore expression trends over</w:t>
      </w:r>
      <w:r w:rsidR="4769895D" w:rsidRPr="005203CF">
        <w:rPr>
          <w:rFonts w:ascii="Arial" w:eastAsia="Arial" w:hAnsi="Arial" w:cs="Arial"/>
          <w:color w:val="000000" w:themeColor="text1"/>
        </w:rPr>
        <w:t xml:space="preserve"> development</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4102A3" w:rsidRPr="005203CF">
        <w:rPr>
          <w:rFonts w:ascii="Arial" w:eastAsia="Arial" w:hAnsi="Arial" w:cs="Arial"/>
          <w:b/>
          <w:bCs/>
          <w:color w:val="000000" w:themeColor="text1"/>
        </w:rPr>
        <w:t>1B</w:t>
      </w:r>
      <w:r w:rsidR="001A0F22" w:rsidRPr="005203CF">
        <w:rPr>
          <w:rFonts w:ascii="Arial" w:eastAsia="Arial" w:hAnsi="Arial" w:cs="Arial"/>
          <w:b/>
          <w:bCs/>
          <w:color w:val="000000" w:themeColor="text1"/>
        </w:rPr>
        <w:t>, Supplemental Figure 1B-C’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 Finally, ovary-violin allows users to visualize the expression of multiple genes over the course of differentiation</w:t>
      </w:r>
      <w:r w:rsidR="006837A8" w:rsidRPr="005203CF">
        <w:rPr>
          <w:rFonts w:ascii="Arial" w:eastAsia="Arial" w:hAnsi="Arial" w:cs="Arial"/>
          <w:color w:val="000000" w:themeColor="text1"/>
        </w:rPr>
        <w:t xml:space="preserve"> (</w:t>
      </w:r>
      <w:r w:rsidR="006837A8"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6837A8" w:rsidRPr="005203CF">
        <w:rPr>
          <w:rFonts w:ascii="Arial" w:eastAsia="Arial" w:hAnsi="Arial" w:cs="Arial"/>
          <w:color w:val="000000" w:themeColor="text1"/>
        </w:rPr>
        <w:t>)</w:t>
      </w:r>
      <w:r w:rsidR="79020C3D"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These groups of genes can be selected either by a GO-term of interest or a custom list of genes supplied by the user.</w:t>
      </w:r>
      <w:r w:rsidR="69B27BD9" w:rsidRPr="005203CF">
        <w:rPr>
          <w:rFonts w:ascii="Arial" w:eastAsia="Arial" w:hAnsi="Arial" w:cs="Arial"/>
          <w:color w:val="000000" w:themeColor="text1"/>
        </w:rPr>
        <w:t xml:space="preserve"> The user </w:t>
      </w:r>
      <w:r w:rsidR="00893F5A" w:rsidRPr="005203CF">
        <w:rPr>
          <w:rFonts w:ascii="Arial" w:eastAsia="Arial" w:hAnsi="Arial" w:cs="Arial"/>
          <w:color w:val="000000" w:themeColor="text1"/>
        </w:rPr>
        <w:t>can</w:t>
      </w:r>
      <w:r w:rsidR="69B27BD9" w:rsidRPr="005203CF">
        <w:rPr>
          <w:rFonts w:ascii="Arial" w:eastAsia="Arial" w:hAnsi="Arial" w:cs="Arial"/>
          <w:color w:val="000000" w:themeColor="text1"/>
        </w:rPr>
        <w:t xml:space="preserve"> download a spreadsheet of gene expression corresponding to the subset of </w:t>
      </w:r>
      <w:r w:rsidR="008357A7" w:rsidRPr="005203CF">
        <w:rPr>
          <w:rFonts w:ascii="Arial" w:eastAsia="Arial" w:hAnsi="Arial" w:cs="Arial"/>
          <w:color w:val="000000" w:themeColor="text1"/>
        </w:rPr>
        <w:t xml:space="preserve">selected or input </w:t>
      </w:r>
      <w:r w:rsidR="69B27BD9" w:rsidRPr="005203CF">
        <w:rPr>
          <w:rFonts w:ascii="Arial" w:eastAsia="Arial" w:hAnsi="Arial" w:cs="Arial"/>
          <w:color w:val="000000" w:themeColor="text1"/>
        </w:rPr>
        <w:t>genes</w:t>
      </w:r>
      <w:r w:rsidR="3AC2559E" w:rsidRPr="005203CF">
        <w:rPr>
          <w:rFonts w:ascii="Arial" w:eastAsia="Arial" w:hAnsi="Arial" w:cs="Arial"/>
          <w:color w:val="000000" w:themeColor="text1"/>
        </w:rPr>
        <w:t xml:space="preserve">. Finally, </w:t>
      </w:r>
      <w:proofErr w:type="spellStart"/>
      <w:r w:rsidRPr="005203CF">
        <w:rPr>
          <w:rFonts w:ascii="Arial" w:eastAsia="Arial" w:hAnsi="Arial" w:cs="Arial"/>
          <w:color w:val="000000" w:themeColor="text1"/>
        </w:rPr>
        <w:t>Oo</w:t>
      </w:r>
      <w:proofErr w:type="spellEnd"/>
      <w:r w:rsidRPr="005203CF">
        <w:rPr>
          <w:rFonts w:ascii="Arial" w:eastAsia="Arial" w:hAnsi="Arial" w:cs="Arial"/>
          <w:color w:val="000000" w:themeColor="text1"/>
        </w:rPr>
        <w:t>-site</w:t>
      </w:r>
      <w:r w:rsidR="3AC2559E" w:rsidRPr="005203CF">
        <w:rPr>
          <w:rFonts w:ascii="Arial" w:eastAsia="Arial" w:hAnsi="Arial" w:cs="Arial"/>
          <w:color w:val="000000" w:themeColor="text1"/>
        </w:rPr>
        <w:t xml:space="preserve"> incorporates a report</w:t>
      </w:r>
      <w:r w:rsidR="008357A7" w:rsidRPr="005203CF">
        <w:rPr>
          <w:rFonts w:ascii="Arial" w:eastAsia="Arial" w:hAnsi="Arial" w:cs="Arial"/>
          <w:color w:val="000000" w:themeColor="text1"/>
        </w:rPr>
        <w:t>ing</w:t>
      </w:r>
      <w:r w:rsidR="3AC2559E" w:rsidRPr="005203CF">
        <w:rPr>
          <w:rFonts w:ascii="Arial" w:eastAsia="Arial" w:hAnsi="Arial" w:cs="Arial"/>
          <w:color w:val="000000" w:themeColor="text1"/>
        </w:rPr>
        <w:t xml:space="preserve"> tool which generates a downloadable report of the </w:t>
      </w:r>
      <w:r w:rsidR="647E75EC" w:rsidRPr="005203CF">
        <w:rPr>
          <w:rFonts w:ascii="Arial" w:eastAsia="Arial" w:hAnsi="Arial" w:cs="Arial"/>
          <w:color w:val="000000" w:themeColor="text1"/>
        </w:rPr>
        <w:t>visualization(s) in a standardized format to facilitate their use for publication</w:t>
      </w:r>
      <w:r w:rsidR="00036A6C" w:rsidRPr="005203CF">
        <w:rPr>
          <w:rFonts w:ascii="Arial" w:eastAsia="Arial" w:hAnsi="Arial" w:cs="Arial"/>
          <w:color w:val="000000" w:themeColor="text1"/>
        </w:rPr>
        <w:t xml:space="preserve"> (</w:t>
      </w:r>
      <w:r w:rsidR="00036A6C" w:rsidRPr="005203CF">
        <w:rPr>
          <w:rFonts w:ascii="Arial" w:eastAsia="Arial" w:hAnsi="Arial" w:cs="Arial"/>
          <w:b/>
          <w:bCs/>
          <w:color w:val="000000" w:themeColor="text1"/>
        </w:rPr>
        <w:t xml:space="preserve">Figure </w:t>
      </w:r>
      <w:r w:rsidR="00A6671D" w:rsidRPr="005203CF">
        <w:rPr>
          <w:rFonts w:ascii="Arial" w:eastAsia="Arial" w:hAnsi="Arial" w:cs="Arial"/>
          <w:b/>
          <w:bCs/>
          <w:color w:val="000000" w:themeColor="text1"/>
        </w:rPr>
        <w:t>1C</w:t>
      </w:r>
      <w:r w:rsidR="00036A6C" w:rsidRPr="005203CF">
        <w:rPr>
          <w:rFonts w:ascii="Arial" w:eastAsia="Arial" w:hAnsi="Arial" w:cs="Arial"/>
          <w:color w:val="000000" w:themeColor="text1"/>
        </w:rPr>
        <w:t>)</w:t>
      </w:r>
      <w:r w:rsidR="647E75EC" w:rsidRPr="005203CF">
        <w:rPr>
          <w:rFonts w:ascii="Arial" w:eastAsia="Arial" w:hAnsi="Arial" w:cs="Arial"/>
          <w:color w:val="000000" w:themeColor="text1"/>
        </w:rPr>
        <w:t>.</w:t>
      </w:r>
      <w:r w:rsidR="574DADC6" w:rsidRPr="005203CF">
        <w:rPr>
          <w:rFonts w:ascii="Arial" w:eastAsia="Arial" w:hAnsi="Arial" w:cs="Arial"/>
          <w:color w:val="000000" w:themeColor="text1"/>
        </w:rPr>
        <w:t xml:space="preserve"> </w:t>
      </w:r>
      <w:r w:rsidR="1E2F4860" w:rsidRPr="005203CF">
        <w:rPr>
          <w:rFonts w:ascii="Arial" w:eastAsia="Arial" w:hAnsi="Arial" w:cs="Arial"/>
          <w:color w:val="000000" w:themeColor="text1"/>
        </w:rPr>
        <w:t xml:space="preserve">Researchers can use these datasets </w:t>
      </w:r>
      <w:r w:rsidR="68AD961E" w:rsidRPr="005203CF">
        <w:rPr>
          <w:rFonts w:ascii="Arial" w:eastAsia="Arial" w:hAnsi="Arial" w:cs="Arial"/>
          <w:color w:val="000000" w:themeColor="text1"/>
        </w:rPr>
        <w:t xml:space="preserve">to </w:t>
      </w:r>
      <w:r w:rsidR="5D2D51FC" w:rsidRPr="005203CF">
        <w:rPr>
          <w:rFonts w:ascii="Arial" w:eastAsia="Arial" w:hAnsi="Arial" w:cs="Arial"/>
          <w:color w:val="000000" w:themeColor="text1"/>
        </w:rPr>
        <w:t xml:space="preserve">enhance hypothesis generation or </w:t>
      </w:r>
      <w:r w:rsidR="4F7CF845" w:rsidRPr="005203CF">
        <w:rPr>
          <w:rFonts w:ascii="Arial" w:eastAsia="Arial" w:hAnsi="Arial" w:cs="Arial"/>
          <w:color w:val="000000" w:themeColor="text1"/>
        </w:rPr>
        <w:t>to confirm expression patterns observed from other methods</w:t>
      </w:r>
      <w:r w:rsidR="5D2D51FC" w:rsidRPr="005203CF">
        <w:rPr>
          <w:rFonts w:ascii="Arial" w:eastAsia="Arial" w:hAnsi="Arial" w:cs="Arial"/>
          <w:color w:val="000000" w:themeColor="text1"/>
        </w:rPr>
        <w:t>.</w:t>
      </w:r>
    </w:p>
    <w:p w14:paraId="2D79BA45" w14:textId="36917469" w:rsidR="53D7F000" w:rsidRPr="005203CF" w:rsidRDefault="53D7F000" w:rsidP="005203CF">
      <w:pPr>
        <w:spacing w:after="0" w:line="360" w:lineRule="auto"/>
        <w:jc w:val="both"/>
        <w:rPr>
          <w:rFonts w:ascii="Arial" w:eastAsia="Arial" w:hAnsi="Arial" w:cs="Arial"/>
          <w:color w:val="000000" w:themeColor="text1"/>
        </w:rPr>
      </w:pPr>
    </w:p>
    <w:p w14:paraId="1012FC85" w14:textId="58E276B9" w:rsidR="009C0434" w:rsidRPr="005203CF" w:rsidRDefault="00036A6C"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Using </w:t>
      </w:r>
      <w:proofErr w:type="spellStart"/>
      <w:r w:rsidR="002617E2" w:rsidRPr="005203CF">
        <w:rPr>
          <w:rFonts w:ascii="Arial" w:eastAsia="Arial" w:hAnsi="Arial" w:cs="Arial"/>
          <w:color w:val="000000" w:themeColor="text1"/>
        </w:rPr>
        <w:t>Oo</w:t>
      </w:r>
      <w:proofErr w:type="spellEnd"/>
      <w:r w:rsidR="002617E2" w:rsidRPr="005203CF">
        <w:rPr>
          <w:rFonts w:ascii="Arial" w:eastAsia="Arial" w:hAnsi="Arial" w:cs="Arial"/>
          <w:color w:val="000000" w:themeColor="text1"/>
        </w:rPr>
        <w:t>-site</w:t>
      </w:r>
      <w:r w:rsidRPr="005203CF">
        <w:rPr>
          <w:rFonts w:ascii="Arial" w:eastAsia="Arial" w:hAnsi="Arial" w:cs="Arial"/>
          <w:color w:val="000000" w:themeColor="text1"/>
        </w:rPr>
        <w:t xml:space="preserve">, we </w:t>
      </w:r>
      <w:r w:rsidR="009C0434" w:rsidRPr="005203CF">
        <w:rPr>
          <w:rFonts w:ascii="Arial" w:eastAsia="Arial" w:hAnsi="Arial" w:cs="Arial"/>
          <w:color w:val="000000" w:themeColor="text1"/>
        </w:rPr>
        <w:t xml:space="preserve">first </w:t>
      </w:r>
      <w:r w:rsidR="005829A6">
        <w:rPr>
          <w:rFonts w:ascii="Arial" w:eastAsia="Arial" w:hAnsi="Arial" w:cs="Arial"/>
          <w:color w:val="000000" w:themeColor="text1"/>
        </w:rPr>
        <w:t>determined</w:t>
      </w:r>
      <w:r w:rsidR="005829A6"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if </w:t>
      </w:r>
      <w:r w:rsidR="7E7F8C35" w:rsidRPr="005203CF">
        <w:rPr>
          <w:rFonts w:ascii="Arial" w:eastAsia="Arial" w:hAnsi="Arial" w:cs="Arial"/>
          <w:color w:val="000000" w:themeColor="text1"/>
        </w:rPr>
        <w:t xml:space="preserve">the bulk </w:t>
      </w:r>
      <w:proofErr w:type="spellStart"/>
      <w:r w:rsidR="7E7F8C35" w:rsidRPr="005203CF">
        <w:rPr>
          <w:rFonts w:ascii="Arial" w:eastAsia="Arial" w:hAnsi="Arial" w:cs="Arial"/>
          <w:color w:val="000000" w:themeColor="text1"/>
        </w:rPr>
        <w:t>mRNA</w:t>
      </w:r>
      <w:del w:id="70" w:author="Elliot Martin" w:date="2022-01-31T11:01:00Z">
        <w:r w:rsidR="7E7F8C35" w:rsidRPr="005203CF" w:rsidDel="001B3D38">
          <w:rPr>
            <w:rFonts w:ascii="Arial" w:eastAsia="Arial" w:hAnsi="Arial" w:cs="Arial"/>
            <w:color w:val="000000" w:themeColor="text1"/>
          </w:rPr>
          <w:delText>-</w:delText>
        </w:r>
      </w:del>
      <w:r w:rsidR="7E7F8C35" w:rsidRPr="005203CF">
        <w:rPr>
          <w:rFonts w:ascii="Arial" w:eastAsia="Arial" w:hAnsi="Arial" w:cs="Arial"/>
          <w:color w:val="000000" w:themeColor="text1"/>
        </w:rPr>
        <w:t>seq</w:t>
      </w:r>
      <w:proofErr w:type="spellEnd"/>
      <w:r w:rsidR="7E7F8C35" w:rsidRPr="005203CF">
        <w:rPr>
          <w:rFonts w:ascii="Arial" w:eastAsia="Arial" w:hAnsi="Arial" w:cs="Arial"/>
          <w:color w:val="000000" w:themeColor="text1"/>
        </w:rPr>
        <w:t xml:space="preserve"> data </w:t>
      </w:r>
      <w:r w:rsidRPr="005203CF">
        <w:rPr>
          <w:rFonts w:ascii="Arial" w:eastAsia="Arial" w:hAnsi="Arial" w:cs="Arial"/>
          <w:color w:val="000000" w:themeColor="text1"/>
        </w:rPr>
        <w:t xml:space="preserve">that </w:t>
      </w:r>
      <w:r w:rsidR="009C0434" w:rsidRPr="005203CF">
        <w:rPr>
          <w:rFonts w:ascii="Arial" w:eastAsia="Arial" w:hAnsi="Arial" w:cs="Arial"/>
          <w:color w:val="000000" w:themeColor="text1"/>
        </w:rPr>
        <w:t xml:space="preserve">was </w:t>
      </w:r>
      <w:r w:rsidRPr="005203CF">
        <w:rPr>
          <w:rFonts w:ascii="Arial" w:eastAsia="Arial" w:hAnsi="Arial" w:cs="Arial"/>
          <w:color w:val="000000" w:themeColor="text1"/>
        </w:rPr>
        <w:t xml:space="preserve">acquired by enriching </w:t>
      </w:r>
      <w:r w:rsidR="009C0434" w:rsidRPr="005203CF">
        <w:rPr>
          <w:rFonts w:ascii="Arial" w:eastAsia="Arial" w:hAnsi="Arial" w:cs="Arial"/>
          <w:color w:val="000000" w:themeColor="text1"/>
        </w:rPr>
        <w:t xml:space="preserve">for </w:t>
      </w:r>
      <w:r w:rsidRPr="005203CF">
        <w:rPr>
          <w:rFonts w:ascii="Arial" w:eastAsia="Arial" w:hAnsi="Arial" w:cs="Arial"/>
          <w:color w:val="000000" w:themeColor="text1"/>
        </w:rPr>
        <w:t xml:space="preserve">specific stages of germline development </w:t>
      </w:r>
      <w:r w:rsidR="7E7F8C35" w:rsidRPr="005203CF">
        <w:rPr>
          <w:rFonts w:ascii="Arial" w:eastAsia="Arial" w:hAnsi="Arial" w:cs="Arial"/>
          <w:color w:val="000000" w:themeColor="text1"/>
        </w:rPr>
        <w:t xml:space="preserve">is </w:t>
      </w:r>
      <w:r w:rsidR="293D080C" w:rsidRPr="005203CF">
        <w:rPr>
          <w:rFonts w:ascii="Arial" w:eastAsia="Arial" w:hAnsi="Arial" w:cs="Arial"/>
          <w:color w:val="000000" w:themeColor="text1"/>
        </w:rPr>
        <w:t>representative</w:t>
      </w:r>
      <w:r w:rsidR="7E7F8C35" w:rsidRPr="005203CF">
        <w:rPr>
          <w:rFonts w:ascii="Arial" w:eastAsia="Arial" w:hAnsi="Arial" w:cs="Arial"/>
          <w:color w:val="000000" w:themeColor="text1"/>
        </w:rPr>
        <w:t xml:space="preserve"> </w:t>
      </w:r>
      <w:r w:rsidR="005829A6">
        <w:rPr>
          <w:rFonts w:ascii="Arial" w:eastAsia="Arial" w:hAnsi="Arial" w:cs="Arial"/>
          <w:color w:val="000000" w:themeColor="text1"/>
        </w:rPr>
        <w:t>of the</w:t>
      </w:r>
      <w:r w:rsidR="005829A6" w:rsidRPr="005203CF">
        <w:rPr>
          <w:rFonts w:ascii="Arial" w:eastAsia="Arial" w:hAnsi="Arial" w:cs="Arial"/>
          <w:color w:val="000000" w:themeColor="text1"/>
        </w:rPr>
        <w:t xml:space="preserve"> </w:t>
      </w:r>
      <w:r w:rsidR="009C0434" w:rsidRPr="005203CF">
        <w:rPr>
          <w:rFonts w:ascii="Arial" w:eastAsia="Arial" w:hAnsi="Arial" w:cs="Arial"/>
          <w:color w:val="000000" w:themeColor="text1"/>
        </w:rPr>
        <w:t xml:space="preserve">gene </w:t>
      </w:r>
      <w:r w:rsidR="7E7F8C35" w:rsidRPr="005203CF">
        <w:rPr>
          <w:rFonts w:ascii="Arial" w:eastAsia="Arial" w:hAnsi="Arial" w:cs="Arial"/>
          <w:color w:val="000000" w:themeColor="text1"/>
        </w:rPr>
        <w:t>expression patterns</w:t>
      </w:r>
      <w:r w:rsidRPr="005203CF">
        <w:rPr>
          <w:rFonts w:ascii="Arial" w:eastAsia="Arial" w:hAnsi="Arial" w:cs="Arial"/>
          <w:color w:val="000000" w:themeColor="text1"/>
        </w:rPr>
        <w:t xml:space="preserve"> from </w:t>
      </w:r>
      <w:r w:rsidRPr="005203CF">
        <w:rPr>
          <w:rFonts w:ascii="Arial" w:eastAsia="Arial" w:hAnsi="Arial" w:cs="Arial"/>
          <w:color w:val="000000" w:themeColor="text1"/>
        </w:rPr>
        <w:lastRenderedPageBreak/>
        <w:t>purified cell types</w:t>
      </w:r>
      <w:r w:rsidR="009C0434"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W</w:t>
      </w:r>
      <w:r w:rsidR="67062695" w:rsidRPr="005203CF">
        <w:rPr>
          <w:rFonts w:ascii="Arial" w:eastAsia="Arial" w:hAnsi="Arial" w:cs="Arial"/>
          <w:color w:val="000000" w:themeColor="text1"/>
        </w:rPr>
        <w:t>e</w:t>
      </w:r>
      <w:r w:rsidR="00093C4A" w:rsidRPr="005203CF">
        <w:rPr>
          <w:rFonts w:ascii="Arial" w:eastAsia="Arial" w:hAnsi="Arial" w:cs="Arial"/>
          <w:color w:val="000000" w:themeColor="text1"/>
        </w:rPr>
        <w:t xml:space="preserve"> compared bulk</w:t>
      </w:r>
      <w:r w:rsidR="00BA1F78" w:rsidRPr="005203CF">
        <w:rPr>
          <w:rFonts w:ascii="Arial" w:eastAsia="Arial" w:hAnsi="Arial" w:cs="Arial"/>
          <w:color w:val="000000" w:themeColor="text1"/>
        </w:rPr>
        <w:t>-seq data</w:t>
      </w:r>
      <w:r w:rsidR="00093C4A"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obtained by enriching </w:t>
      </w:r>
      <w:r w:rsidR="005829A6">
        <w:rPr>
          <w:rFonts w:ascii="Arial" w:eastAsia="Arial" w:hAnsi="Arial" w:cs="Arial"/>
          <w:color w:val="000000" w:themeColor="text1"/>
        </w:rPr>
        <w:t xml:space="preserve">for </w:t>
      </w:r>
      <w:r w:rsidR="00BA1F78" w:rsidRPr="005203CF">
        <w:rPr>
          <w:rFonts w:ascii="Arial" w:eastAsia="Arial" w:hAnsi="Arial" w:cs="Arial"/>
          <w:color w:val="000000" w:themeColor="text1"/>
        </w:rPr>
        <w:t xml:space="preserve">GSC and CB cell types </w:t>
      </w:r>
      <w:r w:rsidR="005829A6">
        <w:rPr>
          <w:rFonts w:ascii="Arial" w:eastAsia="Arial" w:hAnsi="Arial" w:cs="Arial"/>
          <w:color w:val="000000" w:themeColor="text1"/>
        </w:rPr>
        <w:t>without</w:t>
      </w:r>
      <w:r w:rsidR="009A07CC" w:rsidRPr="005203CF">
        <w:rPr>
          <w:rFonts w:ascii="Arial" w:eastAsia="Arial" w:hAnsi="Arial" w:cs="Arial"/>
          <w:color w:val="000000" w:themeColor="text1"/>
        </w:rPr>
        <w:t xml:space="preserve"> </w:t>
      </w:r>
      <w:r w:rsidR="005829A6" w:rsidRPr="005203CF">
        <w:rPr>
          <w:rFonts w:ascii="Arial" w:eastAsia="Arial" w:hAnsi="Arial" w:cs="Arial"/>
          <w:color w:val="000000" w:themeColor="text1"/>
        </w:rPr>
        <w:t>purifi</w:t>
      </w:r>
      <w:r w:rsidR="005829A6">
        <w:rPr>
          <w:rFonts w:ascii="Arial" w:eastAsia="Arial" w:hAnsi="Arial" w:cs="Arial"/>
          <w:color w:val="000000" w:themeColor="text1"/>
        </w:rPr>
        <w:t>cation</w:t>
      </w:r>
      <w:r w:rsidR="005829A6" w:rsidRPr="005203CF">
        <w:rPr>
          <w:rFonts w:ascii="Arial" w:eastAsia="Arial" w:hAnsi="Arial" w:cs="Arial"/>
          <w:color w:val="000000" w:themeColor="text1"/>
        </w:rPr>
        <w:t xml:space="preserve"> </w:t>
      </w:r>
      <w:r w:rsidR="009A07CC" w:rsidRPr="005203CF">
        <w:rPr>
          <w:rFonts w:ascii="Arial" w:eastAsia="Arial" w:hAnsi="Arial" w:cs="Arial"/>
          <w:color w:val="000000" w:themeColor="text1"/>
        </w:rPr>
        <w:t xml:space="preserve">from somatic cells </w:t>
      </w:r>
      <w:r w:rsidR="003E45D2" w:rsidRPr="005203CF">
        <w:rPr>
          <w:rFonts w:ascii="Arial" w:eastAsia="Arial" w:hAnsi="Arial" w:cs="Arial"/>
          <w:color w:val="000000" w:themeColor="text1"/>
        </w:rPr>
        <w:t>(</w:t>
      </w:r>
      <w:r w:rsidR="003E45D2" w:rsidRPr="005203CF">
        <w:rPr>
          <w:rFonts w:ascii="Arial" w:eastAsia="Arial" w:hAnsi="Arial" w:cs="Arial"/>
          <w:b/>
          <w:bCs/>
          <w:color w:val="000000" w:themeColor="text1"/>
        </w:rPr>
        <w:t>Figure 1C</w:t>
      </w:r>
      <w:r w:rsidR="003E45D2"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to the GSC and CB data from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et al</w:t>
      </w:r>
      <w:r w:rsidR="009A07CC" w:rsidRPr="005203CF">
        <w:rPr>
          <w:rFonts w:ascii="Arial" w:eastAsia="Arial" w:hAnsi="Arial" w:cs="Arial"/>
          <w:color w:val="000000" w:themeColor="text1"/>
        </w:rPr>
        <w:t xml:space="preserve"> where they included a fluorescent-assisted cell sorting (FACS) step </w:t>
      </w:r>
      <w:r w:rsidR="005829A6">
        <w:rPr>
          <w:rFonts w:ascii="Arial" w:eastAsia="Arial" w:hAnsi="Arial" w:cs="Arial"/>
          <w:color w:val="000000" w:themeColor="text1"/>
        </w:rPr>
        <w:t xml:space="preserve">to </w:t>
      </w:r>
      <w:r w:rsidR="005829A6" w:rsidRPr="005203CF">
        <w:rPr>
          <w:rFonts w:ascii="Arial" w:eastAsia="Arial" w:hAnsi="Arial" w:cs="Arial"/>
          <w:color w:val="000000" w:themeColor="text1"/>
        </w:rPr>
        <w:t>e</w:t>
      </w:r>
      <w:r w:rsidR="005829A6">
        <w:rPr>
          <w:rFonts w:ascii="Arial" w:eastAsia="Arial" w:hAnsi="Arial" w:cs="Arial"/>
          <w:color w:val="000000" w:themeColor="text1"/>
        </w:rPr>
        <w:t>liminate somatic cells so</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that a pure population of </w:t>
      </w:r>
      <w:r w:rsidR="00BA1F78" w:rsidRPr="005203CF">
        <w:rPr>
          <w:rFonts w:ascii="Arial" w:eastAsia="Arial" w:hAnsi="Arial" w:cs="Arial"/>
          <w:color w:val="000000" w:themeColor="text1"/>
        </w:rPr>
        <w:t xml:space="preserve">these </w:t>
      </w:r>
      <w:r w:rsidR="0057010F" w:rsidRPr="005203CF">
        <w:rPr>
          <w:rFonts w:ascii="Arial" w:eastAsia="Arial" w:hAnsi="Arial" w:cs="Arial"/>
          <w:color w:val="000000" w:themeColor="text1"/>
        </w:rPr>
        <w:t xml:space="preserve">cells </w:t>
      </w:r>
      <w:r w:rsidR="005829A6" w:rsidRPr="005203CF">
        <w:rPr>
          <w:rFonts w:ascii="Arial" w:eastAsia="Arial" w:hAnsi="Arial" w:cs="Arial"/>
          <w:color w:val="000000" w:themeColor="text1"/>
        </w:rPr>
        <w:t>w</w:t>
      </w:r>
      <w:r w:rsidR="005829A6">
        <w:rPr>
          <w:rFonts w:ascii="Arial" w:eastAsia="Arial" w:hAnsi="Arial" w:cs="Arial"/>
          <w:color w:val="000000" w:themeColor="text1"/>
        </w:rPr>
        <w:t>as</w:t>
      </w:r>
      <w:r w:rsidR="005829A6"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sequenced</w:t>
      </w:r>
      <w:r w:rsidR="003E45D2" w:rsidRPr="005203CF">
        <w:rPr>
          <w:rFonts w:ascii="Arial" w:eastAsia="Arial" w:hAnsi="Arial" w:cs="Arial"/>
          <w:color w:val="000000" w:themeColor="text1"/>
        </w:rPr>
        <w:t xml:space="preserve"> </w:t>
      </w:r>
      <w:r w:rsidR="001A0F22"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{"citationID":"SGRSrDKW","properties":{"formattedCitation":"(Wilcockson and Ashe 2019)","plainCitation":"(Wilcockson and Ashe 2019)","noteIndex":0},"citationItems":[{"id":1766,"uris":["http://zotero.org/users/6609021/items/UA8PWDQX"],"uri":["http://zotero.org/users/6609021/items/UA8PWDQX"],"itemData":{"id":1766,"type":"article-journal","abstract":"In the Drosophila ovarian germline, Bone Morphogenetic Protein (BMP) signals released by niche cells promote germline stem cell (GSC) maintenance. Although BMP signaling is known to repress expression of a key differentiation factor, it remains unclear whether BMP-responsive transcription also contributes positively to GSC identity. Here, we identify the GSC transcriptome using RNA sequencing (RNA-seq), including the BMP-induced transcriptional network. Based on these data, we provide evidence that GSCs form two types of cellular projections. Genetic manipulation and live ex vivo imaging reveal that both classes of projection allow GSCs to access a reservoir of Dpp held away from the GSC-niche interface. Moreover, microtubule-rich projections, termed “cytocensors”, form downstream of BMP and have additional functionality, which is to attenuate BMP signaling. In this way, cytocensors allow dynamic modulation of signal transduction to facilitate differentiation following GSC division. This ability of cytocensors to attenuate the signaling response expands the repertoire of functions associated with signaling projections.","container-title":"Developmental Cell","DOI":"10.1016/j.devcel.2019.05.020","ISSN":"1534-5807","issue":"3","journalAbbreviation":"Developmental Cell","language":"en","note":"Citation Key: wilcocksonDrosophilaOvarianGermline2019","page":"296-312.e5","source":"ScienceDirect","title":"Drosophila Ovarian Germline Stem Cell Cytocensor Projections Dynamically Receive and Attenuate BMP Signaling","volume":"50","author":[{"family":"Wilcockson","given":"Scott G."},{"family":"Ashe","given":"Hilary L."}],"issued":{"date-parts":[["2019",8,5]]},"citation-key":"wilcocksonDrosophilaOvarianGermline2019"}}],"schema":"https://github.com/citation-style-language/schema/raw/master/csl-citation.json"} </w:instrText>
      </w:r>
      <w:r w:rsidR="001A0F22" w:rsidRPr="005203CF">
        <w:rPr>
          <w:rFonts w:ascii="Arial" w:eastAsia="Arial" w:hAnsi="Arial" w:cs="Arial"/>
          <w:color w:val="000000" w:themeColor="text1"/>
        </w:rPr>
        <w:fldChar w:fldCharType="separate"/>
      </w:r>
      <w:r w:rsidR="001A0F22" w:rsidRPr="005203CF">
        <w:rPr>
          <w:rFonts w:ascii="Arial" w:hAnsi="Arial" w:cs="Arial"/>
        </w:rPr>
        <w:t>(Wilcockson and Ashe 2019)</w:t>
      </w:r>
      <w:r w:rsidR="001A0F22" w:rsidRPr="005203CF">
        <w:rPr>
          <w:rFonts w:ascii="Arial" w:eastAsia="Arial" w:hAnsi="Arial" w:cs="Arial"/>
          <w:color w:val="000000" w:themeColor="text1"/>
        </w:rPr>
        <w:fldChar w:fldCharType="end"/>
      </w:r>
      <w:r w:rsidR="0057010F" w:rsidRPr="005203CF">
        <w:rPr>
          <w:rFonts w:ascii="Arial" w:eastAsia="Arial" w:hAnsi="Arial" w:cs="Arial"/>
          <w:color w:val="000000" w:themeColor="text1"/>
        </w:rPr>
        <w:t xml:space="preserve">. </w:t>
      </w:r>
      <w:r w:rsidR="00093C4A" w:rsidRPr="005203CF">
        <w:rPr>
          <w:rFonts w:ascii="Arial" w:eastAsia="Arial" w:hAnsi="Arial" w:cs="Arial"/>
          <w:color w:val="000000" w:themeColor="text1"/>
        </w:rPr>
        <w:t xml:space="preserve"> We analyzed the expression of genes </w:t>
      </w:r>
      <w:r w:rsidR="0057010F" w:rsidRPr="005203CF">
        <w:rPr>
          <w:rFonts w:ascii="Arial" w:eastAsia="Arial" w:hAnsi="Arial" w:cs="Arial"/>
          <w:color w:val="000000" w:themeColor="text1"/>
        </w:rPr>
        <w:t>that</w:t>
      </w:r>
      <w:r w:rsidR="00093C4A" w:rsidRPr="005203CF">
        <w:rPr>
          <w:rFonts w:ascii="Arial" w:eastAsia="Arial" w:hAnsi="Arial" w:cs="Arial"/>
          <w:color w:val="000000" w:themeColor="text1"/>
        </w:rPr>
        <w:t xml:space="preserve">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00093C4A" w:rsidRPr="005203CF">
        <w:rPr>
          <w:rFonts w:ascii="Arial" w:eastAsia="Arial" w:hAnsi="Arial" w:cs="Arial"/>
          <w:color w:val="000000" w:themeColor="text1"/>
        </w:rPr>
        <w:t xml:space="preserve"> identified as</w:t>
      </w:r>
      <w:r w:rsidR="67062695" w:rsidRPr="005203CF">
        <w:rPr>
          <w:rFonts w:ascii="Arial" w:eastAsia="Arial" w:hAnsi="Arial" w:cs="Arial"/>
          <w:color w:val="000000" w:themeColor="text1"/>
        </w:rPr>
        <w:t xml:space="preserve"> </w:t>
      </w:r>
      <w:r w:rsidR="00B83F05" w:rsidRPr="005203CF">
        <w:rPr>
          <w:rFonts w:ascii="Arial" w:eastAsia="Arial" w:hAnsi="Arial" w:cs="Arial"/>
          <w:color w:val="000000" w:themeColor="text1"/>
        </w:rPr>
        <w:t>2-fold or more down</w:t>
      </w:r>
      <w:r w:rsidR="003E45D2" w:rsidRPr="005203CF">
        <w:rPr>
          <w:rFonts w:ascii="Arial" w:eastAsia="Arial" w:hAnsi="Arial" w:cs="Arial"/>
          <w:color w:val="000000" w:themeColor="text1"/>
        </w:rPr>
        <w:t>-</w:t>
      </w:r>
      <w:r w:rsidR="00B83F05" w:rsidRPr="005203CF">
        <w:rPr>
          <w:rFonts w:ascii="Arial" w:eastAsia="Arial" w:hAnsi="Arial" w:cs="Arial"/>
          <w:color w:val="000000" w:themeColor="text1"/>
        </w:rPr>
        <w:t xml:space="preserve"> or upregulated with a p-value &lt; 0.01</w:t>
      </w:r>
      <w:r w:rsidR="00093C4A" w:rsidRPr="005203CF">
        <w:rPr>
          <w:rFonts w:ascii="Arial" w:eastAsia="Arial" w:hAnsi="Arial" w:cs="Arial"/>
          <w:color w:val="000000" w:themeColor="text1"/>
        </w:rPr>
        <w:t xml:space="preserve">. We found that in </w:t>
      </w:r>
      <w:r w:rsidR="003E45D2" w:rsidRPr="005203CF">
        <w:rPr>
          <w:rFonts w:ascii="Arial" w:eastAsia="Arial" w:hAnsi="Arial" w:cs="Arial"/>
          <w:color w:val="000000" w:themeColor="text1"/>
        </w:rPr>
        <w:t xml:space="preserve">the </w:t>
      </w:r>
      <w:ins w:id="71" w:author="Rangan, Prashanth" w:date="2022-01-31T08:26:00Z">
        <w:r w:rsidR="00CB3C35">
          <w:rPr>
            <w:rFonts w:ascii="Arial" w:eastAsia="Arial" w:hAnsi="Arial" w:cs="Arial"/>
            <w:color w:val="000000" w:themeColor="text1"/>
          </w:rPr>
          <w:t xml:space="preserve">enriched </w:t>
        </w:r>
      </w:ins>
      <w:r w:rsidR="00093C4A" w:rsidRPr="005203CF">
        <w:rPr>
          <w:rFonts w:ascii="Arial" w:eastAsia="Arial" w:hAnsi="Arial" w:cs="Arial"/>
          <w:color w:val="000000" w:themeColor="text1"/>
        </w:rPr>
        <w:t>bulk</w:t>
      </w:r>
      <w:r w:rsidR="00BA1F78" w:rsidRPr="005203CF">
        <w:rPr>
          <w:rFonts w:ascii="Arial" w:eastAsia="Arial" w:hAnsi="Arial" w:cs="Arial"/>
          <w:color w:val="000000" w:themeColor="text1"/>
        </w:rPr>
        <w:t>-seq</w:t>
      </w:r>
      <w:r w:rsidR="00093C4A" w:rsidRPr="005203CF">
        <w:rPr>
          <w:rFonts w:ascii="Arial" w:eastAsia="Arial" w:hAnsi="Arial" w:cs="Arial"/>
          <w:color w:val="000000" w:themeColor="text1"/>
        </w:rPr>
        <w:t xml:space="preserve"> data these genes</w:t>
      </w:r>
      <w:r w:rsidR="67062695" w:rsidRPr="005203CF">
        <w:rPr>
          <w:rFonts w:ascii="Arial" w:eastAsia="Arial" w:hAnsi="Arial" w:cs="Arial"/>
          <w:color w:val="000000" w:themeColor="text1"/>
        </w:rPr>
        <w:t xml:space="preserve"> follow</w:t>
      </w:r>
      <w:r w:rsidR="004F32C4">
        <w:rPr>
          <w:rFonts w:ascii="Arial" w:eastAsia="Arial" w:hAnsi="Arial" w:cs="Arial"/>
          <w:color w:val="000000" w:themeColor="text1"/>
        </w:rPr>
        <w:t>ed</w:t>
      </w:r>
      <w:r w:rsidR="67062695" w:rsidRPr="005203CF">
        <w:rPr>
          <w:rFonts w:ascii="Arial" w:eastAsia="Arial" w:hAnsi="Arial" w:cs="Arial"/>
          <w:color w:val="000000" w:themeColor="text1"/>
        </w:rPr>
        <w:t xml:space="preserve"> similar trends </w:t>
      </w:r>
      <w:r w:rsidR="00093C4A" w:rsidRPr="005203CF">
        <w:rPr>
          <w:rFonts w:ascii="Arial" w:eastAsia="Arial" w:hAnsi="Arial" w:cs="Arial"/>
          <w:color w:val="000000" w:themeColor="text1"/>
        </w:rPr>
        <w:t xml:space="preserve">as identified by </w:t>
      </w:r>
      <w:proofErr w:type="spellStart"/>
      <w:r w:rsidR="00093C4A" w:rsidRPr="005203CF">
        <w:rPr>
          <w:rFonts w:ascii="Arial" w:eastAsia="Arial" w:hAnsi="Arial" w:cs="Arial"/>
          <w:color w:val="000000" w:themeColor="text1"/>
        </w:rPr>
        <w:t>Wilcockson</w:t>
      </w:r>
      <w:proofErr w:type="spellEnd"/>
      <w:r w:rsidR="00093C4A" w:rsidRPr="005203CF">
        <w:rPr>
          <w:rFonts w:ascii="Arial" w:eastAsia="Arial" w:hAnsi="Arial" w:cs="Arial"/>
          <w:color w:val="000000" w:themeColor="text1"/>
        </w:rPr>
        <w:t xml:space="preserve"> </w:t>
      </w:r>
      <w:r w:rsidR="00093C4A" w:rsidRPr="005203CF">
        <w:rPr>
          <w:rFonts w:ascii="Arial" w:eastAsia="Arial" w:hAnsi="Arial" w:cs="Arial"/>
          <w:i/>
          <w:iCs/>
          <w:color w:val="000000" w:themeColor="text1"/>
        </w:rPr>
        <w:t>et al</w:t>
      </w:r>
      <w:r w:rsidR="165334F1" w:rsidRPr="005203CF">
        <w:rPr>
          <w:rFonts w:ascii="Arial" w:eastAsia="Arial" w:hAnsi="Arial" w:cs="Arial"/>
          <w:color w:val="000000" w:themeColor="text1"/>
        </w:rPr>
        <w:t xml:space="preserve">, indicating that </w:t>
      </w:r>
      <w:r w:rsidR="4F544048" w:rsidRPr="005203CF">
        <w:rPr>
          <w:rFonts w:ascii="Arial" w:eastAsia="Arial" w:hAnsi="Arial" w:cs="Arial"/>
          <w:color w:val="000000" w:themeColor="text1"/>
        </w:rPr>
        <w:t>despite the lack of FACS</w:t>
      </w:r>
      <w:r w:rsidR="00BA1F78" w:rsidRPr="005203CF">
        <w:rPr>
          <w:rFonts w:ascii="Arial" w:eastAsia="Arial" w:hAnsi="Arial" w:cs="Arial"/>
          <w:color w:val="000000" w:themeColor="text1"/>
        </w:rPr>
        <w:t xml:space="preserve"> purification</w:t>
      </w:r>
      <w:r w:rsidR="0057010F" w:rsidRPr="005203CF">
        <w:rPr>
          <w:rFonts w:ascii="Arial" w:eastAsia="Arial" w:hAnsi="Arial" w:cs="Arial"/>
          <w:color w:val="000000" w:themeColor="text1"/>
        </w:rPr>
        <w:t>,</w:t>
      </w:r>
      <w:r w:rsidR="4F544048" w:rsidRPr="005203CF">
        <w:rPr>
          <w:rFonts w:ascii="Arial" w:eastAsia="Arial" w:hAnsi="Arial" w:cs="Arial"/>
          <w:color w:val="000000" w:themeColor="text1"/>
        </w:rPr>
        <w:t xml:space="preserve"> </w:t>
      </w:r>
      <w:ins w:id="72" w:author="Rangan, Prashanth" w:date="2022-01-31T08:26:00Z">
        <w:r w:rsidR="00CB3C35">
          <w:rPr>
            <w:rFonts w:ascii="Arial" w:eastAsia="Arial" w:hAnsi="Arial" w:cs="Arial"/>
            <w:color w:val="000000" w:themeColor="text1"/>
          </w:rPr>
          <w:t xml:space="preserve">enrichment of cell types </w:t>
        </w:r>
      </w:ins>
      <w:del w:id="73" w:author="Rangan, Prashanth" w:date="2022-01-31T08:26:00Z">
        <w:r w:rsidR="4F544048" w:rsidRPr="005203CF" w:rsidDel="00CB3C35">
          <w:rPr>
            <w:rFonts w:ascii="Arial" w:eastAsia="Arial" w:hAnsi="Arial" w:cs="Arial"/>
            <w:color w:val="000000" w:themeColor="text1"/>
          </w:rPr>
          <w:delText xml:space="preserve">our data </w:delText>
        </w:r>
      </w:del>
      <w:r w:rsidR="4F544048" w:rsidRPr="005203CF">
        <w:rPr>
          <w:rFonts w:ascii="Arial" w:eastAsia="Arial" w:hAnsi="Arial" w:cs="Arial"/>
          <w:color w:val="000000" w:themeColor="text1"/>
        </w:rPr>
        <w:t xml:space="preserve">reproduces meaningful </w:t>
      </w:r>
      <w:r w:rsidR="005829A6" w:rsidRPr="005203CF">
        <w:rPr>
          <w:rFonts w:ascii="Arial" w:eastAsia="Arial" w:hAnsi="Arial" w:cs="Arial"/>
          <w:color w:val="000000" w:themeColor="text1"/>
        </w:rPr>
        <w:t xml:space="preserve">mRNA </w:t>
      </w:r>
      <w:r w:rsidR="4F544048" w:rsidRPr="005203CF">
        <w:rPr>
          <w:rFonts w:ascii="Arial" w:eastAsia="Arial" w:hAnsi="Arial" w:cs="Arial"/>
          <w:color w:val="000000" w:themeColor="text1"/>
        </w:rPr>
        <w:t xml:space="preserve">expression changes </w:t>
      </w:r>
      <w:r w:rsidR="005829A6">
        <w:rPr>
          <w:rFonts w:ascii="Arial" w:eastAsia="Arial" w:hAnsi="Arial" w:cs="Arial"/>
          <w:color w:val="000000" w:themeColor="text1"/>
        </w:rPr>
        <w:t xml:space="preserve">over </w:t>
      </w:r>
      <w:r w:rsidR="00421D11" w:rsidRPr="005203CF">
        <w:rPr>
          <w:rFonts w:ascii="Arial" w:eastAsia="Arial" w:hAnsi="Arial" w:cs="Arial"/>
          <w:color w:val="000000" w:themeColor="text1"/>
        </w:rPr>
        <w:t xml:space="preserve">these stages </w:t>
      </w:r>
      <w:r w:rsidR="379C0243" w:rsidRPr="005203CF">
        <w:rPr>
          <w:rFonts w:ascii="Arial" w:eastAsia="Arial" w:hAnsi="Arial" w:cs="Arial"/>
          <w:color w:val="000000" w:themeColor="text1"/>
        </w:rPr>
        <w:t>(</w:t>
      </w:r>
      <w:r w:rsidR="379C0243" w:rsidRPr="005203CF">
        <w:rPr>
          <w:rFonts w:ascii="Arial" w:eastAsia="Arial" w:hAnsi="Arial" w:cs="Arial"/>
          <w:b/>
          <w:bCs/>
          <w:color w:val="000000" w:themeColor="text1"/>
        </w:rPr>
        <w:t>Supplemental Figure 2A-A'</w:t>
      </w:r>
      <w:r w:rsidR="379C0243" w:rsidRPr="005203CF">
        <w:rPr>
          <w:rFonts w:ascii="Arial" w:eastAsia="Arial" w:hAnsi="Arial" w:cs="Arial"/>
          <w:color w:val="000000" w:themeColor="text1"/>
        </w:rPr>
        <w:t>)</w:t>
      </w:r>
      <w:r w:rsidR="00421D11" w:rsidRPr="005203CF">
        <w:rPr>
          <w:rFonts w:ascii="Arial" w:eastAsia="Arial" w:hAnsi="Arial" w:cs="Arial"/>
          <w:color w:val="000000" w:themeColor="text1"/>
        </w:rPr>
        <w:t>.</w:t>
      </w:r>
    </w:p>
    <w:p w14:paraId="23D77BB8" w14:textId="77777777" w:rsidR="007819FC" w:rsidRPr="005203CF" w:rsidRDefault="007819FC" w:rsidP="005203CF">
      <w:pPr>
        <w:spacing w:after="0" w:line="360" w:lineRule="auto"/>
        <w:jc w:val="both"/>
        <w:rPr>
          <w:rFonts w:ascii="Arial" w:eastAsia="Arial" w:hAnsi="Arial" w:cs="Arial"/>
          <w:color w:val="000000" w:themeColor="text1"/>
        </w:rPr>
      </w:pPr>
    </w:p>
    <w:p w14:paraId="186B7594" w14:textId="414AACA9" w:rsidR="007819FC" w:rsidRPr="005203CF" w:rsidRDefault="26FCA3D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T</w:t>
      </w:r>
      <w:r w:rsidR="4F544048" w:rsidRPr="005203CF">
        <w:rPr>
          <w:rFonts w:ascii="Arial" w:eastAsia="Arial" w:hAnsi="Arial" w:cs="Arial"/>
          <w:color w:val="000000" w:themeColor="text1"/>
        </w:rPr>
        <w:t xml:space="preserve">o </w:t>
      </w:r>
      <w:r w:rsidR="009257C6" w:rsidRPr="005203CF">
        <w:rPr>
          <w:rFonts w:ascii="Arial" w:eastAsia="Arial" w:hAnsi="Arial" w:cs="Arial"/>
          <w:color w:val="000000" w:themeColor="text1"/>
        </w:rPr>
        <w:t xml:space="preserve">determine if </w:t>
      </w:r>
      <w:r w:rsidR="4F544048" w:rsidRPr="005203CF">
        <w:rPr>
          <w:rFonts w:ascii="Arial" w:eastAsia="Arial" w:hAnsi="Arial" w:cs="Arial"/>
          <w:color w:val="000000" w:themeColor="text1"/>
        </w:rPr>
        <w:t xml:space="preserve">our </w:t>
      </w:r>
      <w:r w:rsidR="00421D11" w:rsidRPr="005203CF">
        <w:rPr>
          <w:rFonts w:ascii="Arial" w:eastAsia="Arial" w:hAnsi="Arial" w:cs="Arial"/>
          <w:color w:val="000000" w:themeColor="text1"/>
        </w:rPr>
        <w:t>bulk-</w:t>
      </w:r>
      <w:del w:id="74" w:author="Rangan, Prashanth" w:date="2022-01-31T08:27:00Z">
        <w:r w:rsidR="00421D11" w:rsidRPr="005203CF" w:rsidDel="00CB3C35">
          <w:rPr>
            <w:rFonts w:ascii="Arial" w:eastAsia="Arial" w:hAnsi="Arial" w:cs="Arial"/>
            <w:color w:val="000000" w:themeColor="text1"/>
          </w:rPr>
          <w:delText xml:space="preserve"> </w:delText>
        </w:r>
      </w:del>
      <w:r w:rsidR="00421D11" w:rsidRPr="005203CF">
        <w:rPr>
          <w:rFonts w:ascii="Arial" w:eastAsia="Arial" w:hAnsi="Arial" w:cs="Arial"/>
          <w:color w:val="000000" w:themeColor="text1"/>
        </w:rPr>
        <w:t xml:space="preserve">seq </w:t>
      </w:r>
      <w:r w:rsidR="001A5794" w:rsidRPr="005203CF">
        <w:rPr>
          <w:rFonts w:ascii="Arial" w:eastAsia="Arial" w:hAnsi="Arial" w:cs="Arial"/>
          <w:color w:val="000000" w:themeColor="text1"/>
        </w:rPr>
        <w:t>data recapitulates genuine changes in gene expression</w:t>
      </w:r>
      <w:r w:rsidR="00421D11"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we compared</w:t>
      </w:r>
      <w:r w:rsidR="00EE0497" w:rsidRPr="005203CF">
        <w:rPr>
          <w:rFonts w:ascii="Arial" w:eastAsia="Arial" w:hAnsi="Arial" w:cs="Arial"/>
          <w:color w:val="000000" w:themeColor="text1"/>
        </w:rPr>
        <w:t xml:space="preserve"> the</w:t>
      </w:r>
      <w:r w:rsidR="004F1DCC" w:rsidRPr="005203CF">
        <w:rPr>
          <w:rFonts w:ascii="Arial" w:eastAsia="Arial" w:hAnsi="Arial" w:cs="Arial"/>
          <w:color w:val="000000" w:themeColor="text1"/>
        </w:rPr>
        <w:t xml:space="preserve"> expression of </w:t>
      </w:r>
      <w:r w:rsidR="005E16DE" w:rsidRPr="0010691B">
        <w:rPr>
          <w:rFonts w:ascii="Arial" w:eastAsia="Arial" w:hAnsi="Arial" w:cs="Arial"/>
          <w:i/>
          <w:iCs/>
          <w:color w:val="000000" w:themeColor="text1"/>
        </w:rPr>
        <w:t>r</w:t>
      </w:r>
      <w:r w:rsidR="000F5FA1" w:rsidRPr="0010691B">
        <w:rPr>
          <w:rFonts w:ascii="Arial" w:eastAsia="Arial" w:hAnsi="Arial" w:cs="Arial"/>
          <w:i/>
          <w:iCs/>
          <w:color w:val="000000" w:themeColor="text1"/>
        </w:rPr>
        <w:t>ibosomal</w:t>
      </w:r>
      <w:r w:rsidR="005E16DE" w:rsidRPr="0010691B">
        <w:rPr>
          <w:rFonts w:ascii="Arial" w:eastAsia="Arial" w:hAnsi="Arial" w:cs="Arial"/>
          <w:i/>
          <w:iCs/>
          <w:color w:val="000000" w:themeColor="text1"/>
        </w:rPr>
        <w:t xml:space="preserve"> small subunit</w:t>
      </w:r>
      <w:r w:rsidR="000F5FA1" w:rsidRPr="0010691B">
        <w:rPr>
          <w:rFonts w:ascii="Arial" w:eastAsia="Arial" w:hAnsi="Arial" w:cs="Arial"/>
          <w:i/>
          <w:iCs/>
          <w:color w:val="000000" w:themeColor="text1"/>
        </w:rPr>
        <w:t xml:space="preserve"> protein 19b</w:t>
      </w:r>
      <w:r w:rsidR="000F5FA1" w:rsidRPr="005203CF">
        <w:rPr>
          <w:rFonts w:ascii="Arial" w:eastAsia="Arial" w:hAnsi="Arial" w:cs="Arial"/>
          <w:color w:val="000000" w:themeColor="text1"/>
        </w:rPr>
        <w:t xml:space="preserve"> (</w:t>
      </w:r>
      <w:r w:rsidR="004F1DCC" w:rsidRPr="005203CF">
        <w:rPr>
          <w:rFonts w:ascii="Arial" w:eastAsia="Arial" w:hAnsi="Arial" w:cs="Arial"/>
          <w:i/>
          <w:iCs/>
          <w:color w:val="000000" w:themeColor="text1"/>
        </w:rPr>
        <w:t>RpS19b</w:t>
      </w:r>
      <w:r w:rsidR="000F5FA1" w:rsidRPr="005203CF">
        <w:rPr>
          <w:rFonts w:ascii="Arial" w:eastAsia="Arial" w:hAnsi="Arial" w:cs="Arial"/>
          <w:color w:val="000000" w:themeColor="text1"/>
        </w:rPr>
        <w:t>)</w:t>
      </w:r>
      <w:r w:rsidR="004F1DCC" w:rsidRPr="005203CF">
        <w:rPr>
          <w:rFonts w:ascii="Arial" w:eastAsia="Arial" w:hAnsi="Arial" w:cs="Arial"/>
          <w:color w:val="000000" w:themeColor="text1"/>
        </w:rPr>
        <w:t xml:space="preserve"> in </w:t>
      </w:r>
      <w:r w:rsidR="00EE0497" w:rsidRPr="005203CF">
        <w:rPr>
          <w:rFonts w:ascii="Arial" w:eastAsia="Arial" w:hAnsi="Arial" w:cs="Arial"/>
          <w:color w:val="000000" w:themeColor="text1"/>
        </w:rPr>
        <w:t xml:space="preserve">bulk </w:t>
      </w:r>
      <w:proofErr w:type="spellStart"/>
      <w:r w:rsidR="00EE0497" w:rsidRPr="005203CF">
        <w:rPr>
          <w:rFonts w:ascii="Arial" w:eastAsia="Arial" w:hAnsi="Arial" w:cs="Arial"/>
          <w:color w:val="000000" w:themeColor="text1"/>
        </w:rPr>
        <w:t>mRNAseq</w:t>
      </w:r>
      <w:proofErr w:type="spellEnd"/>
      <w:r w:rsidR="00EE0497" w:rsidRPr="005203CF">
        <w:rPr>
          <w:rFonts w:ascii="Arial" w:eastAsia="Arial" w:hAnsi="Arial" w:cs="Arial"/>
          <w:color w:val="000000" w:themeColor="text1"/>
        </w:rPr>
        <w:t xml:space="preserve"> to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4F1DCC" w:rsidRPr="005203CF">
        <w:rPr>
          <w:rFonts w:ascii="Arial" w:eastAsia="Arial" w:hAnsi="Arial" w:cs="Arial"/>
          <w:color w:val="000000" w:themeColor="text1"/>
        </w:rPr>
        <w:t xml:space="preserve"> data</w:t>
      </w:r>
      <w:r w:rsidR="3E9D6586" w:rsidRPr="005203CF">
        <w:rPr>
          <w:rFonts w:ascii="Arial" w:eastAsia="Arial" w:hAnsi="Arial" w:cs="Arial"/>
          <w:color w:val="000000" w:themeColor="text1"/>
        </w:rPr>
        <w:t xml:space="preserve">. Our </w:t>
      </w:r>
      <w:r w:rsidR="00B349AD" w:rsidRPr="005203CF">
        <w:rPr>
          <w:rFonts w:ascii="Arial" w:eastAsia="Arial" w:hAnsi="Arial" w:cs="Arial"/>
          <w:color w:val="000000" w:themeColor="text1"/>
        </w:rPr>
        <w:t>bulk</w:t>
      </w:r>
      <w:r w:rsidR="3E9D6586" w:rsidRPr="005203CF">
        <w:rPr>
          <w:rFonts w:ascii="Arial" w:eastAsia="Arial" w:hAnsi="Arial" w:cs="Arial"/>
          <w:color w:val="000000" w:themeColor="text1"/>
        </w:rPr>
        <w:t>-seq data</w:t>
      </w:r>
      <w:r w:rsidR="00073595" w:rsidRPr="005203CF">
        <w:rPr>
          <w:rFonts w:ascii="Arial" w:eastAsia="Arial" w:hAnsi="Arial" w:cs="Arial"/>
          <w:color w:val="000000" w:themeColor="text1"/>
        </w:rPr>
        <w:t>,</w:t>
      </w:r>
      <w:r w:rsidR="3E9D6586" w:rsidRPr="005203CF">
        <w:rPr>
          <w:rFonts w:ascii="Arial" w:eastAsia="Arial" w:hAnsi="Arial" w:cs="Arial"/>
          <w:color w:val="000000" w:themeColor="text1"/>
        </w:rPr>
        <w:t xml:space="preserve"> </w:t>
      </w:r>
      <w:r w:rsidR="5A2CD52D" w:rsidRPr="005203CF">
        <w:rPr>
          <w:rFonts w:ascii="Arial" w:eastAsia="Arial" w:hAnsi="Arial" w:cs="Arial"/>
          <w:color w:val="000000" w:themeColor="text1"/>
        </w:rPr>
        <w:t xml:space="preserve">as well as the available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 xml:space="preserve">-seq </w:t>
      </w:r>
      <w:r w:rsidR="5A2CD52D" w:rsidRPr="005203CF">
        <w:rPr>
          <w:rFonts w:ascii="Arial" w:eastAsia="Arial" w:hAnsi="Arial" w:cs="Arial"/>
          <w:color w:val="000000" w:themeColor="text1"/>
        </w:rPr>
        <w:t xml:space="preserve">data </w:t>
      </w:r>
      <w:r w:rsidR="00B370F3" w:rsidRPr="005203CF">
        <w:rPr>
          <w:rFonts w:ascii="Arial" w:eastAsia="Arial" w:hAnsi="Arial" w:cs="Arial"/>
          <w:color w:val="000000" w:themeColor="text1"/>
        </w:rPr>
        <w:t>indicate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3E9D6586" w:rsidRPr="005203CF">
        <w:rPr>
          <w:rFonts w:ascii="Arial" w:eastAsia="Arial" w:hAnsi="Arial" w:cs="Arial"/>
          <w:color w:val="000000" w:themeColor="text1"/>
        </w:rPr>
        <w:t xml:space="preserve">that </w:t>
      </w:r>
      <w:r w:rsidR="3E9D6586" w:rsidRPr="005203CF">
        <w:rPr>
          <w:rFonts w:ascii="Arial" w:eastAsia="Arial" w:hAnsi="Arial" w:cs="Arial"/>
          <w:i/>
          <w:iCs/>
          <w:color w:val="000000" w:themeColor="text1"/>
        </w:rPr>
        <w:t>RpS19b</w:t>
      </w:r>
      <w:r w:rsidR="3E9D6586" w:rsidRPr="005203CF">
        <w:rPr>
          <w:rFonts w:ascii="Arial" w:eastAsia="Arial" w:hAnsi="Arial" w:cs="Arial"/>
          <w:color w:val="000000" w:themeColor="text1"/>
        </w:rPr>
        <w:t xml:space="preserve"> </w:t>
      </w:r>
      <w:r w:rsidR="000F3F2B">
        <w:rPr>
          <w:rFonts w:ascii="Arial" w:eastAsia="Arial" w:hAnsi="Arial" w:cs="Arial"/>
          <w:color w:val="000000" w:themeColor="text1"/>
        </w:rPr>
        <w:t>was</w:t>
      </w:r>
      <w:r w:rsidR="4C7E6551" w:rsidRPr="005203CF">
        <w:rPr>
          <w:rFonts w:ascii="Arial" w:eastAsia="Arial" w:hAnsi="Arial" w:cs="Arial"/>
          <w:color w:val="000000" w:themeColor="text1"/>
        </w:rPr>
        <w:t xml:space="preserve"> </w:t>
      </w:r>
      <w:r w:rsidR="1711A924" w:rsidRPr="005203CF">
        <w:rPr>
          <w:rFonts w:ascii="Arial" w:eastAsia="Arial" w:hAnsi="Arial" w:cs="Arial"/>
          <w:color w:val="000000" w:themeColor="text1"/>
        </w:rPr>
        <w:t>highly</w:t>
      </w:r>
      <w:r w:rsidR="4C7E6551" w:rsidRPr="005203CF">
        <w:rPr>
          <w:rFonts w:ascii="Arial" w:eastAsia="Arial" w:hAnsi="Arial" w:cs="Arial"/>
          <w:color w:val="000000" w:themeColor="text1"/>
        </w:rPr>
        <w:t xml:space="preserve"> expressed in GSCs</w:t>
      </w:r>
      <w:r w:rsidR="001A7B3C">
        <w:rPr>
          <w:rFonts w:ascii="Arial" w:eastAsia="Arial" w:hAnsi="Arial" w:cs="Arial"/>
          <w:color w:val="000000" w:themeColor="text1"/>
        </w:rPr>
        <w:t>,</w:t>
      </w:r>
      <w:r w:rsidR="00F95BA7"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decrease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F95BA7" w:rsidRPr="005203CF">
        <w:rPr>
          <w:rFonts w:ascii="Arial" w:eastAsia="Arial" w:hAnsi="Arial" w:cs="Arial"/>
          <w:color w:val="000000" w:themeColor="text1"/>
        </w:rPr>
        <w:t xml:space="preserve">during </w:t>
      </w:r>
      <w:r w:rsidR="1517AF1A" w:rsidRPr="005203CF">
        <w:rPr>
          <w:rFonts w:ascii="Arial" w:eastAsia="Arial" w:hAnsi="Arial" w:cs="Arial"/>
          <w:color w:val="000000" w:themeColor="text1"/>
        </w:rPr>
        <w:t xml:space="preserve">differentiation </w:t>
      </w:r>
      <w:r w:rsidR="00E70A11" w:rsidRPr="005203CF">
        <w:rPr>
          <w:rFonts w:ascii="Arial" w:eastAsia="Arial" w:hAnsi="Arial" w:cs="Arial"/>
          <w:color w:val="000000" w:themeColor="text1"/>
        </w:rPr>
        <w:t>in the cyst stages</w:t>
      </w:r>
      <w:r w:rsidR="001A7B3C">
        <w:rPr>
          <w:rFonts w:ascii="Arial" w:eastAsia="Arial" w:hAnsi="Arial" w:cs="Arial"/>
          <w:color w:val="000000" w:themeColor="text1"/>
        </w:rPr>
        <w:t>,</w:t>
      </w:r>
      <w:r w:rsidR="00E70A11" w:rsidRPr="005203CF">
        <w:rPr>
          <w:rFonts w:ascii="Arial" w:eastAsia="Arial" w:hAnsi="Arial" w:cs="Arial"/>
          <w:color w:val="000000" w:themeColor="text1"/>
        </w:rPr>
        <w:t xml:space="preserve"> </w:t>
      </w:r>
      <w:r w:rsidR="001A7B3C">
        <w:rPr>
          <w:rFonts w:ascii="Arial" w:eastAsia="Arial" w:hAnsi="Arial" w:cs="Arial"/>
          <w:color w:val="000000" w:themeColor="text1"/>
        </w:rPr>
        <w:t xml:space="preserve">and </w:t>
      </w:r>
      <w:r w:rsidR="00B370F3">
        <w:rPr>
          <w:rFonts w:ascii="Arial" w:eastAsia="Arial" w:hAnsi="Arial" w:cs="Arial"/>
          <w:color w:val="000000" w:themeColor="text1"/>
        </w:rPr>
        <w:t>wa</w:t>
      </w:r>
      <w:r w:rsidR="001A7B3C">
        <w:rPr>
          <w:rFonts w:ascii="Arial" w:eastAsia="Arial" w:hAnsi="Arial" w:cs="Arial"/>
          <w:color w:val="000000" w:themeColor="text1"/>
        </w:rPr>
        <w:t>s</w:t>
      </w:r>
      <w:r w:rsidR="001A7B3C" w:rsidRPr="005203CF">
        <w:rPr>
          <w:rFonts w:ascii="Arial" w:eastAsia="Arial" w:hAnsi="Arial" w:cs="Arial"/>
          <w:color w:val="000000" w:themeColor="text1"/>
        </w:rPr>
        <w:t xml:space="preserve"> </w:t>
      </w:r>
      <w:r w:rsidR="67E1ED3D" w:rsidRPr="005203CF">
        <w:rPr>
          <w:rFonts w:ascii="Arial" w:eastAsia="Arial" w:hAnsi="Arial" w:cs="Arial"/>
          <w:color w:val="000000" w:themeColor="text1"/>
        </w:rPr>
        <w:t xml:space="preserve">greatly decreased expression in </w:t>
      </w:r>
      <w:r w:rsidR="004F1DCC" w:rsidRPr="005203CF">
        <w:rPr>
          <w:rFonts w:ascii="Arial" w:eastAsia="Arial" w:hAnsi="Arial" w:cs="Arial"/>
          <w:color w:val="000000" w:themeColor="text1"/>
        </w:rPr>
        <w:t xml:space="preserve">early </w:t>
      </w:r>
      <w:r w:rsidR="67E1ED3D" w:rsidRPr="005203CF">
        <w:rPr>
          <w:rFonts w:ascii="Arial" w:eastAsia="Arial" w:hAnsi="Arial" w:cs="Arial"/>
          <w:color w:val="000000" w:themeColor="text1"/>
        </w:rPr>
        <w:t>egg chambers</w:t>
      </w:r>
      <w:r w:rsidR="00F95BA7" w:rsidRPr="005203CF">
        <w:rPr>
          <w:rFonts w:ascii="Arial" w:eastAsia="Arial" w:hAnsi="Arial" w:cs="Arial"/>
          <w:color w:val="000000" w:themeColor="text1"/>
        </w:rPr>
        <w:t>,</w:t>
      </w:r>
      <w:r w:rsidR="67E1ED3D"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consistent with previous reports </w:t>
      </w:r>
      <w:r w:rsidR="4C7E6551" w:rsidRPr="005203CF">
        <w:rPr>
          <w:rFonts w:ascii="Arial" w:eastAsia="Arial" w:hAnsi="Arial" w:cs="Arial"/>
          <w:color w:val="000000" w:themeColor="text1"/>
        </w:rPr>
        <w:t>(</w:t>
      </w:r>
      <w:r w:rsidR="4C7E6551" w:rsidRPr="005203CF">
        <w:rPr>
          <w:rFonts w:ascii="Arial" w:eastAsia="Arial" w:hAnsi="Arial" w:cs="Arial"/>
          <w:b/>
          <w:bCs/>
          <w:color w:val="000000" w:themeColor="text1"/>
        </w:rPr>
        <w:t xml:space="preserve">Fig </w:t>
      </w:r>
      <w:r w:rsidR="00C7561B" w:rsidRPr="005203CF">
        <w:rPr>
          <w:rFonts w:ascii="Arial" w:eastAsia="Arial" w:hAnsi="Arial" w:cs="Arial"/>
          <w:b/>
          <w:bCs/>
          <w:color w:val="000000" w:themeColor="text1"/>
        </w:rPr>
        <w:t>2A</w:t>
      </w:r>
      <w:r w:rsidR="3BC964CE" w:rsidRPr="005203CF">
        <w:rPr>
          <w:rFonts w:ascii="Arial" w:eastAsia="Arial" w:hAnsi="Arial" w:cs="Arial"/>
          <w:b/>
          <w:bCs/>
          <w:color w:val="000000" w:themeColor="text1"/>
        </w:rPr>
        <w:t>-B</w:t>
      </w:r>
      <w:r w:rsidR="4C7E6551" w:rsidRPr="005203CF">
        <w:rPr>
          <w:rFonts w:ascii="Arial" w:eastAsia="Arial" w:hAnsi="Arial" w:cs="Arial"/>
          <w:color w:val="000000" w:themeColor="text1"/>
        </w:rPr>
        <w:t>)</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{"citationID":"QO5t1R13","properties":{"formattedCitation":"(McCarthy et al. 2021; Sarkar et al. 2021)","plainCitation":"(McCarthy et al. 2021; Sarkar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 Sarkar et al. 2021)</w:t>
      </w:r>
      <w:r w:rsidR="00C7561B" w:rsidRPr="005203CF">
        <w:rPr>
          <w:rFonts w:ascii="Arial" w:eastAsia="Arial" w:hAnsi="Arial" w:cs="Arial"/>
          <w:color w:val="000000" w:themeColor="text1"/>
        </w:rPr>
        <w:fldChar w:fldCharType="end"/>
      </w:r>
      <w:r w:rsidR="5FC65522" w:rsidRPr="005203CF">
        <w:rPr>
          <w:rFonts w:ascii="Arial" w:eastAsia="Arial" w:hAnsi="Arial" w:cs="Arial"/>
          <w:color w:val="000000" w:themeColor="text1"/>
        </w:rPr>
        <w:t>.</w:t>
      </w:r>
      <w:r w:rsidR="461D3155" w:rsidRPr="005203CF">
        <w:rPr>
          <w:rFonts w:ascii="Arial" w:eastAsia="Arial" w:hAnsi="Arial" w:cs="Arial"/>
          <w:color w:val="000000" w:themeColor="text1"/>
        </w:rPr>
        <w:t xml:space="preserve"> </w:t>
      </w:r>
      <w:r w:rsidR="00B349AD" w:rsidRPr="005203CF">
        <w:rPr>
          <w:rFonts w:ascii="Arial" w:eastAsia="Arial" w:hAnsi="Arial" w:cs="Arial"/>
          <w:color w:val="000000" w:themeColor="text1"/>
        </w:rPr>
        <w:t>To further validate this expression pattern, we</w:t>
      </w:r>
      <w:r w:rsidR="00E70A11" w:rsidRPr="005203CF">
        <w:rPr>
          <w:rFonts w:ascii="Arial" w:eastAsia="Arial" w:hAnsi="Arial" w:cs="Arial"/>
          <w:color w:val="000000" w:themeColor="text1"/>
        </w:rPr>
        <w:t xml:space="preserve"> probed </w:t>
      </w:r>
      <w:r w:rsidR="5AC27B48" w:rsidRPr="005203CF">
        <w:rPr>
          <w:rFonts w:ascii="Arial" w:eastAsia="Arial" w:hAnsi="Arial" w:cs="Arial"/>
          <w:color w:val="000000" w:themeColor="text1"/>
        </w:rPr>
        <w:t xml:space="preserve">the expression of </w:t>
      </w:r>
      <w:r w:rsidR="5AC27B48" w:rsidRPr="005203CF">
        <w:rPr>
          <w:rFonts w:ascii="Arial" w:eastAsia="Arial" w:hAnsi="Arial" w:cs="Arial"/>
          <w:i/>
          <w:iCs/>
          <w:color w:val="000000" w:themeColor="text1"/>
        </w:rPr>
        <w:t>RpS19b</w:t>
      </w:r>
      <w:r w:rsidR="5AC27B48" w:rsidRPr="005203CF">
        <w:rPr>
          <w:rFonts w:ascii="Arial" w:eastAsia="Arial" w:hAnsi="Arial" w:cs="Arial"/>
          <w:color w:val="000000" w:themeColor="text1"/>
        </w:rPr>
        <w:t xml:space="preserve">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vivo</w:t>
      </w:r>
      <w:r w:rsidR="5AC27B48" w:rsidRPr="005203CF">
        <w:rPr>
          <w:rFonts w:ascii="Arial" w:eastAsia="Arial" w:hAnsi="Arial" w:cs="Arial"/>
          <w:color w:val="000000" w:themeColor="text1"/>
        </w:rPr>
        <w:t xml:space="preserve"> using </w:t>
      </w:r>
      <w:r w:rsidR="5AC27B48" w:rsidRPr="005203CF">
        <w:rPr>
          <w:rFonts w:ascii="Arial" w:eastAsia="Arial" w:hAnsi="Arial" w:cs="Arial"/>
          <w:i/>
          <w:iCs/>
          <w:color w:val="000000" w:themeColor="text1"/>
        </w:rPr>
        <w:t>in</w:t>
      </w:r>
      <w:r w:rsidR="00421D11" w:rsidRPr="005203CF">
        <w:rPr>
          <w:rFonts w:ascii="Arial" w:eastAsia="Arial" w:hAnsi="Arial" w:cs="Arial"/>
          <w:i/>
          <w:iCs/>
          <w:color w:val="000000" w:themeColor="text1"/>
        </w:rPr>
        <w:t xml:space="preserve"> </w:t>
      </w:r>
      <w:r w:rsidR="5AC27B48" w:rsidRPr="005203CF">
        <w:rPr>
          <w:rFonts w:ascii="Arial" w:eastAsia="Arial" w:hAnsi="Arial" w:cs="Arial"/>
          <w:i/>
          <w:iCs/>
          <w:color w:val="000000" w:themeColor="text1"/>
        </w:rPr>
        <w:t>situ</w:t>
      </w:r>
      <w:r w:rsidR="5AC27B48" w:rsidRPr="005203CF">
        <w:rPr>
          <w:rFonts w:ascii="Arial" w:eastAsia="Arial" w:hAnsi="Arial" w:cs="Arial"/>
          <w:color w:val="000000" w:themeColor="text1"/>
        </w:rPr>
        <w:t xml:space="preserve"> hybridization as well as an RpS19b::GFP line </w:t>
      </w:r>
      <w:r w:rsidR="00E70A11" w:rsidRPr="005203CF">
        <w:rPr>
          <w:rFonts w:ascii="Arial" w:eastAsia="Arial" w:hAnsi="Arial" w:cs="Arial"/>
          <w:color w:val="000000" w:themeColor="text1"/>
        </w:rPr>
        <w:t xml:space="preserve">that is </w:t>
      </w:r>
      <w:r w:rsidR="5AC27B48" w:rsidRPr="005203CF">
        <w:rPr>
          <w:rFonts w:ascii="Arial" w:eastAsia="Arial" w:hAnsi="Arial" w:cs="Arial"/>
          <w:color w:val="000000" w:themeColor="text1"/>
        </w:rPr>
        <w:t>under endogenous control</w:t>
      </w:r>
      <w:r w:rsidR="0143A90E" w:rsidRPr="005203CF">
        <w:rPr>
          <w:rFonts w:ascii="Arial" w:eastAsia="Arial" w:hAnsi="Arial" w:cs="Arial"/>
          <w:color w:val="000000" w:themeColor="text1"/>
        </w:rPr>
        <w:t xml:space="preserve"> elements</w:t>
      </w:r>
      <w:r w:rsidR="00B349AD" w:rsidRPr="005203CF">
        <w:rPr>
          <w:rFonts w:ascii="Arial" w:eastAsia="Arial" w:hAnsi="Arial" w:cs="Arial"/>
          <w:color w:val="000000" w:themeColor="text1"/>
        </w:rPr>
        <w:t xml:space="preserve"> </w:t>
      </w:r>
      <w:r w:rsidR="00C7561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{"citationID":"W7t3hbEN","properties":{"formattedCitation":"(McCarthy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C7561B" w:rsidRPr="005203CF">
        <w:rPr>
          <w:rFonts w:ascii="Arial" w:eastAsia="Arial" w:hAnsi="Arial" w:cs="Arial"/>
          <w:color w:val="000000" w:themeColor="text1"/>
        </w:rPr>
        <w:fldChar w:fldCharType="separate"/>
      </w:r>
      <w:r w:rsidR="00C7561B" w:rsidRPr="005203CF">
        <w:rPr>
          <w:rFonts w:ascii="Arial" w:hAnsi="Arial" w:cs="Arial"/>
        </w:rPr>
        <w:t>(McCarthy et al. 2021)</w:t>
      </w:r>
      <w:r w:rsidR="00C7561B" w:rsidRPr="005203CF">
        <w:rPr>
          <w:rFonts w:ascii="Arial" w:eastAsia="Arial" w:hAnsi="Arial" w:cs="Arial"/>
          <w:color w:val="000000" w:themeColor="text1"/>
        </w:rPr>
        <w:fldChar w:fldCharType="end"/>
      </w:r>
      <w:r w:rsidR="00421D11" w:rsidRPr="005203CF">
        <w:rPr>
          <w:rFonts w:ascii="Arial" w:eastAsia="Arial" w:hAnsi="Arial" w:cs="Arial"/>
          <w:color w:val="000000" w:themeColor="text1"/>
        </w:rPr>
        <w:t>.</w:t>
      </w:r>
      <w:r w:rsidR="0143A90E" w:rsidRPr="005203CF">
        <w:rPr>
          <w:rFonts w:ascii="Arial" w:eastAsia="Arial" w:hAnsi="Arial" w:cs="Arial"/>
          <w:color w:val="000000" w:themeColor="text1"/>
        </w:rPr>
        <w:t xml:space="preserve"> </w:t>
      </w:r>
      <w:r w:rsidR="00421D11" w:rsidRPr="005203CF">
        <w:rPr>
          <w:rFonts w:ascii="Arial" w:eastAsia="Arial" w:hAnsi="Arial" w:cs="Arial"/>
          <w:color w:val="000000" w:themeColor="text1"/>
        </w:rPr>
        <w:t xml:space="preserve">We </w:t>
      </w:r>
      <w:r w:rsidR="0143A90E" w:rsidRPr="005203CF">
        <w:rPr>
          <w:rFonts w:ascii="Arial" w:eastAsia="Arial" w:hAnsi="Arial" w:cs="Arial"/>
          <w:color w:val="000000" w:themeColor="text1"/>
        </w:rPr>
        <w:t xml:space="preserve">found that </w:t>
      </w:r>
      <w:r w:rsidR="0143A90E" w:rsidRPr="005203CF">
        <w:rPr>
          <w:rFonts w:ascii="Arial" w:eastAsia="Arial" w:hAnsi="Arial" w:cs="Arial"/>
          <w:i/>
          <w:iCs/>
          <w:color w:val="000000" w:themeColor="text1"/>
        </w:rPr>
        <w:t>RpS19b</w:t>
      </w:r>
      <w:r w:rsidR="0143A90E" w:rsidRPr="005203CF">
        <w:rPr>
          <w:rFonts w:ascii="Arial" w:eastAsia="Arial" w:hAnsi="Arial" w:cs="Arial"/>
          <w:color w:val="000000" w:themeColor="text1"/>
        </w:rPr>
        <w:t xml:space="preserve"> </w:t>
      </w:r>
      <w:r w:rsidR="00B370F3">
        <w:rPr>
          <w:rFonts w:ascii="Arial" w:eastAsia="Arial" w:hAnsi="Arial" w:cs="Arial"/>
          <w:color w:val="000000" w:themeColor="text1"/>
        </w:rPr>
        <w:t>wa</w:t>
      </w:r>
      <w:r w:rsidR="00B370F3" w:rsidRPr="005203CF">
        <w:rPr>
          <w:rFonts w:ascii="Arial" w:eastAsia="Arial" w:hAnsi="Arial" w:cs="Arial"/>
          <w:color w:val="000000" w:themeColor="text1"/>
        </w:rPr>
        <w:t xml:space="preserve">s </w:t>
      </w:r>
      <w:r w:rsidR="00E70A11" w:rsidRPr="005203CF">
        <w:rPr>
          <w:rFonts w:ascii="Arial" w:eastAsia="Arial" w:hAnsi="Arial" w:cs="Arial"/>
          <w:color w:val="000000" w:themeColor="text1"/>
        </w:rPr>
        <w:t xml:space="preserve">present in the GSCs and diminishes in the cyst stages </w:t>
      </w:r>
      <w:r w:rsidR="00EE0497" w:rsidRPr="005203CF">
        <w:rPr>
          <w:rFonts w:ascii="Arial" w:eastAsia="Arial" w:hAnsi="Arial" w:cs="Arial"/>
          <w:color w:val="000000" w:themeColor="text1"/>
        </w:rPr>
        <w:t xml:space="preserve">both at the mRNA and protein level </w:t>
      </w:r>
      <w:r w:rsidR="0143A90E" w:rsidRPr="005203CF">
        <w:rPr>
          <w:rFonts w:ascii="Arial" w:eastAsia="Arial" w:hAnsi="Arial" w:cs="Arial"/>
          <w:color w:val="000000" w:themeColor="text1"/>
        </w:rPr>
        <w:t>(</w:t>
      </w:r>
      <w:r w:rsidR="0143A90E" w:rsidRPr="005203CF">
        <w:rPr>
          <w:rFonts w:ascii="Arial" w:eastAsia="Arial" w:hAnsi="Arial" w:cs="Arial"/>
          <w:b/>
          <w:bCs/>
          <w:color w:val="000000" w:themeColor="text1"/>
        </w:rPr>
        <w:t xml:space="preserve">Figure </w:t>
      </w:r>
      <w:r w:rsidR="00C7561B" w:rsidRPr="005203CF">
        <w:rPr>
          <w:rFonts w:ascii="Arial" w:eastAsia="Arial" w:hAnsi="Arial" w:cs="Arial"/>
          <w:b/>
          <w:bCs/>
          <w:color w:val="000000" w:themeColor="text1"/>
        </w:rPr>
        <w:t>2C</w:t>
      </w:r>
      <w:r w:rsidR="0143A90E" w:rsidRPr="005203CF">
        <w:rPr>
          <w:rFonts w:ascii="Arial" w:eastAsia="Arial" w:hAnsi="Arial" w:cs="Arial"/>
          <w:b/>
          <w:bCs/>
          <w:color w:val="000000" w:themeColor="text1"/>
        </w:rPr>
        <w:t>-</w:t>
      </w:r>
      <w:commentRangeStart w:id="75"/>
      <w:r w:rsidR="00E8324B" w:rsidRPr="005203CF">
        <w:rPr>
          <w:rFonts w:ascii="Arial" w:eastAsia="Arial" w:hAnsi="Arial" w:cs="Arial"/>
          <w:b/>
          <w:bCs/>
          <w:color w:val="000000" w:themeColor="text1"/>
        </w:rPr>
        <w:t>E</w:t>
      </w:r>
      <w:commentRangeEnd w:id="75"/>
      <w:r w:rsidR="00CB3C35">
        <w:rPr>
          <w:rStyle w:val="CommentReference"/>
        </w:rPr>
        <w:commentReference w:id="75"/>
      </w:r>
      <w:ins w:id="76" w:author="Elliot Martin" w:date="2022-01-31T09:34:00Z">
        <w:r w:rsidR="008F7340">
          <w:rPr>
            <w:rFonts w:ascii="Arial" w:eastAsia="Arial" w:hAnsi="Arial" w:cs="Arial"/>
            <w:b/>
            <w:bCs/>
            <w:color w:val="000000" w:themeColor="text1"/>
          </w:rPr>
          <w:t>’</w:t>
        </w:r>
      </w:ins>
      <w:r w:rsidR="0143A90E" w:rsidRPr="005203CF">
        <w:rPr>
          <w:rFonts w:ascii="Arial" w:eastAsia="Arial" w:hAnsi="Arial" w:cs="Arial"/>
          <w:color w:val="000000" w:themeColor="text1"/>
        </w:rPr>
        <w:t>)</w:t>
      </w:r>
      <w:r w:rsidR="5AC27B48"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Additionally, RpS19</w:t>
      </w:r>
      <w:proofErr w:type="gramStart"/>
      <w:r w:rsidR="0034637B" w:rsidRPr="005203CF">
        <w:rPr>
          <w:rFonts w:ascii="Arial" w:eastAsia="Arial" w:hAnsi="Arial" w:cs="Arial"/>
          <w:color w:val="000000" w:themeColor="text1"/>
        </w:rPr>
        <w:t>b::</w:t>
      </w:r>
      <w:proofErr w:type="gramEnd"/>
      <w:r w:rsidR="0034637B" w:rsidRPr="005203CF">
        <w:rPr>
          <w:rFonts w:ascii="Arial" w:eastAsia="Arial" w:hAnsi="Arial" w:cs="Arial"/>
          <w:color w:val="000000" w:themeColor="text1"/>
        </w:rPr>
        <w:t xml:space="preserve">GFP expression </w:t>
      </w:r>
      <w:r w:rsidR="00B370F3" w:rsidRPr="005203CF">
        <w:rPr>
          <w:rFonts w:ascii="Arial" w:eastAsia="Arial" w:hAnsi="Arial" w:cs="Arial"/>
          <w:color w:val="000000" w:themeColor="text1"/>
        </w:rPr>
        <w:t>resemble</w:t>
      </w:r>
      <w:r w:rsidR="00B370F3">
        <w:rPr>
          <w:rFonts w:ascii="Arial" w:eastAsia="Arial" w:hAnsi="Arial" w:cs="Arial"/>
          <w:color w:val="000000" w:themeColor="text1"/>
        </w:rPr>
        <w:t>d</w:t>
      </w:r>
      <w:r w:rsidR="00B370F3" w:rsidRPr="005203CF">
        <w:rPr>
          <w:rFonts w:ascii="Arial" w:eastAsia="Arial" w:hAnsi="Arial" w:cs="Arial"/>
          <w:color w:val="000000" w:themeColor="text1"/>
        </w:rPr>
        <w:t xml:space="preserve"> </w:t>
      </w:r>
      <w:r w:rsidR="0034637B" w:rsidRPr="005203CF">
        <w:rPr>
          <w:rFonts w:ascii="Arial" w:eastAsia="Arial" w:hAnsi="Arial" w:cs="Arial"/>
          <w:color w:val="000000" w:themeColor="text1"/>
        </w:rPr>
        <w:t xml:space="preserve">it’s mRNA expression indicating that its dynamic expression is achieved primarily through modulating the mRNA level of </w:t>
      </w:r>
      <w:r w:rsidR="0034637B" w:rsidRPr="00F85C12">
        <w:rPr>
          <w:rFonts w:ascii="Arial" w:eastAsia="Arial" w:hAnsi="Arial" w:cs="Arial"/>
          <w:i/>
          <w:iCs/>
          <w:color w:val="000000" w:themeColor="text1"/>
          <w:rPrChange w:id="77" w:author="Rangan, Prashanth" w:date="2022-01-26T07:53:00Z">
            <w:rPr>
              <w:rFonts w:ascii="Arial" w:eastAsia="Arial" w:hAnsi="Arial" w:cs="Arial"/>
              <w:color w:val="000000" w:themeColor="text1"/>
            </w:rPr>
          </w:rPrChange>
        </w:rPr>
        <w:t>RpS19b</w:t>
      </w:r>
      <w:r w:rsidR="0034637B" w:rsidRPr="005203CF">
        <w:rPr>
          <w:rFonts w:ascii="Arial" w:eastAsia="Arial" w:hAnsi="Arial" w:cs="Arial"/>
          <w:color w:val="000000" w:themeColor="text1"/>
        </w:rPr>
        <w:t xml:space="preserve">, consistent with its moderate to high </w:t>
      </w:r>
      <w:r w:rsidR="00CA73F9">
        <w:rPr>
          <w:rFonts w:ascii="Arial" w:eastAsia="Arial" w:hAnsi="Arial" w:cs="Arial"/>
          <w:color w:val="000000" w:themeColor="text1"/>
        </w:rPr>
        <w:t>translational efficiency</w:t>
      </w:r>
      <w:r w:rsidR="0034637B" w:rsidRPr="005203CF">
        <w:rPr>
          <w:rFonts w:ascii="Arial" w:eastAsia="Arial" w:hAnsi="Arial" w:cs="Arial"/>
          <w:color w:val="000000" w:themeColor="text1"/>
        </w:rPr>
        <w:t xml:space="preserve"> in early stages</w:t>
      </w:r>
      <w:r w:rsidR="00474901" w:rsidRPr="005203CF">
        <w:rPr>
          <w:rFonts w:ascii="Arial" w:eastAsia="Arial" w:hAnsi="Arial" w:cs="Arial"/>
          <w:color w:val="000000" w:themeColor="text1"/>
        </w:rPr>
        <w:t xml:space="preserve"> (</w:t>
      </w:r>
      <w:r w:rsidR="00EE0497" w:rsidRPr="005203CF">
        <w:rPr>
          <w:rFonts w:ascii="Arial" w:eastAsia="Arial" w:hAnsi="Arial" w:cs="Arial"/>
          <w:b/>
          <w:bCs/>
          <w:color w:val="000000" w:themeColor="text1"/>
        </w:rPr>
        <w:t xml:space="preserve">Figure 2C-D, </w:t>
      </w:r>
      <w:r w:rsidR="00474901" w:rsidRPr="005203CF">
        <w:rPr>
          <w:rFonts w:ascii="Arial" w:eastAsia="Arial" w:hAnsi="Arial" w:cs="Arial"/>
          <w:b/>
          <w:bCs/>
          <w:color w:val="000000" w:themeColor="text1"/>
        </w:rPr>
        <w:t>Supplemental Figure 2B</w:t>
      </w:r>
      <w:r w:rsidR="00474901" w:rsidRPr="005203CF">
        <w:rPr>
          <w:rFonts w:ascii="Arial" w:eastAsia="Arial" w:hAnsi="Arial" w:cs="Arial"/>
          <w:color w:val="000000" w:themeColor="text1"/>
        </w:rPr>
        <w:t>)</w:t>
      </w:r>
      <w:r w:rsidR="0034637B" w:rsidRPr="005203CF">
        <w:rPr>
          <w:rFonts w:ascii="Arial" w:eastAsia="Arial" w:hAnsi="Arial" w:cs="Arial"/>
          <w:color w:val="000000" w:themeColor="text1"/>
        </w:rPr>
        <w:t xml:space="preserve">. </w:t>
      </w:r>
      <w:r w:rsidR="004F1DCC" w:rsidRPr="005203CF">
        <w:rPr>
          <w:rFonts w:ascii="Arial" w:eastAsia="Arial" w:hAnsi="Arial" w:cs="Arial"/>
          <w:color w:val="000000" w:themeColor="text1"/>
        </w:rPr>
        <w:t xml:space="preserve">Thus, </w:t>
      </w:r>
      <w:r w:rsidR="00E70A11" w:rsidRPr="005203CF">
        <w:rPr>
          <w:rFonts w:ascii="Arial" w:eastAsia="Arial" w:hAnsi="Arial" w:cs="Arial"/>
          <w:color w:val="000000" w:themeColor="text1"/>
        </w:rPr>
        <w:t xml:space="preserve">enriching for specific germline stages captures changes to gene expression </w:t>
      </w:r>
      <w:r w:rsidR="00547FCC" w:rsidRPr="005203CF">
        <w:rPr>
          <w:rFonts w:ascii="Arial" w:eastAsia="Arial" w:hAnsi="Arial" w:cs="Arial"/>
          <w:color w:val="000000" w:themeColor="text1"/>
        </w:rPr>
        <w:t>in the germline</w:t>
      </w:r>
      <w:r w:rsidR="003E1C34" w:rsidRPr="005203CF">
        <w:rPr>
          <w:rFonts w:ascii="Arial" w:eastAsia="Arial" w:hAnsi="Arial" w:cs="Arial"/>
          <w:color w:val="000000" w:themeColor="text1"/>
        </w:rPr>
        <w:t xml:space="preserve">. </w:t>
      </w:r>
      <w:r w:rsidR="0057010F" w:rsidRPr="005203CF">
        <w:rPr>
          <w:rFonts w:ascii="Arial" w:eastAsia="Arial" w:hAnsi="Arial" w:cs="Arial"/>
          <w:color w:val="000000" w:themeColor="text1"/>
        </w:rPr>
        <w:t xml:space="preserve">However, </w:t>
      </w:r>
      <w:r w:rsidR="009257C6" w:rsidRPr="005203CF">
        <w:rPr>
          <w:rFonts w:ascii="Arial" w:eastAsia="Arial" w:hAnsi="Arial" w:cs="Arial"/>
          <w:color w:val="000000" w:themeColor="text1"/>
        </w:rPr>
        <w:t xml:space="preserve">we note that </w:t>
      </w:r>
      <w:r w:rsidR="0057010F" w:rsidRPr="005203CF">
        <w:rPr>
          <w:rFonts w:ascii="Arial" w:eastAsia="Arial" w:hAnsi="Arial" w:cs="Arial"/>
          <w:color w:val="000000" w:themeColor="text1"/>
        </w:rPr>
        <w:t xml:space="preserve">care </w:t>
      </w:r>
      <w:r w:rsidR="001A7B3C">
        <w:rPr>
          <w:rFonts w:ascii="Arial" w:eastAsia="Arial" w:hAnsi="Arial" w:cs="Arial"/>
          <w:color w:val="000000" w:themeColor="text1"/>
        </w:rPr>
        <w:t>should</w:t>
      </w:r>
      <w:r w:rsidR="0057010F" w:rsidRPr="005203CF">
        <w:rPr>
          <w:rFonts w:ascii="Arial" w:eastAsia="Arial" w:hAnsi="Arial" w:cs="Arial"/>
          <w:color w:val="000000" w:themeColor="text1"/>
        </w:rPr>
        <w:t xml:space="preserve"> be taken in interpreting </w:t>
      </w:r>
      <w:r w:rsidR="00460E74" w:rsidRPr="005203CF">
        <w:rPr>
          <w:rFonts w:ascii="Arial" w:eastAsia="Arial" w:hAnsi="Arial" w:cs="Arial"/>
          <w:color w:val="000000" w:themeColor="text1"/>
        </w:rPr>
        <w:t xml:space="preserve">bulk-seq </w:t>
      </w:r>
      <w:r w:rsidR="0057010F" w:rsidRPr="005203CF">
        <w:rPr>
          <w:rFonts w:ascii="Arial" w:eastAsia="Arial" w:hAnsi="Arial" w:cs="Arial"/>
          <w:color w:val="000000" w:themeColor="text1"/>
        </w:rPr>
        <w:t xml:space="preserve">results </w:t>
      </w:r>
      <w:r w:rsidR="009257C6" w:rsidRPr="005203CF">
        <w:rPr>
          <w:rFonts w:ascii="Arial" w:eastAsia="Arial" w:hAnsi="Arial" w:cs="Arial"/>
          <w:color w:val="000000" w:themeColor="text1"/>
        </w:rPr>
        <w:t xml:space="preserve">as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 xml:space="preserve">data may be influenced by the somatic cells present in </w:t>
      </w:r>
      <w:r w:rsidR="00460E74" w:rsidRPr="005203CF">
        <w:rPr>
          <w:rFonts w:ascii="Arial" w:eastAsia="Arial" w:hAnsi="Arial" w:cs="Arial"/>
          <w:color w:val="000000" w:themeColor="text1"/>
        </w:rPr>
        <w:t xml:space="preserve">the </w:t>
      </w:r>
      <w:r w:rsidR="0057010F" w:rsidRPr="005203CF">
        <w:rPr>
          <w:rFonts w:ascii="Arial" w:eastAsia="Arial" w:hAnsi="Arial" w:cs="Arial"/>
          <w:color w:val="000000" w:themeColor="text1"/>
        </w:rPr>
        <w:t>samples</w:t>
      </w:r>
      <w:r w:rsidR="009257C6" w:rsidRPr="005203CF">
        <w:rPr>
          <w:rFonts w:ascii="Arial" w:eastAsia="Arial" w:hAnsi="Arial" w:cs="Arial"/>
          <w:color w:val="000000" w:themeColor="text1"/>
        </w:rPr>
        <w:t xml:space="preserve">. However, simultaneous comparison with </w:t>
      </w:r>
      <w:proofErr w:type="spellStart"/>
      <w:r w:rsidR="000F3F2B">
        <w:rPr>
          <w:rFonts w:ascii="Arial" w:eastAsia="Arial" w:hAnsi="Arial" w:cs="Arial"/>
          <w:color w:val="000000" w:themeColor="text1"/>
        </w:rPr>
        <w:t>scRNA</w:t>
      </w:r>
      <w:proofErr w:type="spellEnd"/>
      <w:r w:rsidR="000F3F2B">
        <w:rPr>
          <w:rFonts w:ascii="Arial" w:eastAsia="Arial" w:hAnsi="Arial" w:cs="Arial"/>
          <w:color w:val="000000" w:themeColor="text1"/>
        </w:rPr>
        <w:t>-seq</w:t>
      </w:r>
      <w:r w:rsidR="009257C6" w:rsidRPr="005203CF">
        <w:rPr>
          <w:rFonts w:ascii="Arial" w:eastAsia="Arial" w:hAnsi="Arial" w:cs="Arial"/>
          <w:color w:val="000000" w:themeColor="text1"/>
        </w:rPr>
        <w:t xml:space="preserve"> can alleviate this problem.</w:t>
      </w:r>
    </w:p>
    <w:p w14:paraId="1CEB75B9" w14:textId="557573EF" w:rsidR="1F52CE81" w:rsidRPr="005203CF" w:rsidRDefault="1F52CE81" w:rsidP="005203CF">
      <w:pPr>
        <w:spacing w:after="0" w:line="360" w:lineRule="auto"/>
        <w:jc w:val="both"/>
        <w:rPr>
          <w:rFonts w:ascii="Arial" w:eastAsia="Arial" w:hAnsi="Arial" w:cs="Arial"/>
          <w:color w:val="000000" w:themeColor="text1"/>
        </w:rPr>
      </w:pPr>
    </w:p>
    <w:p w14:paraId="36314A55" w14:textId="037E85B6" w:rsidR="007B0B0D" w:rsidRPr="005203CF" w:rsidRDefault="1ABBC59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determine </w:t>
      </w:r>
      <w:r w:rsidR="009257C6" w:rsidRPr="005203CF">
        <w:rPr>
          <w:rFonts w:ascii="Arial" w:eastAsia="Arial" w:hAnsi="Arial" w:cs="Arial"/>
          <w:color w:val="000000" w:themeColor="text1"/>
        </w:rPr>
        <w:t xml:space="preserve">the </w:t>
      </w:r>
      <w:r w:rsidRPr="005203CF">
        <w:rPr>
          <w:rFonts w:ascii="Arial" w:eastAsia="Arial" w:hAnsi="Arial" w:cs="Arial"/>
          <w:color w:val="000000" w:themeColor="text1"/>
        </w:rPr>
        <w:t xml:space="preserve">groups of genes </w:t>
      </w:r>
      <w:r w:rsidR="00F95BA7" w:rsidRPr="005203CF">
        <w:rPr>
          <w:rFonts w:ascii="Arial" w:eastAsia="Arial" w:hAnsi="Arial" w:cs="Arial"/>
          <w:color w:val="000000" w:themeColor="text1"/>
        </w:rPr>
        <w:t xml:space="preserve">that </w:t>
      </w:r>
      <w:r w:rsidRPr="005203CF">
        <w:rPr>
          <w:rFonts w:ascii="Arial" w:eastAsia="Arial" w:hAnsi="Arial" w:cs="Arial"/>
          <w:color w:val="000000" w:themeColor="text1"/>
        </w:rPr>
        <w:t>chang</w:t>
      </w:r>
      <w:r w:rsidR="001A7B3C">
        <w:rPr>
          <w:rFonts w:ascii="Arial" w:eastAsia="Arial" w:hAnsi="Arial" w:cs="Arial"/>
          <w:color w:val="000000" w:themeColor="text1"/>
        </w:rPr>
        <w:t>e</w:t>
      </w:r>
      <w:r w:rsidR="003E1C34" w:rsidRPr="005203CF">
        <w:rPr>
          <w:rFonts w:ascii="Arial" w:eastAsia="Arial" w:hAnsi="Arial" w:cs="Arial"/>
          <w:color w:val="000000" w:themeColor="text1"/>
        </w:rPr>
        <w:t xml:space="preserve"> as the GSCs differentiate into an egg</w:t>
      </w:r>
      <w:r w:rsidRPr="005203CF">
        <w:rPr>
          <w:rFonts w:ascii="Arial" w:eastAsia="Arial" w:hAnsi="Arial" w:cs="Arial"/>
          <w:color w:val="000000" w:themeColor="text1"/>
        </w:rPr>
        <w:t xml:space="preserve">, we used </w:t>
      </w:r>
      <w:ins w:id="78" w:author="Rangan, Prashanth" w:date="2022-01-31T08:29:00Z">
        <w:r w:rsidR="00BE1370">
          <w:rPr>
            <w:rFonts w:ascii="Arial" w:eastAsia="Arial" w:hAnsi="Arial" w:cs="Arial"/>
            <w:color w:val="000000" w:themeColor="text1"/>
          </w:rPr>
          <w:t>gene on</w:t>
        </w:r>
      </w:ins>
      <w:ins w:id="79" w:author="Rangan, Prashanth" w:date="2022-01-31T08:30:00Z">
        <w:r w:rsidR="00BE1370">
          <w:rPr>
            <w:rFonts w:ascii="Arial" w:eastAsia="Arial" w:hAnsi="Arial" w:cs="Arial"/>
            <w:color w:val="000000" w:themeColor="text1"/>
          </w:rPr>
          <w:t>tology (</w:t>
        </w:r>
      </w:ins>
      <w:r w:rsidRPr="005203CF">
        <w:rPr>
          <w:rFonts w:ascii="Arial" w:eastAsia="Arial" w:hAnsi="Arial" w:cs="Arial"/>
          <w:color w:val="000000" w:themeColor="text1"/>
        </w:rPr>
        <w:t>GO</w:t>
      </w:r>
      <w:ins w:id="80" w:author="Rangan, Prashanth" w:date="2022-01-31T08:30:00Z">
        <w:r w:rsidR="00BE1370">
          <w:rPr>
            <w:rFonts w:ascii="Arial" w:eastAsia="Arial" w:hAnsi="Arial" w:cs="Arial"/>
            <w:color w:val="000000" w:themeColor="text1"/>
          </w:rPr>
          <w:t>)</w:t>
        </w:r>
      </w:ins>
      <w:r w:rsidRPr="005203CF">
        <w:rPr>
          <w:rFonts w:ascii="Arial" w:eastAsia="Arial" w:hAnsi="Arial" w:cs="Arial"/>
          <w:color w:val="000000" w:themeColor="text1"/>
        </w:rPr>
        <w:t>-term analysis</w:t>
      </w:r>
      <w:r w:rsidR="00460E74" w:rsidRPr="005203CF">
        <w:rPr>
          <w:rFonts w:ascii="Arial" w:eastAsia="Arial" w:hAnsi="Arial" w:cs="Arial"/>
          <w:color w:val="000000" w:themeColor="text1"/>
        </w:rPr>
        <w:t xml:space="preserve"> to probe for pathways that change at the level of RNA using bulk-seq data</w:t>
      </w:r>
      <w:r w:rsidRPr="005203CF">
        <w:rPr>
          <w:rFonts w:ascii="Arial" w:eastAsia="Arial" w:hAnsi="Arial" w:cs="Arial"/>
          <w:color w:val="000000" w:themeColor="text1"/>
        </w:rPr>
        <w:t>.</w:t>
      </w:r>
      <w:r w:rsidR="00191E60" w:rsidRPr="005203CF">
        <w:rPr>
          <w:rFonts w:ascii="Arial" w:eastAsia="Arial" w:hAnsi="Arial" w:cs="Arial"/>
          <w:color w:val="000000" w:themeColor="text1"/>
        </w:rPr>
        <w:t xml:space="preserve"> </w:t>
      </w:r>
      <w:r w:rsidR="00AB3086" w:rsidRPr="005203CF">
        <w:rPr>
          <w:rFonts w:ascii="Arial" w:eastAsia="Arial" w:hAnsi="Arial" w:cs="Arial"/>
          <w:color w:val="000000" w:themeColor="text1"/>
        </w:rPr>
        <w:t xml:space="preserve">We did not identify any significant GO-terms in genes that are differentially expressed between GSCs and CBs. We found that genes with lower expression in GSCs compared to differentiating cysts are enriched in the GO-term polytene chromosome puffing which is consistent with GO-terms identified in </w:t>
      </w:r>
      <w:proofErr w:type="spellStart"/>
      <w:r w:rsidR="00AB3086" w:rsidRPr="005203CF">
        <w:rPr>
          <w:rFonts w:ascii="Arial" w:eastAsia="Arial" w:hAnsi="Arial" w:cs="Arial"/>
          <w:color w:val="000000" w:themeColor="text1"/>
        </w:rPr>
        <w:t>Wilcockson</w:t>
      </w:r>
      <w:proofErr w:type="spellEnd"/>
      <w:r w:rsidR="00AB3086" w:rsidRPr="005203CF">
        <w:rPr>
          <w:rFonts w:ascii="Arial" w:eastAsia="Arial" w:hAnsi="Arial" w:cs="Arial"/>
          <w:color w:val="000000" w:themeColor="text1"/>
        </w:rPr>
        <w:t xml:space="preserve"> et al</w:t>
      </w:r>
      <w:r w:rsidR="002617E2" w:rsidRPr="005203CF">
        <w:rPr>
          <w:rFonts w:ascii="Arial" w:eastAsia="Arial" w:hAnsi="Arial" w:cs="Arial"/>
          <w:color w:val="000000" w:themeColor="text1"/>
        </w:rPr>
        <w:t>.</w:t>
      </w:r>
      <w:r w:rsidR="00AB3086" w:rsidRPr="005203CF">
        <w:rPr>
          <w:rFonts w:ascii="Arial" w:eastAsia="Arial" w:hAnsi="Arial" w:cs="Arial"/>
          <w:color w:val="000000" w:themeColor="text1"/>
        </w:rPr>
        <w:t xml:space="preserve"> for genes that are expressed </w:t>
      </w:r>
      <w:r w:rsidR="00F56096">
        <w:rPr>
          <w:rFonts w:ascii="Arial" w:eastAsia="Arial" w:hAnsi="Arial" w:cs="Arial"/>
          <w:color w:val="000000" w:themeColor="text1"/>
        </w:rPr>
        <w:t xml:space="preserve">at lower levels in </w:t>
      </w:r>
      <w:r w:rsidR="00F56096" w:rsidRPr="005203CF">
        <w:rPr>
          <w:rFonts w:ascii="Arial" w:eastAsia="Arial" w:hAnsi="Arial" w:cs="Arial"/>
          <w:color w:val="000000" w:themeColor="text1"/>
        </w:rPr>
        <w:t xml:space="preserve">GSCs than </w:t>
      </w:r>
      <w:r w:rsidR="00AB3086" w:rsidRPr="005203CF">
        <w:rPr>
          <w:rFonts w:ascii="Arial" w:eastAsia="Arial" w:hAnsi="Arial" w:cs="Arial"/>
          <w:color w:val="000000" w:themeColor="text1"/>
        </w:rPr>
        <w:t xml:space="preserve">in differentiating cysts than </w:t>
      </w:r>
      <w:r w:rsidR="00AB3086" w:rsidRPr="00F56096">
        <w:rPr>
          <w:rFonts w:ascii="Arial" w:eastAsia="Arial" w:hAnsi="Arial" w:cs="Arial"/>
          <w:color w:val="000000" w:themeColor="text1"/>
        </w:rPr>
        <w:t>GSCs</w:t>
      </w:r>
      <w:r w:rsidR="00041E5A" w:rsidRPr="00F56096">
        <w:rPr>
          <w:rFonts w:ascii="Arial" w:eastAsia="Arial" w:hAnsi="Arial" w:cs="Arial"/>
          <w:color w:val="000000" w:themeColor="text1"/>
        </w:rPr>
        <w:t xml:space="preserve"> (</w:t>
      </w:r>
      <w:r w:rsidR="00041E5A" w:rsidRPr="00F56096">
        <w:rPr>
          <w:rFonts w:ascii="Arial" w:eastAsia="Arial" w:hAnsi="Arial" w:cs="Arial"/>
          <w:b/>
          <w:bCs/>
          <w:color w:val="000000" w:themeColor="text1"/>
        </w:rPr>
        <w:t xml:space="preserve">Figure </w:t>
      </w:r>
      <w:commentRangeStart w:id="81"/>
      <w:r w:rsidR="00041E5A" w:rsidRPr="00F56096">
        <w:rPr>
          <w:rFonts w:ascii="Arial" w:eastAsia="Arial" w:hAnsi="Arial" w:cs="Arial"/>
          <w:b/>
          <w:bCs/>
          <w:color w:val="000000" w:themeColor="text1"/>
        </w:rPr>
        <w:t>3A</w:t>
      </w:r>
      <w:commentRangeEnd w:id="81"/>
      <w:r w:rsidR="00715A2D" w:rsidRPr="00F56096">
        <w:rPr>
          <w:rStyle w:val="CommentReference"/>
        </w:rPr>
        <w:commentReference w:id="81"/>
      </w:r>
      <w:r w:rsidR="00041E5A" w:rsidRPr="00F56096">
        <w:rPr>
          <w:rFonts w:ascii="Arial" w:eastAsia="Arial" w:hAnsi="Arial" w:cs="Arial"/>
          <w:color w:val="000000" w:themeColor="text1"/>
        </w:rPr>
        <w:t>)</w:t>
      </w:r>
      <w:r w:rsidR="005F6841" w:rsidRPr="00F56096">
        <w:rPr>
          <w:rFonts w:ascii="Arial" w:eastAsia="Arial" w:hAnsi="Arial" w:cs="Arial"/>
          <w:color w:val="000000" w:themeColor="text1"/>
        </w:rPr>
        <w:t xml:space="preserve">. </w:t>
      </w:r>
      <w:r w:rsidR="00AB3086" w:rsidRPr="00F56096">
        <w:rPr>
          <w:rFonts w:ascii="Arial" w:eastAsia="Arial" w:hAnsi="Arial" w:cs="Arial"/>
          <w:color w:val="000000" w:themeColor="text1"/>
        </w:rPr>
        <w:t>We also</w:t>
      </w:r>
      <w:r w:rsidR="00AB3086" w:rsidRPr="005203CF">
        <w:rPr>
          <w:rFonts w:ascii="Arial" w:eastAsia="Arial" w:hAnsi="Arial" w:cs="Arial"/>
          <w:color w:val="000000" w:themeColor="text1"/>
        </w:rPr>
        <w:t xml:space="preserve"> identified the polytene </w:t>
      </w:r>
      <w:r w:rsidR="00AB3086" w:rsidRPr="005203CF">
        <w:rPr>
          <w:rFonts w:ascii="Arial" w:eastAsia="Arial" w:hAnsi="Arial" w:cs="Arial"/>
          <w:color w:val="000000" w:themeColor="text1"/>
        </w:rPr>
        <w:lastRenderedPageBreak/>
        <w:t xml:space="preserve">chromosome puffing GO term in genes downregulated in CBs compared to cysts. </w:t>
      </w:r>
      <w:r w:rsidR="003422F1" w:rsidRPr="005203CF">
        <w:rPr>
          <w:rFonts w:ascii="Arial" w:eastAsia="Arial" w:hAnsi="Arial" w:cs="Arial"/>
          <w:color w:val="000000" w:themeColor="text1"/>
        </w:rPr>
        <w:t>Additionally, we observed that several GO-terms involving peptidase activity were enriched in genes upregulated in GSCs and CBs compared to cysts</w:t>
      </w:r>
      <w:r w:rsidR="00542976">
        <w:rPr>
          <w:rFonts w:ascii="Arial" w:eastAsia="Arial" w:hAnsi="Arial" w:cs="Arial"/>
          <w:color w:val="000000" w:themeColor="text1"/>
        </w:rPr>
        <w:t xml:space="preserve"> (</w:t>
      </w:r>
      <w:r w:rsidR="00542976" w:rsidRPr="00542976">
        <w:rPr>
          <w:rFonts w:ascii="Arial" w:eastAsia="Arial" w:hAnsi="Arial" w:cs="Arial"/>
          <w:b/>
          <w:bCs/>
          <w:color w:val="000000" w:themeColor="text1"/>
          <w:rPrChange w:id="82" w:author="Elliot Martin" w:date="2022-01-28T09:09:00Z">
            <w:rPr>
              <w:rFonts w:ascii="Arial" w:eastAsia="Arial" w:hAnsi="Arial" w:cs="Arial"/>
              <w:color w:val="000000" w:themeColor="text1"/>
            </w:rPr>
          </w:rPrChange>
        </w:rPr>
        <w:t>Figure 3</w:t>
      </w:r>
      <w:r w:rsidR="00CF1CB9">
        <w:rPr>
          <w:rFonts w:ascii="Arial" w:eastAsia="Arial" w:hAnsi="Arial" w:cs="Arial"/>
          <w:b/>
          <w:bCs/>
          <w:color w:val="000000" w:themeColor="text1"/>
        </w:rPr>
        <w:t>B</w:t>
      </w:r>
      <w:r w:rsidR="00715A2D" w:rsidRPr="00715A2D">
        <w:rPr>
          <w:rFonts w:ascii="Arial" w:eastAsia="Arial" w:hAnsi="Arial" w:cs="Arial"/>
          <w:color w:val="000000" w:themeColor="text1"/>
          <w:rPrChange w:id="83" w:author="Rangan, Prashanth" w:date="2022-01-31T08:38:00Z">
            <w:rPr>
              <w:rFonts w:ascii="Arial" w:eastAsia="Arial" w:hAnsi="Arial" w:cs="Arial"/>
              <w:b/>
              <w:bCs/>
              <w:color w:val="000000" w:themeColor="text1"/>
            </w:rPr>
          </w:rPrChange>
        </w:rPr>
        <w:t>)</w:t>
      </w:r>
      <w:r w:rsidR="003422F1" w:rsidRPr="005203CF">
        <w:rPr>
          <w:rFonts w:ascii="Arial" w:eastAsia="Arial" w:hAnsi="Arial" w:cs="Arial"/>
          <w:color w:val="000000" w:themeColor="text1"/>
        </w:rPr>
        <w:t xml:space="preserve">. This is consistent with </w:t>
      </w:r>
      <w:r w:rsidR="00A70D12" w:rsidRPr="005203CF">
        <w:rPr>
          <w:rFonts w:ascii="Arial" w:eastAsia="Arial" w:hAnsi="Arial" w:cs="Arial"/>
          <w:color w:val="000000" w:themeColor="text1"/>
        </w:rPr>
        <w:t xml:space="preserve">findings </w:t>
      </w:r>
      <w:r w:rsidR="003422F1" w:rsidRPr="005203CF">
        <w:rPr>
          <w:rFonts w:ascii="Arial" w:eastAsia="Arial" w:hAnsi="Arial" w:cs="Arial"/>
          <w:color w:val="000000" w:themeColor="text1"/>
        </w:rPr>
        <w:t xml:space="preserve">suggesting that peptidases can be actively regulated during differentiation and can influence stem cell fate </w:t>
      </w:r>
      <w:r w:rsidR="003422F1"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{"citationID":"v1w4ATq6","properties":{"formattedCitation":"(Tiaden et al. 2012; Han et al. 2015; Peri\\uc0\\u353{}i\\uc0\\u263{} Nanut et al. 2021)","plainCitation":"(Tiaden et al. 2012; Han et al. 2015; Perišić Nanut et al. 2021)","noteIndex":0},"citationItems":[{"id":1792,"uris":["http://zotero.org/users/6609021/items/NM48R5K3"],"uri":["http://zotero.org/users/6609021/items/NM48R5K3"],"itemData":{"id":1792,"type":"article-journal","abstract":"Mammalian high-temperature requirement serine protease A1 (HTRA1) is a secreted member of the trypsin family of serine proteases which can degrade a variety of bone matrix proteins and as such has been implicated in musculoskeletal development. In this study, we have investigated the role of HTRA1 in mesenchymal stem cell (MSC) osteogenesis and suggest a potential mechanism through which it controls matrix mineralization by differentiating bone-forming cells. Osteogenic induction resulted in a significant elevation in the expression and secretion of HTRA1 in MSCs isolated from human bone marrow-derived MSCs (hBMSCs), mouse adipose-derived stromal cells (mASCs), and mouse embryonic stem cells. Recombinant HTRA1 enhanced the osteogenesis of hBMSCs as evidenced by significant changes in several osteogenic markers including integrin-binding sialoprotein (IBSP), bone morphogenetic protein 5 (BMP5), and sclerostin, and promoted matrix mineralization in differentiating bone-forming osteoblasts. These stimulatory effects were not observed with proteolytically inactive HTRA1 and were abolished by small interfering RNA against HTRA1. Moreover, loss of HTRA1 function resulted in enhanced adipogenesis of hBMSCs. HTRA1 Immunofluorescence studies showed colocalization of HTRA1 with IBSP protein in osteogenic mASC spheroid cultures and was confirmed as being a newly identified HTRA1 substrate in cell cultures and in proteolytic enzyme assays. A role for HTRA1 in bone regeneration in vivo was also alluded to in bone fracture repair studies where HTRA1 was found localized predominantly to areas of new bone formation in association with IBSP. These data therefore implicate HTRA1 as having a central role in osteogenesis through modification of proteins within the extracellular matrix.","container-title":"Stem Cells (Dayton, Ohio)","DOI":"10.1002/stem.1190","ISSN":"1549-4918","issue":"10","journalAbbreviation":"Stem Cells","language":"eng","note":"PMID: 22865667\nCitation Key: tiadenHumanSerineProtease2012","page":"2271-2282","source":"PubMed","title":"Human serine protease HTRA1 positively regulates osteogenesis of human bone marrow-derived mesenchymal stem cells and mineralization of differentiating bone-forming cells through the modulation of extracellular matrix protein","volume":"30","author":[{"family":"Tiaden","given":"André N."},{"family":"Breiden","given":"Maike"},{"family":"Mirsaidi","given":"Ali"},{"family":"Weber","given":"Fabienne A."},{"family":"Bahrenberg","given":"Gregor"},{"family":"Glanz","given":"Stephan"},{"family":"Cinelli","given":"Paolo"},{"family":"Ehrmann","given":"Michael"},{"family":"Richards","given":"Peter J."}],"issued":{"date-parts":[["2012",10]]},"citation-key":"tiadenHumanSerineProtease2012"}},{"id":1782,"uris":["http://zotero.org/users/6609021/items/HM6CI98A"],"uri":["http://zotero.org/users/6609021/items/HM6CI98A"],"itemData":{"id":1782,"type":"article-journal","abstract":"Adipocytes are the primary cells in adipose tissue and adipocyte dysfunction causes lipodystrophy, obesity and diabetes. The dipeptidyl peptidase (DPP) 4 family includes four enzymes, DPP4, DPP8, DPP9 and fibroblast activation protein (FAP). DPP4 family inhibitors have been used for the treatment of type 2 diabetes patients, but their role in adipocyte formation are poorly understood. Here we demonstrate that the DPP8/9 selective inhibitor 1G244 blocks adipogenesis in preadipocyte 3T3-L1 and 3T3-F422A, while DPP4 and FAP inhibitors have no effect. In addition, knockdown of DPP8 or DPP9 significantly impairs adipocyte differentiation in preadipocytes. We further uncovered that blocking the expression or activities of DPP8 and DPP9 attenuates PPARγ2 induction during preadipocyte differentiation. Addition of PPARγ agonist thiazolidinediones (TZDs), or ectopic expression of PPARγ2, is able to rescue the adipogenic defect caused by DPP8/9 inhibition in preadipocytes. These results indicate the importance of DPP8 and DPP9 on adipogenesis.","container-title":"Scientific Reports","DOI":"10.1038/srep12348","ISSN":"2045-2322","issue":"1","journalAbbreviation":"Sci Rep","language":"en","note":"Bandiera_abtest: a\nCc_license_type: cc_by\nCg_type: Nature Research Journals\nnumber: 1\nPrimary_atype: Research\npublisher: Nature Publishing Group\nSubject_term: Enzymes;Mechanisms of disease\nSubject_term_id: enzymes;mechanisms-of-disease\nCitation Key: hanInhibitionDipeptidylPeptidase2015","page":"12348","source":"www.nature.com","title":"Inhibition of dipeptidyl peptidase 8/9 impairs preadipocyte differentiation","volume":"5","author":[{"family":"Han","given":"Ruijun"},{"family":"Wang","given":"Xinying"},{"family":"Bachovchin","given":"William"},{"family":"Zukowska","given":"Zofia"},{"family":"Osborn","given":"John W."}],"issued":{"date-parts":[["2015",8,5]]},"citation-key":"hanInhibitionDipeptidylPeptidase2015"}},{"id":1795,"uris":["http://zotero.org/users/6609021/items/T5U6NLUX"],"uri":["http://zotero.org/users/6609021/items/T5U6NLUX"],"itemData":{"id":1795,"type":"article-journal","abstract":"Cysteine cathepsins are primarily involved in the degradation and recycling of proteins in endo-lysosomal compartments but are also gaining recognition as pivotal proteolytic contributors to various immune functions. Through their extracellular proteolytic activities within the hematopoietic stem cell niche, they are involved in progenitor cell mobilization and differentiation. Cysteine cathepsins, such as cathepsins L and S contribute to antigen-induced adaptive immunity through major histocompatibility complex class II antigen presentation whereas cathepsin X regulates T-cell migration. By regulating toll-like receptor signaling and cytokine secretion cysteine cathepsins activate innate immune cells and affect their functional differentiation. Cathepsins C and H are expressed in cytotoxic T lymphocytes and natural killer cells and are involved in processing of pro-granzymes into proteolytically active forms. Cytoplasmic activities of cathepsins B and L contribute to the maintenance of homeostasis of the adaptive immune response by regulating cell death of T and B lymphocytes. The expression pattern, localization, and activity of cysteine cathepsins is tightly connected to their function in immune cells. Furthermore, cysteine cathepsins together with their endogenous inhibitors, serve as mediators in the interplay between cancer and immune cells that results in immune cell anergy. The aim of the present article is to review the mechanisms of dysregulation of cysteine cathepsins and their inhibitors in relation to immune dysfunction to address new possibilities for regulation of their function.","container-title":"Frontiers in Immunology","ISSN":"1664-3224","note":"Citation Key: perisicnanutRoleCysteinePeptidases2021","source":"Frontiers","title":"The Role of Cysteine Peptidases in Hematopoietic Stem Cell Differentiation and Modulation of Immune System Function","URL":"https://www.frontiersin.org/article/10.3389/fimmu.2021.680279","volume":"12","author":[{"family":"Perišić Nanut","given":"Milica"},{"family":"Pečar Fonović","given":"Urša"},{"family":"Jakoš","given":"Tanja"},{"family":"Kos","given":"Janko"}],"accessed":{"date-parts":[["2022",1,20]]},"issued":{"date-parts":[["2021"]]},"citation-key":"perisicnanutRoleCysteinePeptidases2021"}}],"schema":"https://github.com/citation-style-language/schema/raw/master/csl-citation.json"} </w:instrText>
      </w:r>
      <w:r w:rsidR="003422F1" w:rsidRPr="005203CF">
        <w:rPr>
          <w:rFonts w:ascii="Arial" w:eastAsia="Arial" w:hAnsi="Arial" w:cs="Arial"/>
          <w:color w:val="000000" w:themeColor="text1"/>
        </w:rPr>
        <w:fldChar w:fldCharType="separate"/>
      </w:r>
      <w:r w:rsidR="0000524A" w:rsidRPr="005203CF">
        <w:rPr>
          <w:rFonts w:ascii="Arial" w:hAnsi="Arial" w:cs="Arial"/>
          <w:szCs w:val="24"/>
        </w:rPr>
        <w:t>(Tiaden et al. 2012; Han et al. 2015; Perišić Nanut et al. 2021)</w:t>
      </w:r>
      <w:r w:rsidR="003422F1" w:rsidRPr="005203CF">
        <w:rPr>
          <w:rFonts w:ascii="Arial" w:eastAsia="Arial" w:hAnsi="Arial" w:cs="Arial"/>
          <w:color w:val="000000" w:themeColor="text1"/>
        </w:rPr>
        <w:fldChar w:fldCharType="end"/>
      </w:r>
      <w:r w:rsidR="003422F1" w:rsidRPr="005203CF">
        <w:rPr>
          <w:rFonts w:ascii="Arial" w:eastAsia="Arial" w:hAnsi="Arial" w:cs="Arial"/>
          <w:color w:val="000000" w:themeColor="text1"/>
        </w:rPr>
        <w:t>.</w:t>
      </w:r>
      <w:r w:rsidR="0000524A" w:rsidRPr="005203CF">
        <w:rPr>
          <w:rFonts w:ascii="Arial" w:eastAsia="Arial" w:hAnsi="Arial" w:cs="Arial"/>
          <w:color w:val="000000" w:themeColor="text1"/>
        </w:rPr>
        <w:t xml:space="preserve"> </w:t>
      </w:r>
      <w:r w:rsidR="002617E2" w:rsidRPr="005203CF">
        <w:rPr>
          <w:rFonts w:ascii="Arial" w:eastAsia="Arial" w:hAnsi="Arial" w:cs="Arial"/>
          <w:color w:val="000000" w:themeColor="text1"/>
        </w:rPr>
        <w:t xml:space="preserve">We found that two GO-terms related to glutathione transferase activity were enriched in genes downregulated in GSCs and CBs compared to ovaries from young-WT flies and in CBs compared to differentiating cysts, suggesting that metabolic processes may be altered during GSC differentiation. </w:t>
      </w:r>
      <w:r w:rsidR="00AB3086" w:rsidRPr="005203CF">
        <w:rPr>
          <w:rFonts w:ascii="Arial" w:eastAsia="Arial" w:hAnsi="Arial" w:cs="Arial"/>
          <w:color w:val="000000" w:themeColor="text1"/>
        </w:rPr>
        <w:t xml:space="preserve">Additionally, </w:t>
      </w:r>
      <w:r w:rsidR="001A7B3C">
        <w:rPr>
          <w:rFonts w:ascii="Arial" w:eastAsia="Arial" w:hAnsi="Arial" w:cs="Arial"/>
          <w:color w:val="000000" w:themeColor="text1"/>
        </w:rPr>
        <w:t xml:space="preserve">comparison of </w:t>
      </w:r>
      <w:r w:rsidR="003538B2" w:rsidRPr="005203CF">
        <w:rPr>
          <w:rFonts w:ascii="Arial" w:eastAsia="Arial" w:hAnsi="Arial" w:cs="Arial"/>
          <w:color w:val="000000" w:themeColor="text1"/>
        </w:rPr>
        <w:t xml:space="preserve">CBs and differentiating cysts </w:t>
      </w:r>
      <w:r w:rsidR="005F6841" w:rsidRPr="005203CF">
        <w:rPr>
          <w:rFonts w:ascii="Arial" w:eastAsia="Arial" w:hAnsi="Arial" w:cs="Arial"/>
          <w:color w:val="000000" w:themeColor="text1"/>
        </w:rPr>
        <w:t xml:space="preserve">to young-WT, which contain egg chambers, </w:t>
      </w:r>
      <w:r w:rsidR="001A7B3C">
        <w:rPr>
          <w:rFonts w:ascii="Arial" w:eastAsia="Arial" w:hAnsi="Arial" w:cs="Arial"/>
          <w:color w:val="000000" w:themeColor="text1"/>
        </w:rPr>
        <w:t>indicated</w:t>
      </w:r>
      <w:r w:rsidR="001A7B3C" w:rsidRPr="005203CF">
        <w:rPr>
          <w:rFonts w:ascii="Arial" w:eastAsia="Arial" w:hAnsi="Arial" w:cs="Arial"/>
          <w:color w:val="000000" w:themeColor="text1"/>
        </w:rPr>
        <w:t xml:space="preserve"> that downregulated genes </w:t>
      </w:r>
      <w:r w:rsidR="001A7B3C">
        <w:rPr>
          <w:rFonts w:ascii="Arial" w:eastAsia="Arial" w:hAnsi="Arial" w:cs="Arial"/>
          <w:color w:val="000000" w:themeColor="text1"/>
        </w:rPr>
        <w:t>were</w:t>
      </w:r>
      <w:r w:rsidR="003538B2" w:rsidRPr="005203CF">
        <w:rPr>
          <w:rFonts w:ascii="Arial" w:eastAsia="Arial" w:hAnsi="Arial" w:cs="Arial"/>
          <w:color w:val="000000" w:themeColor="text1"/>
        </w:rPr>
        <w:t xml:space="preserve"> enriched in</w:t>
      </w:r>
      <w:r w:rsidR="00191E60" w:rsidRPr="005203CF">
        <w:rPr>
          <w:rFonts w:ascii="Arial" w:eastAsia="Arial" w:hAnsi="Arial" w:cs="Arial"/>
          <w:color w:val="000000" w:themeColor="text1"/>
        </w:rPr>
        <w:t xml:space="preserve"> </w:t>
      </w:r>
      <w:r w:rsidR="003538B2" w:rsidRPr="005203CF">
        <w:rPr>
          <w:rFonts w:ascii="Arial" w:eastAsia="Arial" w:hAnsi="Arial" w:cs="Arial"/>
          <w:color w:val="000000" w:themeColor="text1"/>
        </w:rPr>
        <w:t>GO-terms</w:t>
      </w:r>
      <w:r w:rsidR="00191E60" w:rsidRPr="005203CF">
        <w:rPr>
          <w:rFonts w:ascii="Arial" w:eastAsia="Arial" w:hAnsi="Arial" w:cs="Arial"/>
          <w:color w:val="000000" w:themeColor="text1"/>
        </w:rPr>
        <w:t xml:space="preserve"> involving vitelline and </w:t>
      </w:r>
      <w:r w:rsidR="003E1C34" w:rsidRPr="005203CF">
        <w:rPr>
          <w:rFonts w:ascii="Arial" w:eastAsia="Arial" w:hAnsi="Arial" w:cs="Arial"/>
          <w:color w:val="000000" w:themeColor="text1"/>
        </w:rPr>
        <w:t>eggshell</w:t>
      </w:r>
      <w:r w:rsidR="00191E60" w:rsidRPr="005203CF">
        <w:rPr>
          <w:rFonts w:ascii="Arial" w:eastAsia="Arial" w:hAnsi="Arial" w:cs="Arial"/>
          <w:color w:val="000000" w:themeColor="text1"/>
        </w:rPr>
        <w:t xml:space="preserve"> coat</w:t>
      </w:r>
      <w:r w:rsidR="003E1C34" w:rsidRPr="005203CF">
        <w:rPr>
          <w:rFonts w:ascii="Arial" w:eastAsia="Arial" w:hAnsi="Arial" w:cs="Arial"/>
          <w:color w:val="000000" w:themeColor="text1"/>
        </w:rPr>
        <w:t xml:space="preserve"> proteins</w:t>
      </w:r>
      <w:r w:rsidR="00C7561B" w:rsidRPr="005203CF">
        <w:rPr>
          <w:rFonts w:ascii="Arial" w:eastAsia="Arial" w:hAnsi="Arial" w:cs="Arial"/>
          <w:color w:val="000000" w:themeColor="text1"/>
        </w:rPr>
        <w:t xml:space="preserve"> (</w:t>
      </w:r>
      <w:r w:rsidR="00C7561B" w:rsidRPr="005203CF">
        <w:rPr>
          <w:rFonts w:ascii="Arial" w:eastAsia="Arial" w:hAnsi="Arial" w:cs="Arial"/>
          <w:b/>
          <w:bCs/>
          <w:color w:val="000000" w:themeColor="text1"/>
        </w:rPr>
        <w:t>Figure 3</w:t>
      </w:r>
      <w:r w:rsidR="00041E5A" w:rsidRPr="005203CF">
        <w:rPr>
          <w:rFonts w:ascii="Arial" w:eastAsia="Arial" w:hAnsi="Arial" w:cs="Arial"/>
          <w:b/>
          <w:bCs/>
          <w:color w:val="000000" w:themeColor="text1"/>
        </w:rPr>
        <w:t>A</w:t>
      </w:r>
      <w:r w:rsidR="00041E5A" w:rsidRPr="005203CF">
        <w:rPr>
          <w:rFonts w:ascii="Arial" w:eastAsia="Arial" w:hAnsi="Arial" w:cs="Arial"/>
          <w:color w:val="000000" w:themeColor="text1"/>
        </w:rPr>
        <w:t>)</w:t>
      </w:r>
      <w:r w:rsidR="00C7561B" w:rsidRPr="005203CF">
        <w:rPr>
          <w:rFonts w:ascii="Arial" w:eastAsia="Arial" w:hAnsi="Arial" w:cs="Arial"/>
          <w:color w:val="000000" w:themeColor="text1"/>
        </w:rPr>
        <w:t>.</w:t>
      </w:r>
    </w:p>
    <w:p w14:paraId="4BD394A4" w14:textId="77777777" w:rsidR="007B0B0D" w:rsidRPr="005203CF" w:rsidRDefault="007B0B0D" w:rsidP="005203CF">
      <w:pPr>
        <w:spacing w:after="0" w:line="360" w:lineRule="auto"/>
        <w:jc w:val="both"/>
        <w:rPr>
          <w:rFonts w:ascii="Arial" w:eastAsia="Arial" w:hAnsi="Arial" w:cs="Arial"/>
          <w:color w:val="000000" w:themeColor="text1"/>
        </w:rPr>
      </w:pPr>
    </w:p>
    <w:p w14:paraId="77538EEB" w14:textId="5E51F364" w:rsidR="00051823" w:rsidRPr="005203CF" w:rsidRDefault="763D3AC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Next, to</w:t>
      </w:r>
      <w:r w:rsidR="00B5405A" w:rsidRPr="005203CF">
        <w:rPr>
          <w:rFonts w:ascii="Arial" w:eastAsia="Arial" w:hAnsi="Arial" w:cs="Arial"/>
          <w:color w:val="000000" w:themeColor="text1"/>
        </w:rPr>
        <w:t xml:space="preserve"> </w:t>
      </w:r>
      <w:r w:rsidR="001A7B3C">
        <w:rPr>
          <w:rFonts w:ascii="Arial" w:eastAsia="Arial" w:hAnsi="Arial" w:cs="Arial"/>
          <w:color w:val="000000" w:themeColor="text1"/>
        </w:rPr>
        <w:t>determine</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 xml:space="preserve">if our data </w:t>
      </w:r>
      <w:r w:rsidR="001A7B3C" w:rsidRPr="005203CF">
        <w:rPr>
          <w:rFonts w:ascii="Arial" w:eastAsia="Arial" w:hAnsi="Arial" w:cs="Arial"/>
          <w:color w:val="000000" w:themeColor="text1"/>
        </w:rPr>
        <w:t>c</w:t>
      </w:r>
      <w:r w:rsidR="001A7B3C">
        <w:rPr>
          <w:rFonts w:ascii="Arial" w:eastAsia="Arial" w:hAnsi="Arial" w:cs="Arial"/>
          <w:color w:val="000000" w:themeColor="text1"/>
        </w:rPr>
        <w:t>ould</w:t>
      </w:r>
      <w:r w:rsidR="001A7B3C" w:rsidRPr="005203CF">
        <w:rPr>
          <w:rFonts w:ascii="Arial" w:eastAsia="Arial" w:hAnsi="Arial" w:cs="Arial"/>
          <w:color w:val="000000" w:themeColor="text1"/>
        </w:rPr>
        <w:t xml:space="preserve"> </w:t>
      </w:r>
      <w:r w:rsidR="00B5405A" w:rsidRPr="005203CF">
        <w:rPr>
          <w:rFonts w:ascii="Arial" w:eastAsia="Arial" w:hAnsi="Arial" w:cs="Arial"/>
          <w:color w:val="000000" w:themeColor="text1"/>
        </w:rPr>
        <w:t>resolve large scale expression changes that occur during oogenesis we examined t</w:t>
      </w:r>
      <w:r w:rsidR="00191E60" w:rsidRPr="005203CF">
        <w:rPr>
          <w:rFonts w:ascii="Arial" w:eastAsia="Arial" w:hAnsi="Arial" w:cs="Arial"/>
          <w:color w:val="000000" w:themeColor="text1"/>
        </w:rPr>
        <w:t>h</w:t>
      </w:r>
      <w:r w:rsidR="00B5405A" w:rsidRPr="005203CF">
        <w:rPr>
          <w:rFonts w:ascii="Arial" w:eastAsia="Arial" w:hAnsi="Arial" w:cs="Arial"/>
          <w:color w:val="000000" w:themeColor="text1"/>
        </w:rPr>
        <w:t xml:space="preserve">e expression of genes in the GO-term </w:t>
      </w:r>
      <w:r w:rsidR="00466AA6" w:rsidRPr="005203CF">
        <w:rPr>
          <w:rFonts w:ascii="Arial" w:eastAsia="Arial" w:hAnsi="Arial" w:cs="Arial"/>
          <w:color w:val="000000" w:themeColor="text1"/>
        </w:rPr>
        <w:t>Meiotic cell cycle</w:t>
      </w:r>
      <w:r w:rsidR="00B5405A"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t xml:space="preserve">Meiosis </w:t>
      </w:r>
      <w:r w:rsidR="00B5405A" w:rsidRPr="005203CF">
        <w:rPr>
          <w:rFonts w:ascii="Arial" w:eastAsia="Arial" w:hAnsi="Arial" w:cs="Arial"/>
          <w:color w:val="000000" w:themeColor="text1"/>
        </w:rPr>
        <w:t xml:space="preserve">is initiated during the cyst stages of differentiation and therefore we would expect genes in the category, in general, to increase in </w:t>
      </w:r>
      <w:r w:rsidR="00B5405A" w:rsidRPr="00125A27">
        <w:rPr>
          <w:rFonts w:ascii="Arial" w:eastAsia="Arial" w:hAnsi="Arial" w:cs="Arial"/>
          <w:color w:val="000000" w:themeColor="text1"/>
        </w:rPr>
        <w:t xml:space="preserve">expression in the </w:t>
      </w:r>
      <w:ins w:id="84" w:author="Elliot Martin" w:date="2022-01-26T09:28:00Z">
        <w:r w:rsidR="00E30F7F" w:rsidRPr="00125A27">
          <w:rPr>
            <w:rFonts w:ascii="Arial" w:eastAsia="Arial" w:hAnsi="Arial" w:cs="Arial"/>
            <w:color w:val="000000" w:themeColor="text1"/>
          </w:rPr>
          <w:t>&gt;</w:t>
        </w:r>
      </w:ins>
      <w:r w:rsidR="00B5405A" w:rsidRPr="00125A27">
        <w:rPr>
          <w:rFonts w:ascii="Arial" w:eastAsia="Arial" w:hAnsi="Arial" w:cs="Arial"/>
          <w:i/>
          <w:iCs/>
          <w:color w:val="000000" w:themeColor="text1"/>
        </w:rPr>
        <w:t>bam</w:t>
      </w:r>
      <w:r w:rsidR="00B5405A" w:rsidRPr="00125A27">
        <w:rPr>
          <w:rFonts w:ascii="Arial" w:eastAsia="Arial" w:hAnsi="Arial" w:cs="Arial"/>
          <w:color w:val="000000" w:themeColor="text1"/>
        </w:rPr>
        <w:t xml:space="preserve"> RNAi; </w:t>
      </w:r>
      <w:proofErr w:type="spellStart"/>
      <w:ins w:id="85" w:author="Elliot Martin" w:date="2022-01-26T09:27:00Z">
        <w:r w:rsidR="00E30F7F" w:rsidRPr="00125A27">
          <w:rPr>
            <w:rFonts w:ascii="Arial" w:eastAsia="Arial" w:hAnsi="Arial" w:cs="Arial"/>
            <w:color w:val="000000" w:themeColor="text1"/>
            <w:rPrChange w:id="86" w:author="Elliot Martin" w:date="2022-01-30T16:40:00Z">
              <w:rPr>
                <w:rFonts w:ascii="Arial" w:eastAsia="Arial" w:hAnsi="Arial" w:cs="Arial"/>
                <w:color w:val="000000" w:themeColor="text1"/>
                <w:highlight w:val="yellow"/>
              </w:rPr>
            </w:rPrChange>
          </w:rPr>
          <w:t>h</w:t>
        </w:r>
      </w:ins>
      <w:ins w:id="87" w:author="Elliot Martin" w:date="2022-01-26T09:28:00Z">
        <w:r w:rsidR="00E30F7F" w:rsidRPr="00125A27">
          <w:rPr>
            <w:rFonts w:ascii="Arial" w:eastAsia="Arial" w:hAnsi="Arial" w:cs="Arial"/>
            <w:color w:val="000000" w:themeColor="text1"/>
            <w:rPrChange w:id="88" w:author="Elliot Martin" w:date="2022-01-30T16:40:00Z">
              <w:rPr>
                <w:rFonts w:ascii="Arial" w:eastAsia="Arial" w:hAnsi="Arial" w:cs="Arial"/>
                <w:color w:val="000000" w:themeColor="text1"/>
                <w:highlight w:val="yellow"/>
              </w:rPr>
            </w:rPrChange>
          </w:rPr>
          <w:t>s</w:t>
        </w:r>
        <w:proofErr w:type="spellEnd"/>
        <w:r w:rsidR="00E30F7F" w:rsidRPr="00125A27">
          <w:rPr>
            <w:rFonts w:ascii="Arial" w:eastAsia="Arial" w:hAnsi="Arial" w:cs="Arial"/>
            <w:color w:val="000000" w:themeColor="text1"/>
            <w:rPrChange w:id="89" w:author="Elliot Martin" w:date="2022-01-30T16:40:00Z">
              <w:rPr>
                <w:rFonts w:ascii="Arial" w:eastAsia="Arial" w:hAnsi="Arial" w:cs="Arial"/>
                <w:color w:val="000000" w:themeColor="text1"/>
                <w:highlight w:val="yellow"/>
              </w:rPr>
            </w:rPrChange>
          </w:rPr>
          <w:t>-</w:t>
        </w:r>
      </w:ins>
      <w:r w:rsidR="00B5405A" w:rsidRPr="00125A27">
        <w:rPr>
          <w:rFonts w:ascii="Arial" w:eastAsia="Arial" w:hAnsi="Arial" w:cs="Arial"/>
          <w:i/>
          <w:iCs/>
          <w:color w:val="000000" w:themeColor="text1"/>
        </w:rPr>
        <w:t>bam</w:t>
      </w:r>
      <w:del w:id="90" w:author="Elliot Martin" w:date="2022-01-26T09:27:00Z">
        <w:r w:rsidR="00B5405A" w:rsidRPr="00125A27" w:rsidDel="00E30F7F">
          <w:rPr>
            <w:rFonts w:ascii="Arial" w:eastAsia="Arial" w:hAnsi="Arial" w:cs="Arial"/>
            <w:color w:val="000000" w:themeColor="text1"/>
          </w:rPr>
          <w:delText>-HS</w:delText>
        </w:r>
      </w:del>
      <w:r w:rsidR="00B5405A" w:rsidRPr="00125A27">
        <w:rPr>
          <w:rFonts w:ascii="Arial" w:eastAsia="Arial" w:hAnsi="Arial" w:cs="Arial"/>
          <w:color w:val="000000" w:themeColor="text1"/>
        </w:rPr>
        <w:t xml:space="preserve"> samples</w:t>
      </w:r>
      <w:r w:rsidR="00E45A5B" w:rsidRPr="005203CF">
        <w:rPr>
          <w:rFonts w:ascii="Arial" w:eastAsia="Arial" w:hAnsi="Arial" w:cs="Arial"/>
          <w:color w:val="000000" w:themeColor="text1"/>
        </w:rPr>
        <w:t xml:space="preserve"> </w:t>
      </w:r>
      <w:r w:rsidR="00E45A5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{"citationID":"dM3FtZQf","properties":{"formattedCitation":"(Carpenter 1979; Tanneti et al. 2011)","plainCitation":"(Carpenter 1979; Tanneti et al. 2011)","noteIndex":0},"citationItems":[{"id":1773,"uris":["http://zotero.org/users/6609021/items/VNPCEBMN"],"uri":["http://zotero.org/users/6609021/items/VNPCEBMN"],"itemData":{"id":1773,"type":"article-journal","abstract":"Electron microscope serial section reconstruction analysis of all zygotenepachytene nuclei of meiotic cells from three wild-type germaria (a subunit of the ovary containing the early meiotic stages arrayed in temporal developmental sequence) of Drosophila ...","container-title":"Genetics","issue":"2","language":"en","note":"tex.ids= carpenter1979synaptonemal\nPMID: 114450\npublisher: Oxford University Press\nCitation Key: carpenterSynaptonemalComplexRecombination1979","page":"511","source":"www.ncbi.nlm.nih.gov","title":"Synaptonemal Complex and Recombination Nodules in Wild-Type Drosophila melanogaster Females","volume":"92","author":[{"family":"Carpenter","given":"Adelaide T. C."}],"issued":{"date-parts":[["1979",6]]},"citation-key":"carpenterSynaptonemalComplexRecombination1979"}},{"id":1777,"uris":["http://zotero.org/users/6609021/items/Q9FDMMYU"],"uri":["http://zotero.org/users/6609021/items/Q9FDMMYU"],"itemData":{"id":1777,"type":"article-journal","abstract":"Formation of the synaptonemal complex (SC), or synapsis, between homologs in meiosis is essential for crossing over and chromosome segregation [1, 2, 3, 4]. How SC assembly initiates is poorly understood but may have a critical role in ensuring synapsis between homologs and regulating double-strand break (DSB) and crossover formation. We investigated the genetic requirements for synapsis in Drosophila and found that there are three temporally and genetically distinct stages of synapsis initiation. In “early zygotene” oocytes, synapsis is only observed at the centromeres. We also found that nonhomologous centromeres are clustered during this process. In “mid-zygotene” oocytes, SC initiates at several euchromatic sites. The centromeric and first euchromatic SC initiation sites depend on the cohesion protein ORD. In “late zygotene” oocytes, SC initiates at many more sites that depend on the Kleisin-like protein C(2)M. Surprisingly, late zygotene synapsis initiation events are independent of the earlier mid-zygotene events, whereas both mid and late synapsis initiation events depend on the cohesin subunits SMC1 and SMC3. We propose that the enrichment of cohesion proteins at specific sites promotes homolog interactions and the initiation of euchromatic SC assembly independent of DSBs. Furthermore, the early euchromatic SC initiation events at mid-zygotene may be required for DSBs to be repaired as crossovers.","container-title":"Current Biology","DOI":"10.1016/j.cub.2011.10.005","ISSN":"0960-9822","issue":"21","journalAbbreviation":"Current Biology","language":"en","note":"tex.ids= tannetiPathwaySynapsisInitiation2011a\nCitation Key: tannetiPathwaySynapsisInitiation2011","page":"1852-1857","source":"ScienceDirect","title":"A Pathway for Synapsis Initiation during Zygotene in Drosophila Oocytes","volume":"21","author":[{"family":"Tanneti","given":"Nikhila S."},{"family":"Landy","given":"Kathryn"},{"family":"Joyce","given":"Eric F."},{"family":"McKim","given":"Kim S."}],"issued":{"date-parts":[["2011",11,8]]},"citation-key":"tannetiPathwaySynapsisInitiation2011"}}],"schema":"https://github.com/citation-style-language/schema/raw/master/csl-citation.json"} </w:instrText>
      </w:r>
      <w:r w:rsidR="00E45A5B" w:rsidRPr="005203CF">
        <w:rPr>
          <w:rFonts w:ascii="Arial" w:eastAsia="Arial" w:hAnsi="Arial" w:cs="Arial"/>
          <w:color w:val="000000" w:themeColor="text1"/>
        </w:rPr>
        <w:fldChar w:fldCharType="separate"/>
      </w:r>
      <w:r w:rsidR="00944168" w:rsidRPr="005203CF">
        <w:rPr>
          <w:rFonts w:ascii="Arial" w:hAnsi="Arial" w:cs="Arial"/>
        </w:rPr>
        <w:t>(Carpenter 1979; Tanneti et al. 2011)</w:t>
      </w:r>
      <w:r w:rsidR="00E45A5B" w:rsidRPr="005203CF">
        <w:rPr>
          <w:rFonts w:ascii="Arial" w:eastAsia="Arial" w:hAnsi="Arial" w:cs="Arial"/>
          <w:color w:val="000000" w:themeColor="text1"/>
        </w:rPr>
        <w:fldChar w:fldCharType="end"/>
      </w:r>
      <w:r w:rsidR="00B5405A" w:rsidRPr="005203CF">
        <w:rPr>
          <w:rFonts w:ascii="Arial" w:eastAsia="Arial" w:hAnsi="Arial" w:cs="Arial"/>
          <w:color w:val="000000" w:themeColor="text1"/>
        </w:rPr>
        <w:t xml:space="preserve">. We were surprised to find no significant change in the mean </w:t>
      </w:r>
      <w:r w:rsidR="005C313B" w:rsidRPr="005203CF">
        <w:rPr>
          <w:rFonts w:ascii="Arial" w:eastAsia="Arial" w:hAnsi="Arial" w:cs="Arial"/>
          <w:color w:val="000000" w:themeColor="text1"/>
        </w:rPr>
        <w:t>mRNA expression</w:t>
      </w:r>
      <w:r w:rsidR="00B5405A" w:rsidRPr="005203CF">
        <w:rPr>
          <w:rFonts w:ascii="Arial" w:eastAsia="Arial" w:hAnsi="Arial" w:cs="Arial"/>
          <w:color w:val="000000" w:themeColor="text1"/>
        </w:rPr>
        <w:t xml:space="preserve"> of genes in this GO-term</w:t>
      </w:r>
      <w:r w:rsidR="005C313B" w:rsidRPr="005203CF">
        <w:rPr>
          <w:rFonts w:ascii="Arial" w:eastAsia="Arial" w:hAnsi="Arial" w:cs="Arial"/>
          <w:color w:val="000000" w:themeColor="text1"/>
        </w:rPr>
        <w:t xml:space="preserve"> in any of our enriched stages compared to enriched GSC</w:t>
      </w:r>
      <w:r w:rsidR="005A7EC6" w:rsidRPr="005203CF">
        <w:rPr>
          <w:rFonts w:ascii="Arial" w:eastAsia="Arial" w:hAnsi="Arial" w:cs="Arial"/>
          <w:color w:val="000000" w:themeColor="text1"/>
        </w:rPr>
        <w:t>s</w:t>
      </w:r>
      <w:r w:rsidR="00E46D4A"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though this does not preclude gene expression changes for individual genes</w:t>
      </w:r>
      <w:r w:rsidR="00100CB6">
        <w:rPr>
          <w:rFonts w:ascii="Arial" w:eastAsia="Arial" w:hAnsi="Arial" w:cs="Arial"/>
          <w:color w:val="000000" w:themeColor="text1"/>
        </w:rPr>
        <w:t xml:space="preserve"> (</w:t>
      </w:r>
      <w:r w:rsidR="00100CB6">
        <w:rPr>
          <w:rFonts w:ascii="Arial" w:eastAsia="Arial" w:hAnsi="Arial" w:cs="Arial"/>
          <w:b/>
          <w:bCs/>
          <w:color w:val="000000" w:themeColor="text1"/>
        </w:rPr>
        <w:t>Supplemental</w:t>
      </w:r>
      <w:r w:rsidR="009809D3">
        <w:rPr>
          <w:rFonts w:ascii="Arial" w:eastAsia="Arial" w:hAnsi="Arial" w:cs="Arial"/>
          <w:b/>
          <w:bCs/>
          <w:color w:val="000000" w:themeColor="text1"/>
        </w:rPr>
        <w:t xml:space="preserve"> Figure </w:t>
      </w:r>
      <w:ins w:id="91" w:author="Elliot Martin" w:date="2022-01-25T12:46:00Z">
        <w:r w:rsidR="00152B0C">
          <w:rPr>
            <w:rFonts w:ascii="Arial" w:eastAsia="Arial" w:hAnsi="Arial" w:cs="Arial"/>
            <w:b/>
            <w:bCs/>
            <w:color w:val="000000" w:themeColor="text1"/>
          </w:rPr>
          <w:t>3</w:t>
        </w:r>
      </w:ins>
      <w:r w:rsidR="009809D3">
        <w:rPr>
          <w:rFonts w:ascii="Arial" w:eastAsia="Arial" w:hAnsi="Arial" w:cs="Arial"/>
          <w:b/>
          <w:bCs/>
          <w:color w:val="000000" w:themeColor="text1"/>
        </w:rPr>
        <w:t>A</w:t>
      </w:r>
      <w:r w:rsidR="00100CB6">
        <w:rPr>
          <w:rFonts w:ascii="Arial" w:eastAsia="Arial" w:hAnsi="Arial" w:cs="Arial"/>
          <w:color w:val="000000" w:themeColor="text1"/>
        </w:rPr>
        <w:t>)</w:t>
      </w:r>
      <w:r w:rsidR="005A7EC6"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00CB6">
        <w:rPr>
          <w:rFonts w:ascii="Arial" w:eastAsia="Arial" w:hAnsi="Arial" w:cs="Arial"/>
          <w:color w:val="000000" w:themeColor="text1"/>
        </w:rPr>
        <w:t>However, t</w:t>
      </w:r>
      <w:r w:rsidR="00F466E9" w:rsidRPr="005203CF">
        <w:rPr>
          <w:rFonts w:ascii="Arial" w:eastAsia="Arial" w:hAnsi="Arial" w:cs="Arial"/>
          <w:color w:val="000000" w:themeColor="text1"/>
        </w:rPr>
        <w:t xml:space="preserve">his is consistent </w:t>
      </w:r>
      <w:r w:rsidR="0016511E" w:rsidRPr="005203CF">
        <w:rPr>
          <w:rFonts w:ascii="Arial" w:eastAsia="Arial" w:hAnsi="Arial" w:cs="Arial"/>
          <w:color w:val="000000" w:themeColor="text1"/>
        </w:rPr>
        <w:t xml:space="preserve">with the observation that several factors that promote meiosis </w:t>
      </w:r>
      <w:r w:rsidR="00466AA6" w:rsidRPr="005203CF">
        <w:rPr>
          <w:rFonts w:ascii="Arial" w:eastAsia="Arial" w:hAnsi="Arial" w:cs="Arial"/>
          <w:color w:val="000000" w:themeColor="text1"/>
        </w:rPr>
        <w:t>I</w:t>
      </w:r>
      <w:r w:rsidR="0016511E" w:rsidRPr="005203CF">
        <w:rPr>
          <w:rFonts w:ascii="Arial" w:eastAsia="Arial" w:hAnsi="Arial" w:cs="Arial"/>
          <w:color w:val="000000" w:themeColor="text1"/>
        </w:rPr>
        <w:t xml:space="preserve"> are transcribed in the GSCs and the </w:t>
      </w:r>
      <w:del w:id="92" w:author="Elliot Martin" w:date="2022-01-28T13:42:00Z">
        <w:r w:rsidR="0016511E" w:rsidRPr="005203CF" w:rsidDel="00221F2D">
          <w:rPr>
            <w:rFonts w:ascii="Arial" w:eastAsia="Arial" w:hAnsi="Arial" w:cs="Arial"/>
            <w:color w:val="000000" w:themeColor="text1"/>
          </w:rPr>
          <w:delText xml:space="preserve">stages </w:delText>
        </w:r>
      </w:del>
      <w:ins w:id="93" w:author="Elliot Martin" w:date="2022-01-28T13:42:00Z">
        <w:r w:rsidR="00221F2D">
          <w:rPr>
            <w:rFonts w:ascii="Arial" w:eastAsia="Arial" w:hAnsi="Arial" w:cs="Arial"/>
            <w:color w:val="000000" w:themeColor="text1"/>
          </w:rPr>
          <w:t>cells</w:t>
        </w:r>
        <w:r w:rsidR="00221F2D" w:rsidRPr="005203CF">
          <w:rPr>
            <w:rFonts w:ascii="Arial" w:eastAsia="Arial" w:hAnsi="Arial" w:cs="Arial"/>
            <w:color w:val="000000" w:themeColor="text1"/>
          </w:rPr>
          <w:t xml:space="preserve"> </w:t>
        </w:r>
      </w:ins>
      <w:del w:id="94" w:author="Elliot Martin" w:date="2022-01-28T13:42:00Z">
        <w:r w:rsidR="0016511E" w:rsidRPr="005203CF" w:rsidDel="00221F2D">
          <w:rPr>
            <w:rFonts w:ascii="Arial" w:eastAsia="Arial" w:hAnsi="Arial" w:cs="Arial"/>
            <w:color w:val="000000" w:themeColor="text1"/>
          </w:rPr>
          <w:delText xml:space="preserve">therein </w:delText>
        </w:r>
      </w:del>
      <w:ins w:id="95" w:author="Elliot Martin" w:date="2022-01-28T13:42:00Z">
        <w:r w:rsidR="00221F2D">
          <w:rPr>
            <w:rFonts w:ascii="Arial" w:eastAsia="Arial" w:hAnsi="Arial" w:cs="Arial"/>
            <w:color w:val="000000" w:themeColor="text1"/>
          </w:rPr>
          <w:t>that follow</w:t>
        </w:r>
        <w:r w:rsidR="00221F2D" w:rsidRPr="005203CF">
          <w:rPr>
            <w:rFonts w:ascii="Arial" w:eastAsia="Arial" w:hAnsi="Arial" w:cs="Arial"/>
            <w:color w:val="000000" w:themeColor="text1"/>
          </w:rPr>
          <w:t xml:space="preserve"> </w:t>
        </w:r>
      </w:ins>
      <w:r w:rsidR="00041E5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{"citationID":"kB7tMQ28","properties":{"formattedCitation":"(McCarthy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041E5A" w:rsidRPr="005203CF">
        <w:rPr>
          <w:rFonts w:ascii="Arial" w:eastAsia="Arial" w:hAnsi="Arial" w:cs="Arial"/>
          <w:color w:val="000000" w:themeColor="text1"/>
        </w:rPr>
        <w:fldChar w:fldCharType="separate"/>
      </w:r>
      <w:r w:rsidR="00041E5A" w:rsidRPr="005203CF">
        <w:rPr>
          <w:rFonts w:ascii="Arial" w:hAnsi="Arial" w:cs="Arial"/>
        </w:rPr>
        <w:t>(McCarthy et al. 2021)</w:t>
      </w:r>
      <w:r w:rsidR="00041E5A" w:rsidRPr="005203CF">
        <w:rPr>
          <w:rFonts w:ascii="Arial" w:eastAsia="Arial" w:hAnsi="Arial" w:cs="Arial"/>
          <w:color w:val="000000" w:themeColor="text1"/>
        </w:rPr>
        <w:fldChar w:fldCharType="end"/>
      </w:r>
      <w:r w:rsidR="0016511E" w:rsidRPr="005203CF">
        <w:rPr>
          <w:rFonts w:ascii="Arial" w:eastAsia="Arial" w:hAnsi="Arial" w:cs="Arial"/>
          <w:color w:val="000000" w:themeColor="text1"/>
        </w:rPr>
        <w:t xml:space="preserve">. </w:t>
      </w:r>
      <w:r w:rsidR="00AF2B72" w:rsidRPr="005203CF">
        <w:rPr>
          <w:rFonts w:ascii="Arial" w:eastAsia="Arial" w:hAnsi="Arial" w:cs="Arial"/>
          <w:color w:val="000000" w:themeColor="text1"/>
        </w:rPr>
        <w:t>This</w:t>
      </w:r>
      <w:r w:rsidR="007C5E45" w:rsidRPr="005203CF">
        <w:rPr>
          <w:rFonts w:ascii="Arial" w:eastAsia="Arial" w:hAnsi="Arial" w:cs="Arial"/>
          <w:color w:val="000000" w:themeColor="text1"/>
        </w:rPr>
        <w:t xml:space="preserve"> suggest</w:t>
      </w:r>
      <w:r w:rsidR="00EE4DE7" w:rsidRPr="005203CF">
        <w:rPr>
          <w:rFonts w:ascii="Arial" w:eastAsia="Arial" w:hAnsi="Arial" w:cs="Arial"/>
          <w:color w:val="000000" w:themeColor="text1"/>
        </w:rPr>
        <w:t>s that</w:t>
      </w:r>
      <w:r w:rsidR="0045311D" w:rsidRPr="005203CF">
        <w:rPr>
          <w:rFonts w:ascii="Arial" w:eastAsia="Arial" w:hAnsi="Arial" w:cs="Arial"/>
          <w:color w:val="000000" w:themeColor="text1"/>
        </w:rPr>
        <w:t>, in general,</w:t>
      </w:r>
      <w:r w:rsidR="00EE4DE7"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 xml:space="preserve">transition from a mitotic state to a meiotic state is not driven by changes </w:t>
      </w:r>
      <w:r w:rsidR="001A7B3C">
        <w:rPr>
          <w:rFonts w:ascii="Arial" w:eastAsia="Arial" w:hAnsi="Arial" w:cs="Arial"/>
          <w:color w:val="000000" w:themeColor="text1"/>
        </w:rPr>
        <w:t>in</w:t>
      </w:r>
      <w:r w:rsidR="001A7B3C" w:rsidRPr="005203CF">
        <w:rPr>
          <w:rFonts w:ascii="Arial" w:eastAsia="Arial" w:hAnsi="Arial" w:cs="Arial"/>
          <w:color w:val="000000" w:themeColor="text1"/>
        </w:rPr>
        <w:t xml:space="preserve"> </w:t>
      </w:r>
      <w:r w:rsidR="0045311D" w:rsidRPr="005203CF">
        <w:rPr>
          <w:rFonts w:ascii="Arial" w:eastAsia="Arial" w:hAnsi="Arial" w:cs="Arial"/>
          <w:color w:val="000000" w:themeColor="text1"/>
        </w:rPr>
        <w:t>mRNA level</w:t>
      </w:r>
      <w:r w:rsidR="001A7B3C">
        <w:rPr>
          <w:rFonts w:ascii="Arial" w:eastAsia="Arial" w:hAnsi="Arial" w:cs="Arial"/>
          <w:color w:val="000000" w:themeColor="text1"/>
        </w:rPr>
        <w:t xml:space="preserve">s </w:t>
      </w:r>
      <w:r w:rsidR="0045311D" w:rsidRPr="005203CF">
        <w:rPr>
          <w:rFonts w:ascii="Arial" w:eastAsia="Arial" w:hAnsi="Arial" w:cs="Arial"/>
          <w:color w:val="000000" w:themeColor="text1"/>
        </w:rPr>
        <w:t xml:space="preserve">of </w:t>
      </w:r>
      <w:r w:rsidR="00466AA6" w:rsidRPr="005203CF">
        <w:rPr>
          <w:rFonts w:ascii="Arial" w:eastAsia="Arial" w:hAnsi="Arial" w:cs="Arial"/>
          <w:color w:val="000000" w:themeColor="text1"/>
        </w:rPr>
        <w:t xml:space="preserve">meiotic </w:t>
      </w:r>
      <w:del w:id="96" w:author="Rangan, Prashanth" w:date="2022-01-31T08:46:00Z">
        <w:r w:rsidR="00466AA6" w:rsidRPr="005203CF" w:rsidDel="00735DB2">
          <w:rPr>
            <w:rFonts w:ascii="Arial" w:eastAsia="Arial" w:hAnsi="Arial" w:cs="Arial"/>
            <w:color w:val="000000" w:themeColor="text1"/>
          </w:rPr>
          <w:delText>cell cycle</w:delText>
        </w:r>
        <w:r w:rsidR="001A7B3C" w:rsidDel="00735DB2">
          <w:rPr>
            <w:rFonts w:ascii="Arial" w:eastAsia="Arial" w:hAnsi="Arial" w:cs="Arial"/>
            <w:color w:val="000000" w:themeColor="text1"/>
          </w:rPr>
          <w:delText xml:space="preserve"> </w:delText>
        </w:r>
      </w:del>
      <w:r w:rsidR="001A7B3C" w:rsidRPr="005203CF">
        <w:rPr>
          <w:rFonts w:ascii="Arial" w:eastAsia="Arial" w:hAnsi="Arial" w:cs="Arial"/>
          <w:color w:val="000000" w:themeColor="text1"/>
        </w:rPr>
        <w:t>genes</w:t>
      </w:r>
      <w:r w:rsidR="0045311D" w:rsidRPr="005203CF">
        <w:rPr>
          <w:rFonts w:ascii="Arial" w:eastAsia="Arial" w:hAnsi="Arial" w:cs="Arial"/>
          <w:color w:val="000000" w:themeColor="text1"/>
        </w:rPr>
        <w:t xml:space="preserve">. </w:t>
      </w:r>
    </w:p>
    <w:p w14:paraId="67E09C04" w14:textId="77777777" w:rsidR="003E1C34" w:rsidRPr="005203CF" w:rsidRDefault="003E1C34" w:rsidP="005203CF">
      <w:pPr>
        <w:spacing w:after="0" w:line="360" w:lineRule="auto"/>
        <w:jc w:val="both"/>
        <w:rPr>
          <w:rFonts w:ascii="Arial" w:eastAsia="Arial" w:hAnsi="Arial" w:cs="Arial"/>
          <w:color w:val="000000" w:themeColor="text1"/>
        </w:rPr>
      </w:pPr>
    </w:p>
    <w:p w14:paraId="4239BB0A" w14:textId="7559690A" w:rsidR="006E7292" w:rsidRPr="005203CF" w:rsidRDefault="0045311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As we did not see overall changes to mRNA levels</w:t>
      </w:r>
      <w:r w:rsidR="004102A3" w:rsidRPr="005203CF">
        <w:rPr>
          <w:rFonts w:ascii="Arial" w:eastAsia="Arial" w:hAnsi="Arial" w:cs="Arial"/>
          <w:color w:val="000000" w:themeColor="text1"/>
        </w:rPr>
        <w:t xml:space="preserve"> of genes in the GO-term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we next examined the polysome-seq data of </w:t>
      </w:r>
      <w:r w:rsidR="001A7B3C">
        <w:rPr>
          <w:rFonts w:ascii="Arial" w:eastAsia="Arial" w:hAnsi="Arial" w:cs="Arial"/>
          <w:color w:val="000000" w:themeColor="text1"/>
        </w:rPr>
        <w:t xml:space="preserve">those </w:t>
      </w:r>
      <w:r w:rsidR="004102A3" w:rsidRPr="005203CF">
        <w:rPr>
          <w:rFonts w:ascii="Arial" w:eastAsia="Arial" w:hAnsi="Arial" w:cs="Arial"/>
          <w:color w:val="000000" w:themeColor="text1"/>
        </w:rPr>
        <w:t xml:space="preserve">genes </w:t>
      </w:r>
      <w:r w:rsidRPr="005203CF">
        <w:rPr>
          <w:rFonts w:ascii="Arial" w:eastAsia="Arial" w:hAnsi="Arial" w:cs="Arial"/>
          <w:color w:val="000000" w:themeColor="text1"/>
        </w:rPr>
        <w:t>to determine if changes in expression might occur at the level of translation.</w:t>
      </w:r>
      <w:r w:rsidR="00051823" w:rsidRPr="005203CF">
        <w:rPr>
          <w:rFonts w:ascii="Arial" w:eastAsia="Arial" w:hAnsi="Arial" w:cs="Arial"/>
          <w:color w:val="000000" w:themeColor="text1"/>
        </w:rPr>
        <w:t xml:space="preserve"> Polysome-seq uses polysome profiling to separate mRNAs that are associated to polysomes which form by mRNAs </w:t>
      </w:r>
      <w:r w:rsidR="001A7B3C" w:rsidRPr="005203CF">
        <w:rPr>
          <w:rFonts w:ascii="Arial" w:eastAsia="Arial" w:hAnsi="Arial" w:cs="Arial"/>
          <w:color w:val="000000" w:themeColor="text1"/>
        </w:rPr>
        <w:t>engage</w:t>
      </w:r>
      <w:r w:rsidR="001A7B3C">
        <w:rPr>
          <w:rFonts w:ascii="Arial" w:eastAsia="Arial" w:hAnsi="Arial" w:cs="Arial"/>
          <w:color w:val="000000" w:themeColor="text1"/>
        </w:rPr>
        <w:t>ment</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with multiple ribosomes. To quantify the degree to which an mRNA is associated with polysome fractions</w:t>
      </w:r>
      <w:r w:rsidR="0016511E" w:rsidRPr="005203CF">
        <w:rPr>
          <w:rFonts w:ascii="Arial" w:eastAsia="Arial" w:hAnsi="Arial" w:cs="Arial"/>
          <w:color w:val="000000" w:themeColor="text1"/>
        </w:rPr>
        <w:t>,</w:t>
      </w:r>
      <w:r w:rsidR="00051823" w:rsidRPr="005203CF">
        <w:rPr>
          <w:rFonts w:ascii="Arial" w:eastAsia="Arial" w:hAnsi="Arial" w:cs="Arial"/>
          <w:color w:val="000000" w:themeColor="text1"/>
        </w:rPr>
        <w:t xml:space="preserve"> we </w:t>
      </w:r>
      <w:r w:rsidR="005957E4" w:rsidRPr="005203CF">
        <w:rPr>
          <w:rFonts w:ascii="Arial" w:eastAsia="Arial" w:hAnsi="Arial" w:cs="Arial"/>
          <w:color w:val="000000" w:themeColor="text1"/>
        </w:rPr>
        <w:t xml:space="preserve">compared the relative </w:t>
      </w:r>
      <w:r w:rsidR="005957E4">
        <w:rPr>
          <w:rFonts w:ascii="Arial" w:eastAsia="Arial" w:hAnsi="Arial" w:cs="Arial"/>
          <w:color w:val="000000" w:themeColor="text1"/>
        </w:rPr>
        <w:t>abundance</w:t>
      </w:r>
      <w:r w:rsidR="005957E4" w:rsidRPr="005203CF">
        <w:rPr>
          <w:rFonts w:ascii="Arial" w:eastAsia="Arial" w:hAnsi="Arial" w:cs="Arial"/>
          <w:color w:val="000000" w:themeColor="text1"/>
        </w:rPr>
        <w:t xml:space="preserve"> </w:t>
      </w:r>
      <w:r w:rsidR="005957E4">
        <w:rPr>
          <w:rFonts w:ascii="Arial" w:eastAsia="Arial" w:hAnsi="Arial" w:cs="Arial"/>
          <w:color w:val="000000" w:themeColor="text1"/>
        </w:rPr>
        <w:t xml:space="preserve">of </w:t>
      </w:r>
      <w:r w:rsidR="00051823" w:rsidRPr="005203CF">
        <w:rPr>
          <w:rFonts w:ascii="Arial" w:eastAsia="Arial" w:hAnsi="Arial" w:cs="Arial"/>
          <w:color w:val="000000" w:themeColor="text1"/>
        </w:rPr>
        <w:t xml:space="preserve">mRNAs from the polysome fractions to their relative expression </w:t>
      </w:r>
      <w:r w:rsidR="001A7B3C">
        <w:rPr>
          <w:rFonts w:ascii="Arial" w:eastAsia="Arial" w:hAnsi="Arial" w:cs="Arial"/>
          <w:color w:val="000000" w:themeColor="text1"/>
        </w:rPr>
        <w:t>using</w:t>
      </w:r>
      <w:r w:rsidR="001A7B3C" w:rsidRPr="005203CF">
        <w:rPr>
          <w:rFonts w:ascii="Arial" w:eastAsia="Arial" w:hAnsi="Arial" w:cs="Arial"/>
          <w:color w:val="000000" w:themeColor="text1"/>
        </w:rPr>
        <w:t xml:space="preserve"> </w:t>
      </w:r>
      <w:r w:rsidR="00051823" w:rsidRPr="005203CF">
        <w:rPr>
          <w:rFonts w:ascii="Arial" w:eastAsia="Arial" w:hAnsi="Arial" w:cs="Arial"/>
          <w:color w:val="000000" w:themeColor="text1"/>
        </w:rPr>
        <w:t>corresponding input lysate</w:t>
      </w:r>
      <w:r w:rsidR="001A7B3C">
        <w:rPr>
          <w:rFonts w:ascii="Arial" w:eastAsia="Arial" w:hAnsi="Arial" w:cs="Arial"/>
          <w:color w:val="000000" w:themeColor="text1"/>
        </w:rPr>
        <w:t>s to</w:t>
      </w:r>
      <w:r w:rsidR="00051823" w:rsidRPr="005203CF">
        <w:rPr>
          <w:rFonts w:ascii="Arial" w:eastAsia="Arial" w:hAnsi="Arial" w:cs="Arial"/>
          <w:color w:val="000000" w:themeColor="text1"/>
        </w:rPr>
        <w:t xml:space="preserve"> </w:t>
      </w:r>
      <w:r w:rsidR="001A7B3C">
        <w:rPr>
          <w:rFonts w:ascii="Arial" w:eastAsia="Arial" w:hAnsi="Arial" w:cs="Arial"/>
          <w:color w:val="000000" w:themeColor="text1"/>
        </w:rPr>
        <w:t>calculate</w:t>
      </w:r>
      <w:r w:rsidR="00051823" w:rsidRPr="005203CF">
        <w:rPr>
          <w:rFonts w:ascii="Arial" w:eastAsia="Arial" w:hAnsi="Arial" w:cs="Arial"/>
          <w:color w:val="000000" w:themeColor="text1"/>
        </w:rPr>
        <w:t xml:space="preserve"> a metric referred to as translational efficiency</w:t>
      </w:r>
      <w:r w:rsidR="000F3F2B">
        <w:rPr>
          <w:rFonts w:ascii="Arial" w:eastAsia="Arial" w:hAnsi="Arial" w:cs="Arial"/>
          <w:color w:val="000000" w:themeColor="text1"/>
        </w:rPr>
        <w:t xml:space="preserve"> (TE)</w:t>
      </w:r>
      <w:r w:rsidR="00051823" w:rsidRPr="005203CF">
        <w:rPr>
          <w:rFonts w:ascii="Arial" w:eastAsia="Arial" w:hAnsi="Arial" w:cs="Arial"/>
          <w:color w:val="000000" w:themeColor="text1"/>
        </w:rPr>
        <w:t xml:space="preserve">. </w:t>
      </w:r>
      <w:r w:rsidRPr="005203CF">
        <w:rPr>
          <w:rFonts w:ascii="Arial" w:eastAsia="Arial" w:hAnsi="Arial" w:cs="Arial"/>
          <w:color w:val="000000" w:themeColor="text1"/>
        </w:rPr>
        <w:t>Indeed</w:t>
      </w:r>
      <w:r w:rsidR="005C313B" w:rsidRPr="005203CF">
        <w:rPr>
          <w:rFonts w:ascii="Arial" w:eastAsia="Arial" w:hAnsi="Arial" w:cs="Arial"/>
          <w:color w:val="000000" w:themeColor="text1"/>
        </w:rPr>
        <w:t xml:space="preserve">, genes in </w:t>
      </w:r>
      <w:r w:rsidR="0016511E" w:rsidRPr="005203CF">
        <w:rPr>
          <w:rFonts w:ascii="Arial" w:eastAsia="Arial" w:hAnsi="Arial" w:cs="Arial"/>
          <w:color w:val="000000" w:themeColor="text1"/>
        </w:rPr>
        <w:t xml:space="preserve">the </w:t>
      </w:r>
      <w:r w:rsidR="00466AA6" w:rsidRPr="005203CF">
        <w:rPr>
          <w:rFonts w:ascii="Arial" w:eastAsia="Arial" w:hAnsi="Arial" w:cs="Arial"/>
          <w:color w:val="000000" w:themeColor="text1"/>
        </w:rPr>
        <w:t>meiotic cell cycle</w:t>
      </w:r>
      <w:r w:rsidR="00051823" w:rsidRPr="005203CF">
        <w:rPr>
          <w:rFonts w:ascii="Arial" w:eastAsia="Arial" w:hAnsi="Arial" w:cs="Arial"/>
          <w:color w:val="000000" w:themeColor="text1"/>
        </w:rPr>
        <w:t xml:space="preserve"> </w:t>
      </w:r>
      <w:r w:rsidR="005C313B" w:rsidRPr="005203CF">
        <w:rPr>
          <w:rFonts w:ascii="Arial" w:eastAsia="Arial" w:hAnsi="Arial" w:cs="Arial"/>
          <w:color w:val="000000" w:themeColor="text1"/>
        </w:rPr>
        <w:t xml:space="preserve">GO-term had a significant increase in translation efficiency in CBs and a more dramatic increase in </w:t>
      </w:r>
      <w:r w:rsidR="0029412F" w:rsidRPr="005203CF">
        <w:rPr>
          <w:rFonts w:ascii="Arial" w:eastAsia="Arial" w:hAnsi="Arial" w:cs="Arial"/>
          <w:color w:val="000000" w:themeColor="text1"/>
        </w:rPr>
        <w:t xml:space="preserve">cysts </w:t>
      </w:r>
      <w:r w:rsidR="001A7B3C">
        <w:rPr>
          <w:rFonts w:ascii="Arial" w:eastAsia="Arial" w:hAnsi="Arial" w:cs="Arial"/>
          <w:color w:val="000000" w:themeColor="text1"/>
        </w:rPr>
        <w:t>despite no</w:t>
      </w:r>
      <w:r w:rsidR="007819FC" w:rsidRPr="005203CF">
        <w:rPr>
          <w:rFonts w:ascii="Arial" w:eastAsia="Arial" w:hAnsi="Arial" w:cs="Arial"/>
          <w:color w:val="000000" w:themeColor="text1"/>
        </w:rPr>
        <w:t xml:space="preserve"> significant changes to the overall mRNA level of these genes (</w:t>
      </w:r>
      <w:r w:rsidR="00100CB6" w:rsidRPr="00152B0C">
        <w:rPr>
          <w:rFonts w:ascii="Arial" w:eastAsia="Arial" w:hAnsi="Arial" w:cs="Arial"/>
          <w:b/>
          <w:bCs/>
          <w:color w:val="000000" w:themeColor="text1"/>
          <w:rPrChange w:id="97" w:author="Elliot Martin" w:date="2022-01-25T12:47:00Z">
            <w:rPr>
              <w:rFonts w:ascii="Arial" w:eastAsia="Arial" w:hAnsi="Arial" w:cs="Arial"/>
              <w:color w:val="000000" w:themeColor="text1"/>
            </w:rPr>
          </w:rPrChange>
        </w:rPr>
        <w:t>Supplemental</w:t>
      </w:r>
      <w:r w:rsidR="00100CB6">
        <w:rPr>
          <w:rFonts w:ascii="Arial" w:eastAsia="Arial" w:hAnsi="Arial" w:cs="Arial"/>
          <w:color w:val="000000" w:themeColor="text1"/>
        </w:rPr>
        <w:t xml:space="preserve"> </w:t>
      </w:r>
      <w:r w:rsidR="007819FC" w:rsidRPr="005203CF">
        <w:rPr>
          <w:rFonts w:ascii="Arial" w:eastAsia="Arial" w:hAnsi="Arial" w:cs="Arial"/>
          <w:b/>
          <w:bCs/>
          <w:color w:val="000000" w:themeColor="text1"/>
        </w:rPr>
        <w:t xml:space="preserve">Figure </w:t>
      </w:r>
      <w:r w:rsidR="005957E4">
        <w:rPr>
          <w:rFonts w:ascii="Arial" w:eastAsia="Arial" w:hAnsi="Arial" w:cs="Arial"/>
          <w:b/>
          <w:bCs/>
          <w:color w:val="000000" w:themeColor="text1"/>
        </w:rPr>
        <w:t>3</w:t>
      </w:r>
      <w:r w:rsidR="007819FC" w:rsidRPr="005203CF">
        <w:rPr>
          <w:rFonts w:ascii="Arial" w:eastAsia="Arial" w:hAnsi="Arial" w:cs="Arial"/>
          <w:b/>
          <w:bCs/>
          <w:color w:val="000000" w:themeColor="text1"/>
        </w:rPr>
        <w:t>A-B</w:t>
      </w:r>
      <w:r w:rsidR="007819FC" w:rsidRPr="005203CF">
        <w:rPr>
          <w:rFonts w:ascii="Arial" w:eastAsia="Arial" w:hAnsi="Arial" w:cs="Arial"/>
          <w:color w:val="000000" w:themeColor="text1"/>
        </w:rPr>
        <w:t>)</w:t>
      </w:r>
      <w:r w:rsidR="005C313B" w:rsidRPr="005203CF">
        <w:rPr>
          <w:rFonts w:ascii="Arial" w:eastAsia="Arial" w:hAnsi="Arial" w:cs="Arial"/>
          <w:color w:val="000000" w:themeColor="text1"/>
        </w:rPr>
        <w:t xml:space="preserve">. </w:t>
      </w:r>
      <w:r w:rsidR="001A7B3C">
        <w:rPr>
          <w:rFonts w:ascii="Arial" w:eastAsia="Arial" w:hAnsi="Arial" w:cs="Arial"/>
          <w:color w:val="000000" w:themeColor="text1"/>
        </w:rPr>
        <w:t>Based on</w:t>
      </w:r>
      <w:r w:rsidR="001A7B3C" w:rsidRPr="005203CF">
        <w:rPr>
          <w:rFonts w:ascii="Arial" w:eastAsia="Arial" w:hAnsi="Arial" w:cs="Arial"/>
          <w:color w:val="000000" w:themeColor="text1"/>
        </w:rPr>
        <w:t xml:space="preserve">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009777A6" w:rsidRPr="005203CF">
        <w:rPr>
          <w:rFonts w:ascii="Arial" w:eastAsia="Arial" w:hAnsi="Arial" w:cs="Arial"/>
          <w:color w:val="000000" w:themeColor="text1"/>
        </w:rPr>
        <w:t xml:space="preserve"> data, the expression of </w:t>
      </w:r>
      <w:r w:rsidR="001E5E38" w:rsidRPr="005203CF">
        <w:rPr>
          <w:rFonts w:ascii="Arial" w:eastAsia="Arial" w:hAnsi="Arial" w:cs="Arial"/>
          <w:color w:val="000000" w:themeColor="text1"/>
        </w:rPr>
        <w:lastRenderedPageBreak/>
        <w:t xml:space="preserve">meiotic cell cycle </w:t>
      </w:r>
      <w:r w:rsidR="001E5E38">
        <w:rPr>
          <w:rFonts w:ascii="Arial" w:eastAsia="Arial" w:hAnsi="Arial" w:cs="Arial"/>
          <w:color w:val="000000" w:themeColor="text1"/>
        </w:rPr>
        <w:t xml:space="preserve">genes </w:t>
      </w:r>
      <w:r w:rsidR="006E2203" w:rsidRPr="005203CF">
        <w:rPr>
          <w:rFonts w:ascii="Arial" w:eastAsia="Arial" w:hAnsi="Arial" w:cs="Arial"/>
          <w:color w:val="000000" w:themeColor="text1"/>
        </w:rPr>
        <w:t>increase</w:t>
      </w:r>
      <w:r w:rsidR="00B370F3">
        <w:rPr>
          <w:rFonts w:ascii="Arial" w:eastAsia="Arial" w:hAnsi="Arial" w:cs="Arial"/>
          <w:color w:val="000000" w:themeColor="text1"/>
        </w:rPr>
        <w:t>d</w:t>
      </w:r>
      <w:r w:rsidR="00A248BF" w:rsidRPr="005203CF">
        <w:rPr>
          <w:rFonts w:ascii="Arial" w:eastAsia="Arial" w:hAnsi="Arial" w:cs="Arial"/>
          <w:color w:val="000000" w:themeColor="text1"/>
        </w:rPr>
        <w:t xml:space="preserve"> slightly but significantly </w:t>
      </w:r>
      <w:del w:id="98" w:author="Elliot Martin" w:date="2022-01-25T12:48:00Z">
        <w:r w:rsidR="002D3BD7" w:rsidRPr="005203CF" w:rsidDel="00D00C35">
          <w:rPr>
            <w:rFonts w:ascii="Arial" w:eastAsia="Arial" w:hAnsi="Arial" w:cs="Arial"/>
            <w:color w:val="000000" w:themeColor="text1"/>
          </w:rPr>
          <w:delText>in</w:delText>
        </w:r>
      </w:del>
      <w:ins w:id="99" w:author="Elliot Martin" w:date="2022-01-25T12:48:00Z">
        <w:r w:rsidR="00D00C35">
          <w:rPr>
            <w:rFonts w:ascii="Arial" w:eastAsia="Arial" w:hAnsi="Arial" w:cs="Arial"/>
            <w:color w:val="000000" w:themeColor="text1"/>
          </w:rPr>
          <w:t xml:space="preserve">in the </w:t>
        </w:r>
      </w:ins>
      <w:del w:id="100" w:author="Elliot Martin" w:date="2022-01-25T12:48:00Z">
        <w:r w:rsidR="002D3BD7" w:rsidRPr="005203CF" w:rsidDel="00D00C35">
          <w:rPr>
            <w:rFonts w:ascii="Arial" w:eastAsia="Arial" w:hAnsi="Arial" w:cs="Arial"/>
            <w:color w:val="000000" w:themeColor="text1"/>
          </w:rPr>
          <w:delText xml:space="preserve"> clusters </w:delText>
        </w:r>
      </w:del>
      <w:r w:rsidR="002D3BD7" w:rsidRPr="005203CF">
        <w:rPr>
          <w:rFonts w:ascii="Arial" w:eastAsia="Arial" w:hAnsi="Arial" w:cs="Arial"/>
          <w:color w:val="000000" w:themeColor="text1"/>
        </w:rPr>
        <w:t>4CC</w:t>
      </w:r>
      <w:r w:rsidR="00540A4A" w:rsidRPr="005203CF">
        <w:rPr>
          <w:rFonts w:ascii="Arial" w:eastAsia="Arial" w:hAnsi="Arial" w:cs="Arial"/>
          <w:color w:val="000000" w:themeColor="text1"/>
        </w:rPr>
        <w:t xml:space="preserve"> </w:t>
      </w:r>
      <w:ins w:id="101" w:author="Elliot Martin" w:date="2022-01-25T12:48:00Z">
        <w:r w:rsidR="00D00C35">
          <w:rPr>
            <w:rFonts w:ascii="Arial" w:eastAsia="Arial" w:hAnsi="Arial" w:cs="Arial"/>
            <w:color w:val="000000" w:themeColor="text1"/>
          </w:rPr>
          <w:t xml:space="preserve">cluster </w:t>
        </w:r>
      </w:ins>
      <w:del w:id="102" w:author="Elliot Martin" w:date="2022-01-25T12:48:00Z">
        <w:r w:rsidR="00540A4A" w:rsidRPr="005203CF" w:rsidDel="00D00C35">
          <w:rPr>
            <w:rFonts w:ascii="Arial" w:eastAsia="Arial" w:hAnsi="Arial" w:cs="Arial"/>
            <w:color w:val="000000" w:themeColor="text1"/>
          </w:rPr>
          <w:delText xml:space="preserve">and </w:delText>
        </w:r>
        <w:r w:rsidR="002D3BD7" w:rsidRPr="005203CF" w:rsidDel="00D00C35">
          <w:rPr>
            <w:rFonts w:ascii="Arial" w:eastAsia="Arial" w:hAnsi="Arial" w:cs="Arial"/>
            <w:color w:val="000000" w:themeColor="text1"/>
          </w:rPr>
          <w:delText>8CC</w:delText>
        </w:r>
        <w:r w:rsidR="009777A6" w:rsidRPr="005203CF" w:rsidDel="00D00C35">
          <w:rPr>
            <w:rFonts w:ascii="Arial" w:eastAsia="Arial" w:hAnsi="Arial" w:cs="Arial"/>
            <w:color w:val="000000" w:themeColor="text1"/>
          </w:rPr>
          <w:delText xml:space="preserve"> </w:delText>
        </w:r>
      </w:del>
      <w:r w:rsidR="00540A4A" w:rsidRPr="005203CF">
        <w:rPr>
          <w:rFonts w:ascii="Arial" w:eastAsia="Arial" w:hAnsi="Arial" w:cs="Arial"/>
          <w:color w:val="000000" w:themeColor="text1"/>
        </w:rPr>
        <w:t>with a</w:t>
      </w:r>
      <w:r w:rsidR="009777A6" w:rsidRPr="005203CF">
        <w:rPr>
          <w:rFonts w:ascii="Arial" w:eastAsia="Arial" w:hAnsi="Arial" w:cs="Arial"/>
          <w:color w:val="000000" w:themeColor="text1"/>
        </w:rPr>
        <w:t xml:space="preserve"> median increas</w:t>
      </w:r>
      <w:r w:rsidR="002D3BD7" w:rsidRPr="005203CF">
        <w:rPr>
          <w:rFonts w:ascii="Arial" w:eastAsia="Arial" w:hAnsi="Arial" w:cs="Arial"/>
          <w:color w:val="000000" w:themeColor="text1"/>
        </w:rPr>
        <w:t>e in expression</w:t>
      </w:r>
      <w:r w:rsidR="009777A6" w:rsidRPr="005203CF">
        <w:rPr>
          <w:rFonts w:ascii="Arial" w:eastAsia="Arial" w:hAnsi="Arial" w:cs="Arial"/>
          <w:color w:val="000000" w:themeColor="text1"/>
        </w:rPr>
        <w:t xml:space="preserve"> </w:t>
      </w:r>
      <w:r w:rsidR="00E46D4A" w:rsidRPr="005203CF">
        <w:rPr>
          <w:rFonts w:ascii="Arial" w:eastAsia="Arial" w:hAnsi="Arial" w:cs="Arial"/>
          <w:color w:val="000000" w:themeColor="text1"/>
        </w:rPr>
        <w:t xml:space="preserve">of </w:t>
      </w:r>
      <w:r w:rsidR="00540A4A" w:rsidRPr="005203CF">
        <w:rPr>
          <w:rFonts w:ascii="Arial" w:eastAsia="Arial" w:hAnsi="Arial" w:cs="Arial"/>
          <w:color w:val="000000" w:themeColor="text1"/>
        </w:rPr>
        <w:t xml:space="preserve">1.25 fold </w:t>
      </w:r>
      <w:del w:id="103" w:author="Elliot Martin" w:date="2022-01-25T12:47:00Z">
        <w:r w:rsidR="00540A4A" w:rsidRPr="005203CF" w:rsidDel="00152B0C">
          <w:rPr>
            <w:rFonts w:ascii="Arial" w:eastAsia="Arial" w:hAnsi="Arial" w:cs="Arial"/>
            <w:color w:val="000000" w:themeColor="text1"/>
          </w:rPr>
          <w:delText xml:space="preserve">and 1.19 fold </w:delText>
        </w:r>
      </w:del>
      <w:del w:id="104" w:author="Elliot Martin" w:date="2022-01-25T12:48:00Z">
        <w:r w:rsidR="00540A4A" w:rsidRPr="005203CF" w:rsidDel="00D00C35">
          <w:rPr>
            <w:rFonts w:ascii="Arial" w:eastAsia="Arial" w:hAnsi="Arial" w:cs="Arial"/>
            <w:color w:val="000000" w:themeColor="text1"/>
          </w:rPr>
          <w:delText xml:space="preserve">in the 4CC </w:delText>
        </w:r>
      </w:del>
      <w:del w:id="105" w:author="Elliot Martin" w:date="2022-01-25T12:47:00Z">
        <w:r w:rsidR="00540A4A" w:rsidRPr="005203CF" w:rsidDel="00152B0C">
          <w:rPr>
            <w:rFonts w:ascii="Arial" w:eastAsia="Arial" w:hAnsi="Arial" w:cs="Arial"/>
            <w:color w:val="000000" w:themeColor="text1"/>
          </w:rPr>
          <w:delText xml:space="preserve">and 8CC </w:delText>
        </w:r>
      </w:del>
      <w:del w:id="106" w:author="Elliot Martin" w:date="2022-01-25T12:48:00Z">
        <w:r w:rsidR="00540A4A" w:rsidRPr="005203CF" w:rsidDel="00D00C35">
          <w:rPr>
            <w:rFonts w:ascii="Arial" w:eastAsia="Arial" w:hAnsi="Arial" w:cs="Arial"/>
            <w:color w:val="000000" w:themeColor="text1"/>
          </w:rPr>
          <w:delText>clusters respectively</w:delText>
        </w:r>
        <w:r w:rsidR="005957E4" w:rsidDel="00D00C35">
          <w:rPr>
            <w:rFonts w:ascii="Arial" w:eastAsia="Arial" w:hAnsi="Arial" w:cs="Arial"/>
            <w:color w:val="000000" w:themeColor="text1"/>
          </w:rPr>
          <w:delText xml:space="preserve"> </w:delText>
        </w:r>
      </w:del>
      <w:r w:rsidR="005957E4">
        <w:rPr>
          <w:rFonts w:ascii="Arial" w:eastAsia="Arial" w:hAnsi="Arial" w:cs="Arial"/>
          <w:color w:val="000000" w:themeColor="text1"/>
        </w:rPr>
        <w:t>(</w:t>
      </w:r>
      <w:r w:rsidR="005957E4" w:rsidRPr="00D00C35">
        <w:rPr>
          <w:rFonts w:ascii="Arial" w:eastAsia="Arial" w:hAnsi="Arial" w:cs="Arial"/>
          <w:b/>
          <w:bCs/>
          <w:color w:val="000000" w:themeColor="text1"/>
          <w:rPrChange w:id="107" w:author="Elliot Martin" w:date="2022-01-25T12:48:00Z">
            <w:rPr>
              <w:rFonts w:ascii="Arial" w:eastAsia="Arial" w:hAnsi="Arial" w:cs="Arial"/>
              <w:color w:val="000000" w:themeColor="text1"/>
            </w:rPr>
          </w:rPrChange>
        </w:rPr>
        <w:t>Supplemental Figure 3C</w:t>
      </w:r>
      <w:r w:rsidR="005957E4">
        <w:rPr>
          <w:rFonts w:ascii="Arial" w:eastAsia="Arial" w:hAnsi="Arial" w:cs="Arial"/>
          <w:color w:val="000000" w:themeColor="text1"/>
        </w:rPr>
        <w:t>)</w:t>
      </w:r>
      <w:r w:rsidR="00540A4A" w:rsidRPr="005203CF">
        <w:rPr>
          <w:rFonts w:ascii="Arial" w:eastAsia="Arial" w:hAnsi="Arial" w:cs="Arial"/>
          <w:color w:val="000000" w:themeColor="text1"/>
        </w:rPr>
        <w:t>.</w:t>
      </w:r>
      <w:r w:rsidR="00540A4A" w:rsidRPr="005203CF">
        <w:rPr>
          <w:rFonts w:ascii="Arial" w:hAnsi="Arial" w:cs="Arial"/>
        </w:rPr>
        <w:t xml:space="preserve"> </w:t>
      </w:r>
      <w:r w:rsidR="004F4E2A" w:rsidRPr="005203CF">
        <w:rPr>
          <w:rFonts w:ascii="Arial" w:hAnsi="Arial" w:cs="Arial"/>
        </w:rPr>
        <w:t xml:space="preserve"> </w:t>
      </w:r>
      <w:r w:rsidR="002D3BD7" w:rsidRPr="005203CF">
        <w:rPr>
          <w:rFonts w:ascii="Arial" w:eastAsia="Arial" w:hAnsi="Arial" w:cs="Arial"/>
          <w:color w:val="000000" w:themeColor="text1"/>
        </w:rPr>
        <w:t xml:space="preserve">This suggests that some genes in the </w:t>
      </w:r>
      <w:r w:rsidR="00466AA6" w:rsidRPr="005203CF">
        <w:rPr>
          <w:rFonts w:ascii="Arial" w:eastAsia="Arial" w:hAnsi="Arial" w:cs="Arial"/>
          <w:color w:val="000000" w:themeColor="text1"/>
        </w:rPr>
        <w:t>meiotic cell cycle</w:t>
      </w:r>
      <w:r w:rsidR="002D3BD7" w:rsidRPr="005203CF">
        <w:rPr>
          <w:rFonts w:ascii="Arial" w:eastAsia="Arial" w:hAnsi="Arial" w:cs="Arial"/>
          <w:color w:val="000000" w:themeColor="text1"/>
        </w:rPr>
        <w:t xml:space="preserve"> GO-term may be regulated at the mRNA level, but as a group this regulation is modest</w:t>
      </w:r>
      <w:r w:rsidR="00717D80" w:rsidRPr="005203CF">
        <w:rPr>
          <w:rFonts w:ascii="Arial" w:eastAsia="Arial" w:hAnsi="Arial" w:cs="Arial"/>
          <w:color w:val="000000" w:themeColor="text1"/>
        </w:rPr>
        <w:t xml:space="preserve">. This is likely because genes in this GO-term are robustly expressed even in GSCs as the median </w:t>
      </w:r>
      <w:r w:rsidR="001E5E38" w:rsidRPr="005203CF">
        <w:rPr>
          <w:rFonts w:ascii="Arial" w:eastAsia="Arial" w:hAnsi="Arial" w:cs="Arial"/>
          <w:color w:val="000000" w:themeColor="text1"/>
        </w:rPr>
        <w:t xml:space="preserve">mRNA level </w:t>
      </w:r>
      <w:r w:rsidR="00717D80" w:rsidRPr="005203CF">
        <w:rPr>
          <w:rFonts w:ascii="Arial" w:eastAsia="Arial" w:hAnsi="Arial" w:cs="Arial"/>
          <w:color w:val="000000" w:themeColor="text1"/>
        </w:rPr>
        <w:t xml:space="preserve">of </w:t>
      </w:r>
      <w:r w:rsidR="001E5E38" w:rsidRPr="005203CF">
        <w:rPr>
          <w:rFonts w:ascii="Arial" w:eastAsia="Arial" w:hAnsi="Arial" w:cs="Arial"/>
          <w:color w:val="000000" w:themeColor="text1"/>
        </w:rPr>
        <w:t xml:space="preserve">meiotic cell cycle </w:t>
      </w:r>
      <w:r w:rsidR="00717D80" w:rsidRPr="005203CF">
        <w:rPr>
          <w:rFonts w:ascii="Arial" w:eastAsia="Arial" w:hAnsi="Arial" w:cs="Arial"/>
          <w:color w:val="000000" w:themeColor="text1"/>
        </w:rPr>
        <w:t xml:space="preserve">genes </w:t>
      </w:r>
      <w:r w:rsidR="001E5E38">
        <w:rPr>
          <w:rFonts w:ascii="Arial" w:eastAsia="Arial" w:hAnsi="Arial" w:cs="Arial"/>
          <w:color w:val="000000" w:themeColor="text1"/>
        </w:rPr>
        <w:t>in</w:t>
      </w:r>
      <w:r w:rsidR="00024AA9" w:rsidRPr="005203CF">
        <w:rPr>
          <w:rFonts w:ascii="Arial" w:eastAsia="Arial" w:hAnsi="Arial" w:cs="Arial"/>
          <w:color w:val="000000" w:themeColor="text1"/>
        </w:rPr>
        <w:t xml:space="preserve"> enriched </w:t>
      </w:r>
      <w:r w:rsidR="00717D80" w:rsidRPr="005203CF">
        <w:rPr>
          <w:rFonts w:ascii="Arial" w:eastAsia="Arial" w:hAnsi="Arial" w:cs="Arial"/>
          <w:color w:val="000000" w:themeColor="text1"/>
        </w:rPr>
        <w:t xml:space="preserve">GSCs </w:t>
      </w:r>
      <w:r w:rsidR="00024AA9" w:rsidRPr="005203CF">
        <w:rPr>
          <w:rFonts w:ascii="Arial" w:eastAsia="Arial" w:hAnsi="Arial" w:cs="Arial"/>
          <w:color w:val="000000" w:themeColor="text1"/>
        </w:rPr>
        <w:t>is 36.1 TPM</w:t>
      </w:r>
      <w:r w:rsidR="00307CD9" w:rsidRPr="005203CF">
        <w:rPr>
          <w:rFonts w:ascii="Arial" w:eastAsia="Arial" w:hAnsi="Arial" w:cs="Arial"/>
          <w:color w:val="000000" w:themeColor="text1"/>
        </w:rPr>
        <w:t xml:space="preserve">, </w:t>
      </w:r>
      <w:r w:rsidR="009A6E3D" w:rsidRPr="005203CF">
        <w:rPr>
          <w:rFonts w:ascii="Arial" w:eastAsia="Arial" w:hAnsi="Arial" w:cs="Arial"/>
          <w:color w:val="000000" w:themeColor="text1"/>
        </w:rPr>
        <w:t xml:space="preserve">which </w:t>
      </w:r>
      <w:r w:rsidR="001E5E38">
        <w:rPr>
          <w:rFonts w:ascii="Arial" w:eastAsia="Arial" w:hAnsi="Arial" w:cs="Arial"/>
          <w:color w:val="000000" w:themeColor="text1"/>
        </w:rPr>
        <w:t>exceeds</w:t>
      </w:r>
      <w:r w:rsidR="009A6E3D" w:rsidRPr="005203CF">
        <w:rPr>
          <w:rFonts w:ascii="Arial" w:eastAsia="Arial" w:hAnsi="Arial" w:cs="Arial"/>
          <w:color w:val="000000" w:themeColor="text1"/>
        </w:rPr>
        <w:t xml:space="preserve"> the 70</w:t>
      </w:r>
      <w:r w:rsidR="009A6E3D" w:rsidRPr="005203CF">
        <w:rPr>
          <w:rFonts w:ascii="Arial" w:eastAsia="Arial" w:hAnsi="Arial" w:cs="Arial"/>
          <w:color w:val="000000" w:themeColor="text1"/>
          <w:vertAlign w:val="superscript"/>
        </w:rPr>
        <w:t>th</w:t>
      </w:r>
      <w:r w:rsidR="009A6E3D" w:rsidRPr="005203CF">
        <w:rPr>
          <w:rFonts w:ascii="Arial" w:eastAsia="Arial" w:hAnsi="Arial" w:cs="Arial"/>
          <w:color w:val="000000" w:themeColor="text1"/>
        </w:rPr>
        <w:t xml:space="preserve"> </w:t>
      </w:r>
      <w:r w:rsidR="001E5E38" w:rsidRPr="005203CF">
        <w:rPr>
          <w:rFonts w:ascii="Arial" w:eastAsia="Arial" w:hAnsi="Arial" w:cs="Arial"/>
          <w:color w:val="000000" w:themeColor="text1"/>
        </w:rPr>
        <w:t xml:space="preserve">expression </w:t>
      </w:r>
      <w:r w:rsidR="009A6E3D" w:rsidRPr="005203CF">
        <w:rPr>
          <w:rFonts w:ascii="Arial" w:eastAsia="Arial" w:hAnsi="Arial" w:cs="Arial"/>
          <w:color w:val="000000" w:themeColor="text1"/>
        </w:rPr>
        <w:t>percentile</w:t>
      </w:r>
      <w:r w:rsidR="00307CD9" w:rsidRPr="005203CF">
        <w:rPr>
          <w:rFonts w:ascii="Arial" w:eastAsia="Arial" w:hAnsi="Arial" w:cs="Arial"/>
          <w:color w:val="000000" w:themeColor="text1"/>
        </w:rPr>
        <w:t xml:space="preserve"> </w:t>
      </w:r>
      <w:r w:rsidR="001E5E38">
        <w:rPr>
          <w:rFonts w:ascii="Arial" w:eastAsia="Arial" w:hAnsi="Arial" w:cs="Arial"/>
          <w:color w:val="000000" w:themeColor="text1"/>
        </w:rPr>
        <w:t>among</w:t>
      </w:r>
      <w:r w:rsidR="00E51DE4" w:rsidRPr="005203CF">
        <w:rPr>
          <w:rFonts w:ascii="Arial" w:eastAsia="Arial" w:hAnsi="Arial" w:cs="Arial"/>
          <w:color w:val="000000" w:themeColor="text1"/>
        </w:rPr>
        <w:t xml:space="preserve"> </w:t>
      </w:r>
      <w:r w:rsidR="00307CD9" w:rsidRPr="005203CF">
        <w:rPr>
          <w:rFonts w:ascii="Arial" w:eastAsia="Arial" w:hAnsi="Arial" w:cs="Arial"/>
          <w:color w:val="000000" w:themeColor="text1"/>
        </w:rPr>
        <w:t xml:space="preserve">all genes </w:t>
      </w:r>
      <w:r w:rsidR="009A6E3D" w:rsidRPr="005203CF">
        <w:rPr>
          <w:rFonts w:ascii="Arial" w:eastAsia="Arial" w:hAnsi="Arial" w:cs="Arial"/>
          <w:color w:val="000000" w:themeColor="text1"/>
        </w:rPr>
        <w:t>in enriched GSCs</w:t>
      </w:r>
      <w:r w:rsidR="00024AA9" w:rsidRPr="005203CF">
        <w:rPr>
          <w:rFonts w:ascii="Arial" w:eastAsia="Arial" w:hAnsi="Arial" w:cs="Arial"/>
          <w:color w:val="000000" w:themeColor="text1"/>
        </w:rPr>
        <w:t>.</w:t>
      </w:r>
    </w:p>
    <w:p w14:paraId="101B6CBC" w14:textId="77777777" w:rsidR="006E7292" w:rsidRPr="005203CF" w:rsidRDefault="006E7292" w:rsidP="005203CF">
      <w:pPr>
        <w:spacing w:after="0" w:line="360" w:lineRule="auto"/>
        <w:jc w:val="both"/>
        <w:rPr>
          <w:rFonts w:ascii="Arial" w:eastAsia="Arial" w:hAnsi="Arial" w:cs="Arial"/>
          <w:color w:val="000000" w:themeColor="text1"/>
        </w:rPr>
      </w:pPr>
    </w:p>
    <w:p w14:paraId="55F2DAFE" w14:textId="472A6F18" w:rsidR="00D96641" w:rsidRPr="005203CF" w:rsidRDefault="005C313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validate this </w:t>
      </w:r>
      <w:r w:rsidR="009777A6" w:rsidRPr="005203CF">
        <w:rPr>
          <w:rFonts w:ascii="Arial" w:eastAsia="Arial" w:hAnsi="Arial" w:cs="Arial"/>
          <w:color w:val="000000" w:themeColor="text1"/>
        </w:rPr>
        <w:t>finding,</w:t>
      </w:r>
      <w:r w:rsidRPr="005203CF">
        <w:rPr>
          <w:rFonts w:ascii="Arial" w:eastAsia="Arial" w:hAnsi="Arial" w:cs="Arial"/>
          <w:color w:val="000000" w:themeColor="text1"/>
        </w:rPr>
        <w:t xml:space="preserve"> we </w:t>
      </w:r>
      <w:r w:rsidR="6C2CED5A" w:rsidRPr="005203CF">
        <w:rPr>
          <w:rFonts w:ascii="Arial" w:eastAsia="Arial" w:hAnsi="Arial" w:cs="Arial"/>
          <w:color w:val="000000" w:themeColor="text1"/>
        </w:rPr>
        <w:t>examine</w:t>
      </w:r>
      <w:r w:rsidR="001E5E38">
        <w:rPr>
          <w:rFonts w:ascii="Arial" w:eastAsia="Arial" w:hAnsi="Arial" w:cs="Arial"/>
          <w:color w:val="000000" w:themeColor="text1"/>
        </w:rPr>
        <w:t>d</w:t>
      </w:r>
      <w:r w:rsidR="00511F11" w:rsidRPr="005203CF">
        <w:rPr>
          <w:rFonts w:ascii="Arial" w:eastAsia="Arial" w:hAnsi="Arial" w:cs="Arial"/>
          <w:color w:val="000000" w:themeColor="text1"/>
        </w:rPr>
        <w:t xml:space="preserve"> </w:t>
      </w:r>
      <w:r w:rsidR="001E5E38" w:rsidRPr="009472C4">
        <w:rPr>
          <w:rFonts w:ascii="Arial" w:eastAsia="Arial" w:hAnsi="Arial" w:cs="Arial"/>
          <w:i/>
          <w:iCs/>
          <w:color w:val="000000" w:themeColor="text1"/>
        </w:rPr>
        <w:t xml:space="preserve">orientation </w:t>
      </w:r>
      <w:r w:rsidR="00511F11" w:rsidRPr="009472C4">
        <w:rPr>
          <w:rFonts w:ascii="Arial" w:eastAsia="Arial" w:hAnsi="Arial" w:cs="Arial"/>
          <w:i/>
          <w:iCs/>
          <w:color w:val="000000" w:themeColor="text1"/>
        </w:rPr>
        <w:t>disrupter</w:t>
      </w:r>
      <w:r w:rsidR="00A9108B" w:rsidRPr="005203CF">
        <w:rPr>
          <w:rFonts w:ascii="Arial" w:eastAsia="Arial" w:hAnsi="Arial" w:cs="Arial"/>
          <w:color w:val="000000" w:themeColor="text1"/>
        </w:rPr>
        <w:t xml:space="preserve"> </w:t>
      </w:r>
      <w:r w:rsidR="00511F11" w:rsidRPr="005203CF">
        <w:rPr>
          <w:rFonts w:ascii="Arial" w:eastAsia="Arial" w:hAnsi="Arial" w:cs="Arial"/>
          <w:color w:val="000000" w:themeColor="text1"/>
        </w:rPr>
        <w:t>(</w:t>
      </w:r>
      <w:proofErr w:type="spellStart"/>
      <w:r w:rsidR="00A9108B" w:rsidRPr="005203CF">
        <w:rPr>
          <w:rFonts w:ascii="Arial" w:eastAsia="Arial" w:hAnsi="Arial" w:cs="Arial"/>
          <w:i/>
          <w:iCs/>
          <w:color w:val="000000" w:themeColor="text1"/>
        </w:rPr>
        <w:t>ord</w:t>
      </w:r>
      <w:proofErr w:type="spellEnd"/>
      <w:r w:rsidR="00511F11" w:rsidRPr="005203CF">
        <w:rPr>
          <w:rFonts w:ascii="Arial" w:eastAsia="Arial" w:hAnsi="Arial" w:cs="Arial"/>
          <w:i/>
          <w:iCs/>
          <w:color w:val="000000" w:themeColor="text1"/>
        </w:rPr>
        <w:t>)</w:t>
      </w:r>
      <w:r w:rsidR="6C2CED5A" w:rsidRPr="005203CF">
        <w:rPr>
          <w:rFonts w:ascii="Arial" w:eastAsia="Arial" w:hAnsi="Arial" w:cs="Arial"/>
          <w:color w:val="000000" w:themeColor="text1"/>
        </w:rPr>
        <w:t xml:space="preserve"> because </w:t>
      </w:r>
      <w:r w:rsidR="00644B2B" w:rsidRPr="005203CF">
        <w:rPr>
          <w:rFonts w:ascii="Arial" w:eastAsia="Arial" w:hAnsi="Arial" w:cs="Arial"/>
          <w:color w:val="000000" w:themeColor="text1"/>
        </w:rPr>
        <w:t>it is a</w:t>
      </w:r>
      <w:r w:rsidR="00A9108B" w:rsidRPr="005203CF">
        <w:rPr>
          <w:rFonts w:ascii="Arial" w:eastAsia="Arial" w:hAnsi="Arial" w:cs="Arial"/>
          <w:color w:val="000000" w:themeColor="text1"/>
        </w:rPr>
        <w:t xml:space="preserve"> well characterized gene, </w:t>
      </w:r>
      <w:r w:rsidR="00644B2B" w:rsidRPr="005203CF">
        <w:rPr>
          <w:rFonts w:ascii="Arial" w:eastAsia="Arial" w:hAnsi="Arial" w:cs="Arial"/>
          <w:color w:val="000000" w:themeColor="text1"/>
        </w:rPr>
        <w:t xml:space="preserve">is </w:t>
      </w:r>
      <w:r w:rsidR="00A9108B" w:rsidRPr="005203CF">
        <w:rPr>
          <w:rFonts w:ascii="Arial" w:eastAsia="Arial" w:hAnsi="Arial" w:cs="Arial"/>
          <w:color w:val="000000" w:themeColor="text1"/>
        </w:rPr>
        <w:t>required for sister chromatid cohesion</w:t>
      </w:r>
      <w:r w:rsidRPr="005203CF">
        <w:rPr>
          <w:rFonts w:ascii="Arial" w:eastAsia="Arial" w:hAnsi="Arial" w:cs="Arial"/>
          <w:color w:val="000000" w:themeColor="text1"/>
        </w:rPr>
        <w:t>,</w:t>
      </w:r>
      <w:r w:rsidR="00A9108B" w:rsidRPr="005203CF">
        <w:rPr>
          <w:rFonts w:ascii="Arial" w:eastAsia="Arial" w:hAnsi="Arial" w:cs="Arial"/>
          <w:color w:val="000000" w:themeColor="text1"/>
        </w:rPr>
        <w:t xml:space="preserve"> and </w:t>
      </w:r>
      <w:r w:rsidR="00644B2B" w:rsidRPr="005203CF">
        <w:rPr>
          <w:rFonts w:ascii="Arial" w:eastAsia="Arial" w:hAnsi="Arial" w:cs="Arial"/>
          <w:color w:val="000000" w:themeColor="text1"/>
        </w:rPr>
        <w:t xml:space="preserve">has </w:t>
      </w:r>
      <w:r w:rsidR="00A9108B" w:rsidRPr="005203CF">
        <w:rPr>
          <w:rFonts w:ascii="Arial" w:eastAsia="Arial" w:hAnsi="Arial" w:cs="Arial"/>
          <w:color w:val="000000" w:themeColor="text1"/>
        </w:rPr>
        <w:t xml:space="preserve">previously been reported to </w:t>
      </w:r>
      <w:r w:rsidR="00F10031" w:rsidRPr="005203CF">
        <w:rPr>
          <w:rFonts w:ascii="Arial" w:eastAsia="Arial" w:hAnsi="Arial" w:cs="Arial"/>
          <w:color w:val="000000" w:themeColor="text1"/>
        </w:rPr>
        <w:t>peak in expression</w:t>
      </w:r>
      <w:r w:rsidR="00A9108B" w:rsidRPr="005203CF">
        <w:rPr>
          <w:rFonts w:ascii="Arial" w:eastAsia="Arial" w:hAnsi="Arial" w:cs="Arial"/>
          <w:color w:val="000000" w:themeColor="text1"/>
        </w:rPr>
        <w:t xml:space="preserve"> as meiosis begins in </w:t>
      </w:r>
      <w:r w:rsidR="00A9108B" w:rsidRPr="005203CF">
        <w:rPr>
          <w:rFonts w:ascii="Arial" w:eastAsia="Arial" w:hAnsi="Arial" w:cs="Arial"/>
          <w:i/>
          <w:iCs/>
          <w:color w:val="000000" w:themeColor="text1"/>
        </w:rPr>
        <w:t>Drosophila</w:t>
      </w:r>
      <w:r w:rsidR="00466D0B" w:rsidRPr="005203CF">
        <w:rPr>
          <w:rFonts w:ascii="Arial" w:eastAsia="Arial" w:hAnsi="Arial" w:cs="Arial"/>
          <w:color w:val="000000" w:themeColor="text1"/>
        </w:rPr>
        <w:t xml:space="preserve"> </w:t>
      </w:r>
      <w:r w:rsidR="009B3AFC">
        <w:rPr>
          <w:rFonts w:ascii="Arial" w:eastAsia="Arial" w:hAnsi="Arial" w:cs="Arial"/>
          <w:color w:val="000000" w:themeColor="text1"/>
        </w:rPr>
        <w:fldChar w:fldCharType="begin"/>
      </w:r>
      <w:r w:rsidR="009B3AFC">
        <w:rPr>
          <w:rFonts w:ascii="Arial" w:eastAsia="Arial" w:hAnsi="Arial" w:cs="Arial"/>
          <w:color w:val="000000" w:themeColor="text1"/>
        </w:rPr>
        <w:instrText xml:space="preserve"> ADDIN ZOTERO_ITEM CSL_CITATION {"citationID":"gubhyNam","properties":{"formattedCitation":"(S. E. Bickel et al. 1996; Sharon E Bickel, Wyman, and Orr-Weaver 1997; Khetani and Bickel 2007)","plainCitation":"(S. E. Bickel et al. 1996; Sharon E Bickel, Wyman, and Orr-Weaver 1997; Khetani and Bickel 2007)","noteIndex":0},"citationItems":[{"id":1803,"uris":["http://zotero.org/users/6609021/items/K3DS4BQM"],"uri":["http://zotero.org/users/6609021/items/K3DS4BQM"],"itemData":{"id":1803,"type":"article-journal","abstract":"Attachment between the sister chromatids is required for proper chromosome segregation in meiosis and mitosis, but its molecular basis is not understood. Mutations in the Drosophila ord gene result in premature sister chromatid separation in meiosis, ...","container-title":"The EMBO Journal","issue":"6","language":"en","note":"publisher: European Molecular Biology Organization\nPMID: 8635478\nCitation Key: bickelIdentificationORDDrosophila1996","page":"1451","source":"www.ncbi.nlm.nih.gov","title":"Identification of ORD, a Drosophila protein essential for sister chromatid cohesion.","volume":"15","author":[{"family":"Bickel","given":"S. E."},{"family":"Wyman","given":"D. W."},{"family":"Miyazaki","given":"W. Y."},{"family":"Moore","given":"D. P."},{"family":"Orr-Weaver","given":"T. L."}],"issued":{"date-parts":[["1996",3,15]]},"citation-key":"bickelIdentificationORDDrosophila1996"}},{"id":1810,"uris":["http://zotero.org/users/6609021/items/7GVZ6Q9X"],"uri":["http://zotero.org/users/6609021/items/7GVZ6Q9X"],"itemData":{"id":1810,"type":"article-journal","abstract":"The ord gene is required for proper segregation of all chromosomes in both male and female Drosophila meiosis. Here we describe the isolation of a null ord allele and examine the consequences of ablating ord function. Cytologically, meiotic sister-chromatid cohesion is severely disrupted in flies lacking ORD protein. Moreover, the frequency of missegregation in genetic tests is consistent with random segregation of chromosomes through both meiotic divisions, suggesting that sister cohesion may be completely abolished. However, only a slight decrease in viability is observed for ord null flies, indicating that ORD function is not essential for cohesion during somatic mitosis. In addition, we do not observe perturbation of germ-line mitotic divisions in flies lacking ORD activity. Our analysis of weaker ord alleles suggests that ORD is required for proper centromeric cohesion after arm cohesion is released at the metaphase I/anaphase I transition. Finally, although meiotic cohesion is abolished in the ord null fly, chromosome loss is not appreciable. Therefore, ORD activity appears to promote centromeric cohesion during meiosis II but is not essential for kinetochore function during anaphase.","container-title":"Genetics","DOI":"10.1093/genetics/146.4.1319","ISSN":"1943-2631","issue":"4","journalAbbreviation":"Genetics","note":"Citation Key: bickelMutationalAnalysisDrosophila1997","page":"1319-1331","source":"Silverchair","title":"Mutational Analysis of the Drosophila Sister-Chromatid Cohesion Protein ORD and Its Role in the Maintenance of Centromeric Cohesion","volume":"146","author":[{"family":"Bickel","given":"Sharon E"},{"family":"Wyman","given":"Dudley W"},{"family":"Orr-Weaver","given":"Terry L"}],"issued":{"date-parts":[["1997",8,1]]},"citation-key":"bickelMutationalAnalysisDrosophila1997"}},{"id":1807,"uris":["http://zotero.org/users/6609021/items/PBSL9YM2"],"uri":["http://zotero.org/users/6609021/items/PBSL9YM2"],"itemData":{"id":1807,"type":"article-journal","abstract":"During meiosis, cohesion between sister chromatids is required for normal levels of homologous recombination, maintenance of chiasmata and accurate chromosome segregation during both divisions. In Drosophila, null mutations in the ord gene abolish meiotic cohesion, although how ORD protein promotes cohesion has remained elusive. We show that SMC subunits of the cohesin complex colocalize with ORD at centromeres of ovarian germ-line cells. In addition, cohesin SMCs and ORD are visible along the length of meiotic chromosomes during pachytene and remain associated with chromosome cores following DNase I digestion. In flies lacking ORD activity, cohesin SMCs fail to accumulate at oocyte centromeres. Although SMC1 and SMC3 localization along chromosome cores appears normal during early pachytene in ord mutant oocytes, the cores disassemble as meiosis progresses. These data suggest that cohesin loading and/or accumulation at centromeres versus arms is under differential control during Drosophila meiosis. Our experiments also reveal that the alpha-kleisin C(2)M is required for the assembly of chromosome cores during pachytene but is not involved in recruitment of cohesin SMCs to the centromeres. We present a model for how chromosome cores are assembled during Drosophila meiosis and the role of ORD in meiotic cohesion, chromosome core maintenance and homologous recombination.","container-title":"Journal of Cell Science","DOI":"10.1242/jcs.009977","ISSN":"0021-9533","issue":"Pt 17","journalAbbreviation":"J Cell Sci","language":"eng","note":"PMID: 17698920\nCitation Key: khetaniRegulationMeioticCohesion2007","page":"3123-3137","source":"PubMed","title":"Regulation of meiotic cohesion and chromosome core morphogenesis during pachytene in Drosophila oocytes","volume":"120","author":[{"family":"Khetani","given":"Radhika S."},{"family":"Bickel","given":"Sharon E."}],"issued":{"date-parts":[["2007",9,1]]},"citation-key":"khetaniRegulationMeioticCohesion2007"}}],"schema":"https://github.com/citation-style-language/schema/raw/master/csl-citation.json"} </w:instrText>
      </w:r>
      <w:r w:rsidR="009B3AFC">
        <w:rPr>
          <w:rFonts w:ascii="Arial" w:eastAsia="Arial" w:hAnsi="Arial" w:cs="Arial"/>
          <w:color w:val="000000" w:themeColor="text1"/>
        </w:rPr>
        <w:fldChar w:fldCharType="separate"/>
      </w:r>
      <w:r w:rsidR="009B3AFC" w:rsidRPr="009B3AFC">
        <w:rPr>
          <w:rFonts w:ascii="Arial" w:hAnsi="Arial" w:cs="Arial"/>
        </w:rPr>
        <w:t>(S. E. Bickel et al. 1996; Sharon E Bickel, Wyman, and Orr-Weaver 1997; Khetani and Bickel 2007)</w:t>
      </w:r>
      <w:r w:rsidR="009B3AFC">
        <w:rPr>
          <w:rFonts w:ascii="Arial" w:eastAsia="Arial" w:hAnsi="Arial" w:cs="Arial"/>
          <w:color w:val="000000" w:themeColor="text1"/>
        </w:rPr>
        <w:fldChar w:fldCharType="end"/>
      </w:r>
      <w:r w:rsidR="00A9108B" w:rsidRPr="005203CF">
        <w:rPr>
          <w:rFonts w:ascii="Arial" w:eastAsia="Arial" w:hAnsi="Arial" w:cs="Arial"/>
          <w:color w:val="000000" w:themeColor="text1"/>
        </w:rPr>
        <w:t>.</w:t>
      </w:r>
      <w:r w:rsidR="6ADFD352" w:rsidRPr="005203CF">
        <w:rPr>
          <w:rFonts w:ascii="Arial" w:eastAsia="Arial" w:hAnsi="Arial" w:cs="Arial"/>
          <w:color w:val="000000" w:themeColor="text1"/>
        </w:rPr>
        <w:t xml:space="preserve"> Our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6ADFD352" w:rsidRPr="005203CF">
        <w:rPr>
          <w:rFonts w:ascii="Arial" w:eastAsia="Arial" w:hAnsi="Arial" w:cs="Arial"/>
          <w:color w:val="000000" w:themeColor="text1"/>
        </w:rPr>
        <w:t xml:space="preserve"> </w:t>
      </w:r>
      <w:r w:rsidR="001E5E38">
        <w:rPr>
          <w:rFonts w:ascii="Arial" w:eastAsia="Arial" w:hAnsi="Arial" w:cs="Arial"/>
          <w:color w:val="000000" w:themeColor="text1"/>
        </w:rPr>
        <w:t>results</w:t>
      </w:r>
      <w:r w:rsidR="001E5E38"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suggest</w:t>
      </w:r>
      <w:r w:rsidR="001E5E38">
        <w:rPr>
          <w:rFonts w:ascii="Arial" w:eastAsia="Arial" w:hAnsi="Arial" w:cs="Arial"/>
          <w:color w:val="000000" w:themeColor="text1"/>
        </w:rPr>
        <w:t>ed</w:t>
      </w:r>
      <w:r w:rsidR="6ADFD352" w:rsidRPr="005203CF">
        <w:rPr>
          <w:rFonts w:ascii="Arial" w:eastAsia="Arial" w:hAnsi="Arial" w:cs="Arial"/>
          <w:color w:val="000000" w:themeColor="text1"/>
        </w:rPr>
        <w:t xml:space="preserve"> that </w:t>
      </w:r>
      <w:proofErr w:type="spellStart"/>
      <w:r w:rsidR="001E5E38">
        <w:rPr>
          <w:rFonts w:ascii="Arial" w:eastAsia="Arial" w:hAnsi="Arial" w:cs="Arial"/>
          <w:i/>
          <w:iCs/>
          <w:color w:val="000000" w:themeColor="text1"/>
        </w:rPr>
        <w:t>o</w:t>
      </w:r>
      <w:r w:rsidR="00A9108B" w:rsidRPr="009472C4">
        <w:rPr>
          <w:rFonts w:ascii="Arial" w:eastAsia="Arial" w:hAnsi="Arial" w:cs="Arial"/>
          <w:i/>
          <w:iCs/>
          <w:color w:val="000000" w:themeColor="text1"/>
        </w:rPr>
        <w:t>rd</w:t>
      </w:r>
      <w:proofErr w:type="spellEnd"/>
      <w:r w:rsidR="008B0662" w:rsidRPr="005203CF">
        <w:rPr>
          <w:rFonts w:ascii="Arial" w:eastAsia="Arial" w:hAnsi="Arial" w:cs="Arial"/>
          <w:color w:val="000000" w:themeColor="text1"/>
        </w:rPr>
        <w:t xml:space="preserve"> </w:t>
      </w:r>
      <w:r w:rsidR="6ADFD352" w:rsidRPr="005203CF">
        <w:rPr>
          <w:rFonts w:ascii="Arial" w:eastAsia="Arial" w:hAnsi="Arial" w:cs="Arial"/>
          <w:color w:val="000000" w:themeColor="text1"/>
        </w:rPr>
        <w:t>mRNA</w:t>
      </w:r>
      <w:r w:rsidR="46701A5C" w:rsidRPr="005203CF">
        <w:rPr>
          <w:rFonts w:ascii="Arial" w:eastAsia="Arial" w:hAnsi="Arial" w:cs="Arial"/>
          <w:color w:val="000000" w:themeColor="text1"/>
        </w:rPr>
        <w:t xml:space="preserve"> </w:t>
      </w:r>
      <w:r w:rsidR="001E5E38">
        <w:rPr>
          <w:rFonts w:ascii="Arial" w:eastAsia="Arial" w:hAnsi="Arial" w:cs="Arial"/>
          <w:color w:val="000000" w:themeColor="text1"/>
        </w:rPr>
        <w:t>wa</w:t>
      </w:r>
      <w:r w:rsidR="00D96641" w:rsidRPr="005203CF">
        <w:rPr>
          <w:rFonts w:ascii="Arial" w:eastAsia="Arial" w:hAnsi="Arial" w:cs="Arial"/>
          <w:color w:val="000000" w:themeColor="text1"/>
        </w:rPr>
        <w:t>s expressed</w:t>
      </w:r>
      <w:r w:rsidR="00A9108B" w:rsidRPr="005203CF">
        <w:rPr>
          <w:rFonts w:ascii="Arial" w:eastAsia="Arial" w:hAnsi="Arial" w:cs="Arial"/>
          <w:color w:val="000000" w:themeColor="text1"/>
        </w:rPr>
        <w:t xml:space="preserve"> </w:t>
      </w:r>
      <w:r w:rsidR="001E5E38">
        <w:rPr>
          <w:rFonts w:ascii="Arial" w:eastAsia="Arial" w:hAnsi="Arial" w:cs="Arial"/>
          <w:color w:val="000000" w:themeColor="text1"/>
        </w:rPr>
        <w:t>before</w:t>
      </w:r>
      <w:r w:rsidR="00A9108B" w:rsidRPr="005203CF">
        <w:rPr>
          <w:rFonts w:ascii="Arial" w:eastAsia="Arial" w:hAnsi="Arial" w:cs="Arial"/>
          <w:color w:val="000000" w:themeColor="text1"/>
        </w:rPr>
        <w:t xml:space="preserve"> meiosis</w:t>
      </w:r>
      <w:r w:rsidR="5DE426E3" w:rsidRPr="005203CF">
        <w:rPr>
          <w:rFonts w:ascii="Arial" w:eastAsia="Arial" w:hAnsi="Arial" w:cs="Arial"/>
          <w:color w:val="000000" w:themeColor="text1"/>
        </w:rPr>
        <w:t>, both from bulk</w:t>
      </w:r>
      <w:del w:id="108" w:author="Elliot Martin" w:date="2022-01-31T11:01:00Z">
        <w:r w:rsidR="5DE426E3" w:rsidRPr="005203CF" w:rsidDel="0026458C">
          <w:rPr>
            <w:rFonts w:ascii="Arial" w:eastAsia="Arial" w:hAnsi="Arial" w:cs="Arial"/>
            <w:color w:val="000000" w:themeColor="text1"/>
          </w:rPr>
          <w:delText xml:space="preserve"> mRNA-seq</w:delText>
        </w:r>
      </w:del>
      <w:ins w:id="109" w:author="Elliot Martin" w:date="2022-01-31T11:01:00Z">
        <w:r w:rsidR="0026458C">
          <w:rPr>
            <w:rFonts w:ascii="Arial" w:eastAsia="Arial" w:hAnsi="Arial" w:cs="Arial"/>
            <w:color w:val="000000" w:themeColor="text1"/>
          </w:rPr>
          <w:t xml:space="preserve"> </w:t>
        </w:r>
        <w:proofErr w:type="spellStart"/>
        <w:r w:rsidR="0026458C">
          <w:rPr>
            <w:rFonts w:ascii="Arial" w:eastAsia="Arial" w:hAnsi="Arial" w:cs="Arial"/>
            <w:color w:val="000000" w:themeColor="text1"/>
          </w:rPr>
          <w:t>mRNAseq</w:t>
        </w:r>
      </w:ins>
      <w:proofErr w:type="spellEnd"/>
      <w:r w:rsidR="5DE426E3" w:rsidRPr="005203CF">
        <w:rPr>
          <w:rFonts w:ascii="Arial" w:eastAsia="Arial" w:hAnsi="Arial" w:cs="Arial"/>
          <w:color w:val="000000" w:themeColor="text1"/>
        </w:rPr>
        <w:t xml:space="preserve"> </w:t>
      </w:r>
      <w:r w:rsidR="236142A8" w:rsidRPr="005203CF">
        <w:rPr>
          <w:rFonts w:ascii="Arial" w:eastAsia="Arial" w:hAnsi="Arial" w:cs="Arial"/>
          <w:color w:val="000000" w:themeColor="text1"/>
        </w:rPr>
        <w:t>(</w:t>
      </w:r>
      <w:r w:rsidR="236142A8" w:rsidRPr="005203CF">
        <w:rPr>
          <w:rFonts w:ascii="Arial" w:eastAsia="Arial" w:hAnsi="Arial" w:cs="Arial"/>
          <w:b/>
          <w:bCs/>
          <w:color w:val="000000" w:themeColor="text1"/>
        </w:rPr>
        <w:t>Fig</w:t>
      </w:r>
      <w:r w:rsidR="00E45A5B" w:rsidRPr="005203CF">
        <w:rPr>
          <w:rFonts w:ascii="Arial" w:eastAsia="Arial" w:hAnsi="Arial" w:cs="Arial"/>
          <w:b/>
          <w:bCs/>
          <w:color w:val="000000" w:themeColor="text1"/>
        </w:rPr>
        <w:t>ure</w:t>
      </w:r>
      <w:r w:rsidR="236142A8" w:rsidRPr="005203CF">
        <w:rPr>
          <w:rFonts w:ascii="Arial" w:eastAsia="Arial" w:hAnsi="Arial" w:cs="Arial"/>
          <w:b/>
          <w:bCs/>
          <w:color w:val="000000" w:themeColor="text1"/>
        </w:rPr>
        <w:t xml:space="preserve"> </w:t>
      </w:r>
      <w:r w:rsidRPr="005203CF">
        <w:rPr>
          <w:rFonts w:ascii="Arial" w:eastAsia="Arial" w:hAnsi="Arial" w:cs="Arial"/>
          <w:b/>
          <w:bCs/>
          <w:color w:val="000000" w:themeColor="text1"/>
        </w:rPr>
        <w:t>4A</w:t>
      </w:r>
      <w:r w:rsidR="236142A8" w:rsidRPr="005203CF">
        <w:rPr>
          <w:rFonts w:ascii="Arial" w:eastAsia="Arial" w:hAnsi="Arial" w:cs="Arial"/>
          <w:color w:val="000000" w:themeColor="text1"/>
        </w:rPr>
        <w:t xml:space="preserve">) </w:t>
      </w:r>
      <w:r w:rsidR="5DE426E3" w:rsidRPr="005203CF">
        <w:rPr>
          <w:rFonts w:ascii="Arial" w:eastAsia="Arial" w:hAnsi="Arial" w:cs="Arial"/>
          <w:color w:val="000000" w:themeColor="text1"/>
        </w:rPr>
        <w:t xml:space="preserve">and </w:t>
      </w:r>
      <w:proofErr w:type="spellStart"/>
      <w:r w:rsidR="00D335D8">
        <w:rPr>
          <w:rFonts w:ascii="Arial" w:eastAsia="Arial" w:hAnsi="Arial" w:cs="Arial"/>
          <w:color w:val="000000" w:themeColor="text1"/>
        </w:rPr>
        <w:t>scRNA</w:t>
      </w:r>
      <w:proofErr w:type="spellEnd"/>
      <w:r w:rsidR="00D335D8">
        <w:rPr>
          <w:rFonts w:ascii="Arial" w:eastAsia="Arial" w:hAnsi="Arial" w:cs="Arial"/>
          <w:color w:val="000000" w:themeColor="text1"/>
        </w:rPr>
        <w:t>-seq</w:t>
      </w:r>
      <w:r w:rsidR="009472C4">
        <w:rPr>
          <w:rFonts w:ascii="Arial" w:eastAsia="Arial" w:hAnsi="Arial" w:cs="Arial"/>
          <w:color w:val="000000" w:themeColor="text1"/>
        </w:rPr>
        <w:t xml:space="preserve"> </w:t>
      </w:r>
      <w:r w:rsidR="7BF69668" w:rsidRPr="005203CF">
        <w:rPr>
          <w:rFonts w:ascii="Arial" w:eastAsia="Arial" w:hAnsi="Arial" w:cs="Arial"/>
          <w:color w:val="000000" w:themeColor="text1"/>
        </w:rPr>
        <w:t>(</w:t>
      </w:r>
      <w:r w:rsidR="00100CB6">
        <w:rPr>
          <w:rFonts w:ascii="Arial" w:eastAsia="Arial" w:hAnsi="Arial" w:cs="Arial"/>
          <w:b/>
          <w:bCs/>
          <w:color w:val="000000" w:themeColor="text1"/>
        </w:rPr>
        <w:t>Supplemental Figure 3</w:t>
      </w:r>
      <w:r w:rsidR="0027581C" w:rsidRPr="005203CF">
        <w:rPr>
          <w:rFonts w:ascii="Arial" w:eastAsia="Arial" w:hAnsi="Arial" w:cs="Arial"/>
          <w:b/>
          <w:bCs/>
          <w:color w:val="000000" w:themeColor="text1"/>
        </w:rPr>
        <w:t>D</w:t>
      </w:r>
      <w:r w:rsidR="7BF69668" w:rsidRPr="005203CF">
        <w:rPr>
          <w:rFonts w:ascii="Arial" w:eastAsia="Arial" w:hAnsi="Arial" w:cs="Arial"/>
          <w:color w:val="000000" w:themeColor="text1"/>
        </w:rPr>
        <w:t>)</w:t>
      </w:r>
      <w:r w:rsidR="00F10031" w:rsidRPr="005203CF">
        <w:rPr>
          <w:rFonts w:ascii="Arial" w:eastAsia="Arial" w:hAnsi="Arial" w:cs="Arial"/>
          <w:color w:val="000000" w:themeColor="text1"/>
        </w:rPr>
        <w:t xml:space="preserve"> consistent with reports that chromosome pairing initiates </w:t>
      </w:r>
      <w:r w:rsidR="001E5E38">
        <w:rPr>
          <w:rFonts w:ascii="Arial" w:eastAsia="Arial" w:hAnsi="Arial" w:cs="Arial"/>
          <w:color w:val="000000" w:themeColor="text1"/>
        </w:rPr>
        <w:t>before</w:t>
      </w:r>
      <w:r w:rsidR="00F10031" w:rsidRPr="005203CF">
        <w:rPr>
          <w:rFonts w:ascii="Arial" w:eastAsia="Arial" w:hAnsi="Arial" w:cs="Arial"/>
          <w:color w:val="000000" w:themeColor="text1"/>
        </w:rPr>
        <w:t xml:space="preserve"> meiotic entry</w:t>
      </w:r>
      <w:r w:rsidR="009B71D7" w:rsidRPr="005203CF">
        <w:rPr>
          <w:rFonts w:ascii="Arial" w:eastAsia="Arial" w:hAnsi="Arial" w:cs="Arial"/>
          <w:color w:val="000000" w:themeColor="text1"/>
        </w:rPr>
        <w:t xml:space="preserve"> </w:t>
      </w:r>
      <w:r w:rsidR="009B71D7"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{"citationID":"LFOwQ9vV","properties":{"formattedCitation":"(Christophorou, Rubin, and Huynh 2013; Joyce et al. 2013)","plainCitation":"(Christophorou, Rubin, and Huynh 2013; Joyce et al. 2013)","noteIndex":0},"citationItems":[{"id":1789,"uris":["http://zotero.org/users/6609021/items/Z4M54LK6"],"uri":["http://zotero.org/users/6609021/items/Z4M54LK6"],"itemData":{"id":1789,"type":"article-journal","abstract":"Mitosis and meiosis are two distinct cell division programs. During mitosis, sister chromatids separate, whereas during the first meiotic division, homologous chromosomes pair and then segregate from each other. In most organisms, germ cells do both programs sequentially, as they first amplify through mitosis, before switching to meiosis to produce haploid gametes. Here, we show that autosomal chromosomes are unpaired at their centromeres in Drosophila germline stem cells, and become paired during the following four mitosis of the differentiating daughter cell. Surprisingly, we further demonstrate that components of the central region of the synaptonemal complex are already expressed in the mitotic region of the ovaries, localize close to centromeres, and promote de novo association of centromeres. Our results thus show that meiotic proteins and meiotic organization of centromeres, which are key features to ensure reductional segregation, are laid out in amplifying germ cells, before meiosis has started.","container-title":"PLOS Genetics","DOI":"10.1371/journal.pgen.1004012","ISSN":"1553-7404","issue":"12","journalAbbreviation":"PLOS Genetics","language":"en","note":"publisher: Public Library of Science\nCitation Key: christophorouSynaptonemalComplexComponents2013","page":"e1004012","source":"PLoS Journals","title":"Synaptonemal Complex Components Promote Centromere Pairing in Pre-meiotic Germ Cells","volume":"9","author":[{"family":"Christophorou","given":"Nicolas"},{"family":"Rubin","given":"Thomas"},{"family":"Huynh","given":"Jean-René"}],"issued":{"date-parts":[["2013",12,19]]},"citation-key":"christophorouSynaptonemalComplexComponents2013"}},{"id":1786,"uris":["http://zotero.org/users/6609021/items/PYHI9ICQ"],"uri":["http://zotero.org/users/6609021/items/PYHI9ICQ"],"itemData":{"id":1786,"type":"article-journal","abstract":"Homolog pairing, which plays a critical role in meiosis, poses a potential risk if it occurs in inappropriate tissues or between nonallelic sites, as it can lead to changes in gene expression, chromosome entanglements, and loss-of-heterozygosity due to mitotic recombination. This is particularly true in Drosophila, which supports organismal-wide pairing throughout development. Discovered over a century ago, such extensive pairing has led to the perception that germline pairing in the adult gonad is an extension of the pairing established during embryogenesis and, therefore, differs from the mechanism utilized in most species to initiate pairing specifically in the germline. Here, we show that, contrary to long-standing assumptions, Drosophila meiotic pairing in the gonad is not an extension of pairing established during embryogenesis. Instead, we find that homologous chromosomes are unpaired in primordial germ cells from the moment the germline can be distinguished from the soma in the embryo and remain unpaired even in the germline stem cells of the adult gonad. We further establish that pairing originates immediately after the stem cell stage. This pairing occurs well before the initiation of meiosis and, strikingly, continues through the several mitotic divisions preceding meiosis. These discoveries indicate that the spatial organization of the Drosophila genome differs between the germline and the soma from the earliest moments of development and thus argue that homolog pairing in the germline is an active process as versus a passive continuation of pairing established during embryogenesis.","container-title":"PLOS Genetics","DOI":"10.1371/journal.pgen.1004013","ISSN":"1553-7404","issue":"12","journalAbbreviation":"PLOS Genetics","language":"en","note":"publisher: Public Library of Science\nCitation Key: joyceGermlineProgenitorsEscape2013","page":"e1004013","source":"PLoS Journals","title":"Germline Progenitors Escape the Widespread Phenomenon of Homolog Pairing during Drosophila Development","volume":"9","author":[{"family":"Joyce","given":"Eric F."},{"family":"Apostolopoulos","given":"Nicholas"},{"family":"Beliveau","given":"Brian J."},{"family":"Wu","given":"C.-ting"}],"issued":{"date-parts":[["2013",12,19]]},"citation-key":"joyceGermlineProgenitorsEscape2013"}}],"schema":"https://github.com/citation-style-language/schema/raw/master/csl-citation.json"} </w:instrText>
      </w:r>
      <w:r w:rsidR="009B71D7" w:rsidRPr="005203CF">
        <w:rPr>
          <w:rFonts w:ascii="Arial" w:eastAsia="Arial" w:hAnsi="Arial" w:cs="Arial"/>
          <w:color w:val="000000" w:themeColor="text1"/>
        </w:rPr>
        <w:fldChar w:fldCharType="separate"/>
      </w:r>
      <w:r w:rsidR="009B71D7" w:rsidRPr="005203CF">
        <w:rPr>
          <w:rFonts w:ascii="Arial" w:hAnsi="Arial" w:cs="Arial"/>
        </w:rPr>
        <w:t>(Christophorou, Rubin, and Huynh 2013; Joyce et al. 2013)</w:t>
      </w:r>
      <w:r w:rsidR="009B71D7" w:rsidRPr="005203CF">
        <w:rPr>
          <w:rFonts w:ascii="Arial" w:eastAsia="Arial" w:hAnsi="Arial" w:cs="Arial"/>
          <w:color w:val="000000" w:themeColor="text1"/>
        </w:rPr>
        <w:fldChar w:fldCharType="end"/>
      </w:r>
      <w:r w:rsidR="009B71D7" w:rsidRPr="005203CF">
        <w:rPr>
          <w:rFonts w:ascii="Arial" w:eastAsia="Arial" w:hAnsi="Arial" w:cs="Arial"/>
          <w:color w:val="000000" w:themeColor="text1"/>
        </w:rPr>
        <w:t>.</w:t>
      </w:r>
      <w:r w:rsidR="744D168B" w:rsidRPr="005203CF">
        <w:rPr>
          <w:rFonts w:ascii="Arial" w:eastAsia="Arial" w:hAnsi="Arial" w:cs="Arial"/>
          <w:color w:val="000000" w:themeColor="text1"/>
        </w:rPr>
        <w:t xml:space="preserve"> However, polysome-seq data </w:t>
      </w:r>
      <w:r w:rsidR="001E5E38">
        <w:rPr>
          <w:rFonts w:ascii="Arial" w:eastAsia="Arial" w:hAnsi="Arial" w:cs="Arial"/>
          <w:color w:val="000000" w:themeColor="text1"/>
        </w:rPr>
        <w:t>wa</w:t>
      </w:r>
      <w:r w:rsidR="744D168B" w:rsidRPr="005203CF">
        <w:rPr>
          <w:rFonts w:ascii="Arial" w:eastAsia="Arial" w:hAnsi="Arial" w:cs="Arial"/>
          <w:color w:val="000000" w:themeColor="text1"/>
        </w:rPr>
        <w:t xml:space="preserve">s consistent with the observation that </w:t>
      </w:r>
      <w:r w:rsidR="00A9108B" w:rsidRPr="005203CF">
        <w:rPr>
          <w:rFonts w:ascii="Arial" w:eastAsia="Arial" w:hAnsi="Arial" w:cs="Arial"/>
          <w:color w:val="000000" w:themeColor="text1"/>
        </w:rPr>
        <w:t>Ord</w:t>
      </w:r>
      <w:r w:rsidR="00D96641" w:rsidRPr="005203CF">
        <w:rPr>
          <w:rFonts w:ascii="Arial" w:eastAsia="Arial" w:hAnsi="Arial" w:cs="Arial"/>
          <w:color w:val="000000" w:themeColor="text1"/>
        </w:rPr>
        <w:t xml:space="preserve"> protein</w:t>
      </w:r>
      <w:r w:rsidR="744D168B" w:rsidRPr="005203CF">
        <w:rPr>
          <w:rFonts w:ascii="Arial" w:eastAsia="Arial" w:hAnsi="Arial" w:cs="Arial"/>
          <w:color w:val="000000" w:themeColor="text1"/>
        </w:rPr>
        <w:t xml:space="preserve"> expression increases during the cyst stages</w:t>
      </w:r>
      <w:r w:rsidR="001E5E38">
        <w:rPr>
          <w:rFonts w:ascii="Arial" w:eastAsia="Arial" w:hAnsi="Arial" w:cs="Arial"/>
          <w:color w:val="000000" w:themeColor="text1"/>
        </w:rPr>
        <w:t xml:space="preserve"> due to</w:t>
      </w:r>
      <w:r w:rsidR="744D168B" w:rsidRPr="005203CF">
        <w:rPr>
          <w:rFonts w:ascii="Arial" w:eastAsia="Arial" w:hAnsi="Arial" w:cs="Arial"/>
          <w:color w:val="000000" w:themeColor="text1"/>
        </w:rPr>
        <w:t xml:space="preserve"> translation</w:t>
      </w:r>
      <w:r w:rsidR="009472C4">
        <w:rPr>
          <w:rFonts w:ascii="Arial" w:eastAsia="Arial" w:hAnsi="Arial" w:cs="Arial"/>
          <w:color w:val="000000" w:themeColor="text1"/>
        </w:rPr>
        <w:t xml:space="preserve"> (</w:t>
      </w:r>
      <w:r w:rsidR="009472C4" w:rsidRPr="00735DB2">
        <w:rPr>
          <w:rFonts w:ascii="Arial" w:eastAsia="Arial" w:hAnsi="Arial" w:cs="Arial"/>
          <w:b/>
          <w:bCs/>
          <w:color w:val="000000" w:themeColor="text1"/>
          <w:rPrChange w:id="110" w:author="Rangan, Prashanth" w:date="2022-01-31T08:49:00Z">
            <w:rPr>
              <w:rFonts w:ascii="Arial" w:eastAsia="Arial" w:hAnsi="Arial" w:cs="Arial"/>
              <w:color w:val="000000" w:themeColor="text1"/>
            </w:rPr>
          </w:rPrChange>
        </w:rPr>
        <w:t>Figure 4B</w:t>
      </w:r>
      <w:r w:rsidR="009472C4">
        <w:rPr>
          <w:rFonts w:ascii="Arial" w:eastAsia="Arial" w:hAnsi="Arial" w:cs="Arial"/>
          <w:color w:val="000000" w:themeColor="text1"/>
        </w:rPr>
        <w:t>)</w:t>
      </w:r>
      <w:r w:rsidR="744D168B" w:rsidRPr="005203CF">
        <w:rPr>
          <w:rFonts w:ascii="Arial" w:eastAsia="Arial" w:hAnsi="Arial" w:cs="Arial"/>
          <w:color w:val="000000" w:themeColor="text1"/>
        </w:rPr>
        <w:t xml:space="preserve">. This led us to predict that </w:t>
      </w:r>
      <w:proofErr w:type="spellStart"/>
      <w:r w:rsidR="00A9108B" w:rsidRPr="005203CF">
        <w:rPr>
          <w:rFonts w:ascii="Arial" w:eastAsia="Arial" w:hAnsi="Arial" w:cs="Arial"/>
          <w:i/>
          <w:iCs/>
          <w:color w:val="000000" w:themeColor="text1"/>
        </w:rPr>
        <w:t>ord</w:t>
      </w:r>
      <w:proofErr w:type="spellEnd"/>
      <w:r w:rsidR="744D168B" w:rsidRPr="005203CF">
        <w:rPr>
          <w:rFonts w:ascii="Arial" w:eastAsia="Arial" w:hAnsi="Arial" w:cs="Arial"/>
          <w:color w:val="000000" w:themeColor="text1"/>
        </w:rPr>
        <w:t xml:space="preserve"> </w:t>
      </w:r>
      <w:r w:rsidR="3952CED9" w:rsidRPr="005203CF">
        <w:rPr>
          <w:rFonts w:ascii="Arial" w:eastAsia="Arial" w:hAnsi="Arial" w:cs="Arial"/>
          <w:color w:val="000000" w:themeColor="text1"/>
        </w:rPr>
        <w:t xml:space="preserve">mRNA </w:t>
      </w:r>
      <w:r w:rsidR="00D96641" w:rsidRPr="005203CF">
        <w:rPr>
          <w:rFonts w:ascii="Arial" w:eastAsia="Arial" w:hAnsi="Arial" w:cs="Arial"/>
          <w:color w:val="000000" w:themeColor="text1"/>
        </w:rPr>
        <w:t>would be expressed prior to meiosis</w:t>
      </w:r>
      <w:r w:rsidR="096DEF37" w:rsidRPr="005203CF">
        <w:rPr>
          <w:rFonts w:ascii="Arial" w:eastAsia="Arial" w:hAnsi="Arial" w:cs="Arial"/>
          <w:color w:val="000000" w:themeColor="text1"/>
        </w:rPr>
        <w:t xml:space="preserve">, </w:t>
      </w:r>
      <w:r w:rsidR="001E5E38">
        <w:rPr>
          <w:rFonts w:ascii="Arial" w:eastAsia="Arial" w:hAnsi="Arial" w:cs="Arial"/>
          <w:color w:val="000000" w:themeColor="text1"/>
        </w:rPr>
        <w:t>and that Ord</w:t>
      </w:r>
      <w:r w:rsidR="001E5E38" w:rsidRPr="005203CF">
        <w:rPr>
          <w:rFonts w:ascii="Arial" w:eastAsia="Arial" w:hAnsi="Arial" w:cs="Arial"/>
          <w:color w:val="000000" w:themeColor="text1"/>
        </w:rPr>
        <w:t xml:space="preserve"> </w:t>
      </w:r>
      <w:r w:rsidR="096DEF37" w:rsidRPr="005203CF">
        <w:rPr>
          <w:rFonts w:ascii="Arial" w:eastAsia="Arial" w:hAnsi="Arial" w:cs="Arial"/>
          <w:color w:val="000000" w:themeColor="text1"/>
        </w:rPr>
        <w:t>protein expression would increase during the cyst stages</w:t>
      </w:r>
      <w:r w:rsidR="00A9108B" w:rsidRPr="005203CF">
        <w:rPr>
          <w:rFonts w:ascii="Arial" w:eastAsia="Arial" w:hAnsi="Arial" w:cs="Arial"/>
          <w:color w:val="000000" w:themeColor="text1"/>
        </w:rPr>
        <w:t xml:space="preserve"> as previously observed</w:t>
      </w:r>
      <w:r w:rsidR="096DEF37" w:rsidRPr="005203CF">
        <w:rPr>
          <w:rFonts w:ascii="Arial" w:eastAsia="Arial" w:hAnsi="Arial" w:cs="Arial"/>
          <w:color w:val="000000" w:themeColor="text1"/>
        </w:rPr>
        <w:t>, im</w:t>
      </w:r>
      <w:r w:rsidR="1AF55176" w:rsidRPr="005203CF">
        <w:rPr>
          <w:rFonts w:ascii="Arial" w:eastAsia="Arial" w:hAnsi="Arial" w:cs="Arial"/>
          <w:color w:val="000000" w:themeColor="text1"/>
        </w:rPr>
        <w:t xml:space="preserve">plying a change in the translation status of </w:t>
      </w:r>
      <w:proofErr w:type="spellStart"/>
      <w:r w:rsidR="00A9108B" w:rsidRPr="005203CF">
        <w:rPr>
          <w:rFonts w:ascii="Arial" w:eastAsia="Arial" w:hAnsi="Arial" w:cs="Arial"/>
          <w:i/>
          <w:iCs/>
          <w:color w:val="000000" w:themeColor="text1"/>
        </w:rPr>
        <w:t>ord</w:t>
      </w:r>
      <w:proofErr w:type="spellEnd"/>
      <w:r w:rsidR="1AF55176" w:rsidRPr="005203CF">
        <w:rPr>
          <w:rFonts w:ascii="Arial" w:eastAsia="Arial" w:hAnsi="Arial" w:cs="Arial"/>
          <w:color w:val="000000" w:themeColor="text1"/>
        </w:rPr>
        <w:t xml:space="preserve"> mRNA.</w:t>
      </w:r>
      <w:r w:rsidR="00A9108B" w:rsidRPr="005203CF">
        <w:rPr>
          <w:rFonts w:ascii="Arial" w:eastAsia="Arial" w:hAnsi="Arial" w:cs="Arial"/>
          <w:color w:val="000000" w:themeColor="text1"/>
        </w:rPr>
        <w:t xml:space="preserve"> To test </w:t>
      </w:r>
      <w:r w:rsidR="00D96641" w:rsidRPr="005203CF">
        <w:rPr>
          <w:rFonts w:ascii="Arial" w:eastAsia="Arial" w:hAnsi="Arial" w:cs="Arial"/>
          <w:color w:val="000000" w:themeColor="text1"/>
        </w:rPr>
        <w:t>this,</w:t>
      </w:r>
      <w:r w:rsidR="00A9108B" w:rsidRPr="005203CF">
        <w:rPr>
          <w:rFonts w:ascii="Arial" w:eastAsia="Arial" w:hAnsi="Arial" w:cs="Arial"/>
          <w:color w:val="000000" w:themeColor="text1"/>
        </w:rPr>
        <w:t xml:space="preserve"> we performed fluorescent </w:t>
      </w:r>
      <w:r w:rsidR="00A9108B" w:rsidRPr="009472C4">
        <w:rPr>
          <w:rFonts w:ascii="Arial" w:eastAsia="Arial" w:hAnsi="Arial" w:cs="Arial"/>
          <w:i/>
          <w:iCs/>
          <w:color w:val="000000" w:themeColor="text1"/>
        </w:rPr>
        <w:t>in-situ</w:t>
      </w:r>
      <w:r w:rsidR="00A9108B" w:rsidRPr="005203CF">
        <w:rPr>
          <w:rFonts w:ascii="Arial" w:eastAsia="Arial" w:hAnsi="Arial" w:cs="Arial"/>
          <w:color w:val="000000" w:themeColor="text1"/>
        </w:rPr>
        <w:t xml:space="preserve"> hybridization against GFP in a fly expressing Ord-GFP under the control of the </w:t>
      </w:r>
      <w:proofErr w:type="spellStart"/>
      <w:r w:rsidR="00A9108B" w:rsidRPr="009472C4">
        <w:rPr>
          <w:rFonts w:ascii="Arial" w:eastAsia="Arial" w:hAnsi="Arial" w:cs="Arial"/>
          <w:i/>
          <w:iCs/>
          <w:color w:val="000000" w:themeColor="text1"/>
        </w:rPr>
        <w:t>ord</w:t>
      </w:r>
      <w:proofErr w:type="spellEnd"/>
      <w:r w:rsidR="00A9108B" w:rsidRPr="005203CF">
        <w:rPr>
          <w:rFonts w:ascii="Arial" w:eastAsia="Arial" w:hAnsi="Arial" w:cs="Arial"/>
          <w:color w:val="000000" w:themeColor="text1"/>
        </w:rPr>
        <w:t xml:space="preserve"> promoter and 5’UTR. We </w:t>
      </w:r>
      <w:r w:rsidR="00D96641" w:rsidRPr="005203CF">
        <w:rPr>
          <w:rFonts w:ascii="Arial" w:eastAsia="Arial" w:hAnsi="Arial" w:cs="Arial"/>
          <w:color w:val="000000" w:themeColor="text1"/>
        </w:rPr>
        <w:t>visualized</w:t>
      </w:r>
      <w:r w:rsidR="00A9108B" w:rsidRPr="005203CF">
        <w:rPr>
          <w:rFonts w:ascii="Arial" w:eastAsia="Arial" w:hAnsi="Arial" w:cs="Arial"/>
          <w:color w:val="000000" w:themeColor="text1"/>
        </w:rPr>
        <w:t xml:space="preserve"> both the GFP</w:t>
      </w:r>
      <w:r w:rsidR="00D96641" w:rsidRPr="005203CF">
        <w:rPr>
          <w:rFonts w:ascii="Arial" w:eastAsia="Arial" w:hAnsi="Arial" w:cs="Arial"/>
          <w:color w:val="000000" w:themeColor="text1"/>
        </w:rPr>
        <w:t xml:space="preserve"> protein</w:t>
      </w:r>
      <w:r w:rsidR="00A9108B" w:rsidRPr="005203CF">
        <w:rPr>
          <w:rFonts w:ascii="Arial" w:eastAsia="Arial" w:hAnsi="Arial" w:cs="Arial"/>
          <w:color w:val="000000" w:themeColor="text1"/>
        </w:rPr>
        <w:t xml:space="preserve"> </w:t>
      </w:r>
      <w:r w:rsidR="008E5D53">
        <w:rPr>
          <w:rFonts w:ascii="Arial" w:eastAsia="Arial" w:hAnsi="Arial" w:cs="Arial"/>
          <w:color w:val="000000" w:themeColor="text1"/>
        </w:rPr>
        <w:t>and</w:t>
      </w:r>
      <w:r w:rsidR="00A9108B" w:rsidRPr="005203CF">
        <w:rPr>
          <w:rFonts w:ascii="Arial" w:eastAsia="Arial" w:hAnsi="Arial" w:cs="Arial"/>
          <w:color w:val="000000" w:themeColor="text1"/>
        </w:rPr>
        <w:t xml:space="preserve"> the mRNA and </w:t>
      </w:r>
      <w:r w:rsidR="008E5D53">
        <w:rPr>
          <w:rFonts w:ascii="Arial" w:eastAsia="Arial" w:hAnsi="Arial" w:cs="Arial"/>
          <w:color w:val="000000" w:themeColor="text1"/>
        </w:rPr>
        <w:t>observed</w:t>
      </w:r>
      <w:r w:rsidR="00A9108B" w:rsidRPr="005203CF">
        <w:rPr>
          <w:rFonts w:ascii="Arial" w:eastAsia="Arial" w:hAnsi="Arial" w:cs="Arial"/>
          <w:color w:val="000000" w:themeColor="text1"/>
        </w:rPr>
        <w:t xml:space="preserve"> </w:t>
      </w:r>
      <w:r w:rsidR="00DE6C44" w:rsidRPr="005203CF">
        <w:rPr>
          <w:rFonts w:ascii="Arial" w:eastAsia="Arial" w:hAnsi="Arial" w:cs="Arial"/>
          <w:color w:val="000000" w:themeColor="text1"/>
        </w:rPr>
        <w:t>increase</w:t>
      </w:r>
      <w:r w:rsidR="008E5D53">
        <w:rPr>
          <w:rFonts w:ascii="Arial" w:eastAsia="Arial" w:hAnsi="Arial" w:cs="Arial"/>
          <w:color w:val="000000" w:themeColor="text1"/>
        </w:rPr>
        <w:t>d</w:t>
      </w:r>
      <w:r w:rsidR="00DE6C44" w:rsidRPr="005203CF">
        <w:rPr>
          <w:rFonts w:ascii="Arial" w:eastAsia="Arial" w:hAnsi="Arial" w:cs="Arial"/>
          <w:color w:val="000000" w:themeColor="text1"/>
        </w:rPr>
        <w:t xml:space="preserve"> </w:t>
      </w:r>
      <w:r w:rsidR="00A9108B" w:rsidRPr="005203CF">
        <w:rPr>
          <w:rFonts w:ascii="Arial" w:eastAsia="Arial" w:hAnsi="Arial" w:cs="Arial"/>
          <w:color w:val="000000" w:themeColor="text1"/>
        </w:rPr>
        <w:t xml:space="preserve">expression of </w:t>
      </w:r>
      <w:proofErr w:type="gramStart"/>
      <w:r w:rsidR="00E17F93" w:rsidRPr="005203CF">
        <w:rPr>
          <w:rFonts w:ascii="Arial" w:eastAsia="Arial" w:hAnsi="Arial" w:cs="Arial"/>
          <w:color w:val="000000" w:themeColor="text1"/>
        </w:rPr>
        <w:t>Ord::</w:t>
      </w:r>
      <w:proofErr w:type="gramEnd"/>
      <w:r w:rsidR="00E17F93" w:rsidRPr="005203CF">
        <w:rPr>
          <w:rFonts w:ascii="Arial" w:eastAsia="Arial" w:hAnsi="Arial" w:cs="Arial"/>
          <w:color w:val="000000" w:themeColor="text1"/>
        </w:rPr>
        <w:t>GFP protein</w:t>
      </w:r>
      <w:r w:rsidR="00E17F93" w:rsidRPr="005203CF">
        <w:rPr>
          <w:rFonts w:ascii="Arial" w:eastAsia="Arial" w:hAnsi="Arial" w:cs="Arial"/>
          <w:i/>
          <w:iCs/>
          <w:color w:val="000000" w:themeColor="text1"/>
        </w:rPr>
        <w:t xml:space="preserve"> </w:t>
      </w:r>
      <w:r w:rsidR="00C87559">
        <w:rPr>
          <w:rFonts w:ascii="Arial" w:eastAsia="Arial" w:hAnsi="Arial" w:cs="Arial"/>
          <w:color w:val="000000" w:themeColor="text1"/>
        </w:rPr>
        <w:t>but</w:t>
      </w:r>
      <w:r w:rsidR="009472C4">
        <w:rPr>
          <w:rFonts w:ascii="Arial" w:eastAsia="Arial" w:hAnsi="Arial" w:cs="Arial"/>
          <w:color w:val="000000" w:themeColor="text1"/>
        </w:rPr>
        <w:t xml:space="preserve"> consistent</w:t>
      </w:r>
      <w:r w:rsidR="00E17F93" w:rsidRPr="005203CF">
        <w:rPr>
          <w:rFonts w:ascii="Arial" w:eastAsia="Arial" w:hAnsi="Arial" w:cs="Arial"/>
          <w:color w:val="000000" w:themeColor="text1"/>
        </w:rPr>
        <w:t xml:space="preserve"> </w:t>
      </w:r>
      <w:proofErr w:type="spellStart"/>
      <w:r w:rsidR="00E17F93" w:rsidRPr="005203CF">
        <w:rPr>
          <w:rFonts w:ascii="Arial" w:eastAsia="Arial" w:hAnsi="Arial" w:cs="Arial"/>
          <w:i/>
          <w:iCs/>
          <w:color w:val="000000" w:themeColor="text1"/>
        </w:rPr>
        <w:t>ord</w:t>
      </w:r>
      <w:proofErr w:type="spellEnd"/>
      <w:r w:rsidR="00E17F93" w:rsidRPr="005203CF">
        <w:rPr>
          <w:rFonts w:ascii="Arial" w:eastAsia="Arial" w:hAnsi="Arial" w:cs="Arial"/>
          <w:i/>
          <w:iCs/>
          <w:color w:val="000000" w:themeColor="text1"/>
        </w:rPr>
        <w:t>::GFP</w:t>
      </w:r>
      <w:r w:rsidR="00E17F93" w:rsidRPr="005203CF">
        <w:rPr>
          <w:rFonts w:ascii="Arial" w:eastAsia="Arial" w:hAnsi="Arial" w:cs="Arial"/>
          <w:color w:val="000000" w:themeColor="text1"/>
        </w:rPr>
        <w:t xml:space="preserve"> mRNA</w:t>
      </w:r>
      <w:r w:rsidR="009472C4">
        <w:rPr>
          <w:rFonts w:ascii="Arial" w:eastAsia="Arial" w:hAnsi="Arial" w:cs="Arial"/>
          <w:color w:val="000000" w:themeColor="text1"/>
        </w:rPr>
        <w:t xml:space="preserve"> expression</w:t>
      </w:r>
      <w:r w:rsidR="00D96641" w:rsidRPr="005203CF">
        <w:rPr>
          <w:rFonts w:ascii="Arial" w:eastAsia="Arial" w:hAnsi="Arial" w:cs="Arial"/>
          <w:color w:val="000000" w:themeColor="text1"/>
        </w:rPr>
        <w:t>, indicating that Ord is controlled post-transcriptionally, likely at the level of translation based on our polysome-seq data</w:t>
      </w:r>
      <w:r w:rsidR="00520BC2">
        <w:rPr>
          <w:rFonts w:ascii="Arial" w:eastAsia="Arial" w:hAnsi="Arial" w:cs="Arial"/>
          <w:color w:val="000000" w:themeColor="text1"/>
        </w:rPr>
        <w:t xml:space="preserve"> (</w:t>
      </w:r>
      <w:r w:rsidR="00520BC2" w:rsidRPr="00DB4B81">
        <w:rPr>
          <w:rFonts w:ascii="Arial" w:eastAsia="Arial" w:hAnsi="Arial" w:cs="Arial"/>
          <w:b/>
          <w:bCs/>
          <w:color w:val="000000" w:themeColor="text1"/>
          <w:rPrChange w:id="111" w:author="Elliot Martin" w:date="2022-01-29T11:23:00Z">
            <w:rPr>
              <w:rFonts w:ascii="Arial" w:eastAsia="Arial" w:hAnsi="Arial" w:cs="Arial"/>
              <w:color w:val="000000" w:themeColor="text1"/>
            </w:rPr>
          </w:rPrChange>
        </w:rPr>
        <w:t>Fig</w:t>
      </w:r>
      <w:r w:rsidR="009472C4" w:rsidRPr="00DB4B81">
        <w:rPr>
          <w:rFonts w:ascii="Arial" w:eastAsia="Arial" w:hAnsi="Arial" w:cs="Arial"/>
          <w:b/>
          <w:bCs/>
          <w:color w:val="000000" w:themeColor="text1"/>
          <w:rPrChange w:id="112" w:author="Elliot Martin" w:date="2022-01-29T11:23:00Z">
            <w:rPr>
              <w:rFonts w:ascii="Arial" w:eastAsia="Arial" w:hAnsi="Arial" w:cs="Arial"/>
              <w:color w:val="000000" w:themeColor="text1"/>
            </w:rPr>
          </w:rPrChange>
        </w:rPr>
        <w:t>ure 4C-D’</w:t>
      </w:r>
      <w:r w:rsidR="00520BC2">
        <w:rPr>
          <w:rFonts w:ascii="Arial" w:eastAsia="Arial" w:hAnsi="Arial" w:cs="Arial"/>
          <w:color w:val="000000" w:themeColor="text1"/>
        </w:rPr>
        <w:t>)</w:t>
      </w:r>
      <w:r w:rsidR="00D96641" w:rsidRPr="005203CF">
        <w:rPr>
          <w:rFonts w:ascii="Arial" w:eastAsia="Arial" w:hAnsi="Arial" w:cs="Arial"/>
          <w:color w:val="000000" w:themeColor="text1"/>
        </w:rPr>
        <w:t>.</w:t>
      </w:r>
      <w:r w:rsidR="00644B2B" w:rsidRPr="005203CF">
        <w:rPr>
          <w:rFonts w:ascii="Arial" w:eastAsia="Arial" w:hAnsi="Arial" w:cs="Arial"/>
          <w:color w:val="000000" w:themeColor="text1"/>
        </w:rPr>
        <w:t xml:space="preserve"> This finding also underscores the utility of </w:t>
      </w:r>
      <w:proofErr w:type="spellStart"/>
      <w:r w:rsidR="00644B2B" w:rsidRPr="005203CF">
        <w:rPr>
          <w:rFonts w:ascii="Arial" w:eastAsia="Arial" w:hAnsi="Arial" w:cs="Arial"/>
          <w:color w:val="000000" w:themeColor="text1"/>
        </w:rPr>
        <w:t>O</w:t>
      </w:r>
      <w:r w:rsidR="009777A6" w:rsidRPr="005203CF">
        <w:rPr>
          <w:rFonts w:ascii="Arial" w:eastAsia="Arial" w:hAnsi="Arial" w:cs="Arial"/>
          <w:color w:val="000000" w:themeColor="text1"/>
        </w:rPr>
        <w:t>o</w:t>
      </w:r>
      <w:proofErr w:type="spellEnd"/>
      <w:r w:rsidR="00644B2B" w:rsidRPr="005203CF">
        <w:rPr>
          <w:rFonts w:ascii="Arial" w:eastAsia="Arial" w:hAnsi="Arial" w:cs="Arial"/>
          <w:color w:val="000000" w:themeColor="text1"/>
        </w:rPr>
        <w:t>-site in exploring post-transcriptional gene expression changes.</w:t>
      </w:r>
    </w:p>
    <w:p w14:paraId="6F2DD48E" w14:textId="7EE40FE8" w:rsidR="63F9DB7A" w:rsidRPr="005203CF" w:rsidRDefault="63F9DB7A" w:rsidP="005203CF">
      <w:pPr>
        <w:spacing w:after="0" w:line="360" w:lineRule="auto"/>
        <w:jc w:val="both"/>
        <w:rPr>
          <w:rFonts w:ascii="Arial" w:eastAsia="Arial" w:hAnsi="Arial" w:cs="Arial"/>
          <w:color w:val="000000" w:themeColor="text1"/>
        </w:rPr>
      </w:pPr>
    </w:p>
    <w:p w14:paraId="4448EE9E" w14:textId="748AD0C6" w:rsidR="004E6DBE" w:rsidRPr="005203CF" w:rsidRDefault="5228A7B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To </w:t>
      </w:r>
      <w:ins w:id="113" w:author="Rangan, Prashanth" w:date="2022-01-31T08:50:00Z">
        <w:r w:rsidR="00735DB2">
          <w:rPr>
            <w:rFonts w:ascii="Arial" w:eastAsia="Arial" w:hAnsi="Arial" w:cs="Arial"/>
            <w:color w:val="000000" w:themeColor="text1"/>
          </w:rPr>
          <w:t xml:space="preserve">further </w:t>
        </w:r>
      </w:ins>
      <w:r w:rsidRPr="005203CF">
        <w:rPr>
          <w:rFonts w:ascii="Arial" w:eastAsia="Arial" w:hAnsi="Arial" w:cs="Arial"/>
          <w:color w:val="000000" w:themeColor="text1"/>
        </w:rPr>
        <w:t xml:space="preserve">determine if </w:t>
      </w:r>
      <w:ins w:id="114" w:author="Rangan, Prashanth" w:date="2022-01-31T08:50:00Z">
        <w:r w:rsidR="00735DB2">
          <w:rPr>
            <w:rFonts w:ascii="Arial" w:eastAsia="Arial" w:hAnsi="Arial" w:cs="Arial"/>
            <w:color w:val="000000" w:themeColor="text1"/>
          </w:rPr>
          <w:t xml:space="preserve">meiosis is </w:t>
        </w:r>
      </w:ins>
      <w:ins w:id="115" w:author="Rangan, Prashanth" w:date="2022-01-31T08:51:00Z">
        <w:r w:rsidR="00735DB2">
          <w:rPr>
            <w:rFonts w:ascii="Arial" w:eastAsia="Arial" w:hAnsi="Arial" w:cs="Arial"/>
            <w:color w:val="000000" w:themeColor="text1"/>
          </w:rPr>
          <w:t xml:space="preserve">regulated post-transcriptionally, </w:t>
        </w:r>
      </w:ins>
      <w:del w:id="116" w:author="Rangan, Prashanth" w:date="2022-01-31T08:50:00Z">
        <w:r w:rsidRPr="005203CF" w:rsidDel="00735DB2">
          <w:rPr>
            <w:rFonts w:ascii="Arial" w:eastAsia="Arial" w:hAnsi="Arial" w:cs="Arial"/>
            <w:color w:val="000000" w:themeColor="text1"/>
          </w:rPr>
          <w:delText xml:space="preserve">changes </w:delText>
        </w:r>
        <w:r w:rsidR="00644B2B" w:rsidRPr="005203CF" w:rsidDel="00735DB2">
          <w:rPr>
            <w:rFonts w:ascii="Arial" w:eastAsia="Arial" w:hAnsi="Arial" w:cs="Arial"/>
            <w:color w:val="000000" w:themeColor="text1"/>
          </w:rPr>
          <w:delText xml:space="preserve">to </w:delText>
        </w:r>
        <w:r w:rsidRPr="005203CF" w:rsidDel="00735DB2">
          <w:rPr>
            <w:rFonts w:ascii="Arial" w:eastAsia="Arial" w:hAnsi="Arial" w:cs="Arial"/>
            <w:color w:val="000000" w:themeColor="text1"/>
          </w:rPr>
          <w:delText xml:space="preserve">biological processes could be detected using </w:delText>
        </w:r>
      </w:del>
      <w:del w:id="117" w:author="Rangan, Prashanth" w:date="2022-01-31T08:51:00Z">
        <w:r w:rsidR="00520BC2" w:rsidRPr="005203CF" w:rsidDel="00735DB2">
          <w:rPr>
            <w:rFonts w:ascii="Arial" w:eastAsia="Arial" w:hAnsi="Arial" w:cs="Arial"/>
            <w:color w:val="000000" w:themeColor="text1"/>
          </w:rPr>
          <w:delText>Oo-site</w:delText>
        </w:r>
        <w:r w:rsidRPr="005203CF" w:rsidDel="00735DB2">
          <w:rPr>
            <w:rFonts w:ascii="Arial" w:eastAsia="Arial" w:hAnsi="Arial" w:cs="Arial"/>
            <w:color w:val="000000" w:themeColor="text1"/>
          </w:rPr>
          <w:delText xml:space="preserve">, </w:delText>
        </w:r>
      </w:del>
      <w:r w:rsidRPr="005203CF">
        <w:rPr>
          <w:rFonts w:ascii="Arial" w:eastAsia="Arial" w:hAnsi="Arial" w:cs="Arial"/>
          <w:color w:val="000000" w:themeColor="text1"/>
        </w:rPr>
        <w:t>we examined the expression of genes in the GO-term</w:t>
      </w:r>
      <w:r w:rsidR="6464C442" w:rsidRPr="005203CF">
        <w:rPr>
          <w:rFonts w:ascii="Arial" w:eastAsia="Arial" w:hAnsi="Arial" w:cs="Arial"/>
          <w:color w:val="000000" w:themeColor="text1"/>
        </w:rPr>
        <w:t xml:space="preserve"> “</w:t>
      </w:r>
      <w:r w:rsidR="312BE2C6" w:rsidRPr="005203CF">
        <w:rPr>
          <w:rFonts w:ascii="Arial" w:eastAsia="Arial" w:hAnsi="Arial" w:cs="Arial"/>
          <w:color w:val="000000" w:themeColor="text1"/>
        </w:rPr>
        <w:t>double-strand break repair”</w:t>
      </w:r>
      <w:r w:rsidR="00520BC2">
        <w:rPr>
          <w:rFonts w:ascii="Arial" w:eastAsia="Arial" w:hAnsi="Arial" w:cs="Arial"/>
          <w:color w:val="000000" w:themeColor="text1"/>
        </w:rPr>
        <w:t>,</w:t>
      </w:r>
      <w:r w:rsidR="312BE2C6" w:rsidRPr="005203CF">
        <w:rPr>
          <w:rFonts w:ascii="Arial" w:eastAsia="Arial" w:hAnsi="Arial" w:cs="Arial"/>
          <w:color w:val="000000" w:themeColor="text1"/>
        </w:rPr>
        <w:t xml:space="preserve"> </w:t>
      </w:r>
      <w:r w:rsidR="00520BC2">
        <w:rPr>
          <w:rFonts w:ascii="Arial" w:eastAsia="Arial" w:hAnsi="Arial" w:cs="Arial"/>
          <w:color w:val="000000" w:themeColor="text1"/>
        </w:rPr>
        <w:t>which</w:t>
      </w:r>
      <w:r w:rsidR="312BE2C6" w:rsidRPr="005203CF">
        <w:rPr>
          <w:rFonts w:ascii="Arial" w:eastAsia="Arial" w:hAnsi="Arial" w:cs="Arial"/>
          <w:color w:val="000000" w:themeColor="text1"/>
        </w:rPr>
        <w:t xml:space="preserve"> is known to occur </w:t>
      </w:r>
      <w:r w:rsidR="00A71554" w:rsidRPr="005203CF">
        <w:rPr>
          <w:rFonts w:ascii="Arial" w:eastAsia="Arial" w:hAnsi="Arial" w:cs="Arial"/>
          <w:color w:val="000000" w:themeColor="text1"/>
        </w:rPr>
        <w:t xml:space="preserve">during meiosis 1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{"citationID":"nYpTkulI","properties":{"formattedCitation":"(Page and Hawley 2003; Hughes et al. 2018)","plainCitation":"(Page and Hawley 2003;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910C8B" w:rsidRPr="005203CF">
        <w:rPr>
          <w:rFonts w:ascii="Arial" w:hAnsi="Arial" w:cs="Arial"/>
        </w:rPr>
        <w:t>(Page and Hawley 2003; Hughes et al. 2018)</w:t>
      </w:r>
      <w:r w:rsidR="00910C8B" w:rsidRPr="005203CF">
        <w:rPr>
          <w:rFonts w:ascii="Arial" w:eastAsia="Arial" w:hAnsi="Arial" w:cs="Arial"/>
          <w:color w:val="000000" w:themeColor="text1"/>
        </w:rPr>
        <w:fldChar w:fldCharType="end"/>
      </w:r>
      <w:r w:rsidR="126C3620" w:rsidRPr="005203CF">
        <w:rPr>
          <w:rFonts w:ascii="Arial" w:eastAsia="Arial" w:hAnsi="Arial" w:cs="Arial"/>
          <w:color w:val="000000" w:themeColor="text1"/>
        </w:rPr>
        <w:t xml:space="preserve">. </w:t>
      </w:r>
      <w:r w:rsidR="00520BC2">
        <w:rPr>
          <w:rFonts w:ascii="Arial" w:eastAsia="Arial" w:hAnsi="Arial" w:cs="Arial"/>
          <w:color w:val="000000" w:themeColor="text1"/>
        </w:rPr>
        <w:t>D</w:t>
      </w:r>
      <w:r w:rsidR="00520BC2" w:rsidRPr="005203CF">
        <w:rPr>
          <w:rFonts w:ascii="Arial" w:eastAsia="Arial" w:hAnsi="Arial" w:cs="Arial"/>
          <w:color w:val="000000" w:themeColor="text1"/>
        </w:rPr>
        <w:t>ouble</w:t>
      </w:r>
      <w:r w:rsidR="009D1815" w:rsidRPr="005203CF">
        <w:rPr>
          <w:rFonts w:ascii="Arial" w:eastAsia="Arial" w:hAnsi="Arial" w:cs="Arial"/>
          <w:color w:val="000000" w:themeColor="text1"/>
        </w:rPr>
        <w:t>-</w:t>
      </w:r>
      <w:r w:rsidR="409299ED" w:rsidRPr="005203CF">
        <w:rPr>
          <w:rFonts w:ascii="Arial" w:eastAsia="Arial" w:hAnsi="Arial" w:cs="Arial"/>
          <w:color w:val="000000" w:themeColor="text1"/>
        </w:rPr>
        <w:t>stranded breaks are re</w:t>
      </w:r>
      <w:r w:rsidR="502EB941" w:rsidRPr="005203CF">
        <w:rPr>
          <w:rFonts w:ascii="Arial" w:eastAsia="Arial" w:hAnsi="Arial" w:cs="Arial"/>
          <w:color w:val="000000" w:themeColor="text1"/>
        </w:rPr>
        <w:t>solved prior to egg chamber formation</w:t>
      </w:r>
      <w:r w:rsidR="00910C8B" w:rsidRPr="005203CF">
        <w:rPr>
          <w:rFonts w:ascii="Arial" w:eastAsia="Arial" w:hAnsi="Arial" w:cs="Arial"/>
          <w:color w:val="000000" w:themeColor="text1"/>
        </w:rPr>
        <w:t xml:space="preserve"> </w:t>
      </w:r>
      <w:r w:rsidR="00910C8B"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{"citationID":"FEmamvNa","properties":{"formattedCitation":"(Page and Hawley 2003; Mehrotra and McKim 2006; Hughes et al. 2018)","plainCitation":"(Page and Hawley 2003; Mehrotra and McKim 2006; Hughes et al. 2018)","noteIndex":0},"citationItems":[{"id":1813,"uris":["http://zotero.org/users/6609021/items/CXIFWTUA"],"uri":["http://zotero.org/users/6609021/items/CXIFWTUA"],"itemData":{"id":1813,"type":"article-journal","abstract":"The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id":910,"uris":["http://zotero.org/users/6609021/items/MNVQYPUK"],"uri":["http://zotero.org/users/6609021/items/MNVQYPUK"],"itemData":{"id":910,"type":"article-journal","abstract":"A century of genetic studies of the meiotic process in Drosophila melanogaster females has been greatly augmented by both modern molecular biology and major advances in cytology. These approaches, and the findings they have allowed, are the subject of this review. Specifically, these efforts have revealed that meiotic pairing in Drosophila females is not an extension of somatic pairing, but rather occurs by a poorly understood process during premeiotic mitoses. This process of meiotic pairing requires the function of several components of the synaptonemal complex (SC). When fully assembled, the SC also plays a critical role in maintaining homolog synapsis and in facilitating the maturation of double-strand breaks (DSBs) into mature crossover (CO) events. Considerable progress has been made in elucidating not only the structure, function, and assembly of the SC, but also the proteins that facilitate the formation and repair of DSBs into both COs and noncrossovers (NCOs). The events that control the decision to mature a DSB as either a CO or an NCO, as well as determining which of the two CO pathways (class I or class II) might be employed, are also being characterized by genetic and genomic approaches. These advances allow a reconsideration of meiotic phenomena such as interference and the centromere effect, which were previously described only by genetic studies. In delineating the mechanisms by which the oocyte controls the number and position of COs, it becomes possible to understand the role of CO position in ensuring the proper orientation of homologs on the first meiotic spindle. Studies of bivalent orientation have occurred in the context of numerous investigations into the assembly, structure, and function of the first meiotic spindle. Additionally, studies have examined the mechanisms ensuring the segregation of chromosomes that have failed to undergo crossing over.","container-title":"Genetics","DOI":"10.1534/genetics.117.300081","ISSN":"0016-6731","issue":"3","note":"PMID: 29487146\nCitation Key: hughesFemaleMeiosisSynapsis2018","page":"875-908","title":"Female Meiosis: Synapsis, Recombination, and Segregation in Drosophila melanogaster","volume":"208","author":[{"family":"Hughes","given":"Stacie E."},{"family":"Miller","given":"Danny E."},{"family":"Miller","given":"Angela L."},{"family":"Hawley","given":"R. Scott"}],"issued":{"date-parts":[["2018",3,27]]},"citation-key":"hughesFemaleMeiosisSynapsis2018"}}],"schema":"https://github.com/citation-style-language/schema/raw/master/csl-citation.json"} </w:instrText>
      </w:r>
      <w:r w:rsidR="00910C8B"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 Hughes et al. 2018)</w:t>
      </w:r>
      <w:r w:rsidR="00910C8B" w:rsidRPr="005203CF">
        <w:rPr>
          <w:rFonts w:ascii="Arial" w:eastAsia="Arial" w:hAnsi="Arial" w:cs="Arial"/>
          <w:color w:val="000000" w:themeColor="text1"/>
        </w:rPr>
        <w:fldChar w:fldCharType="end"/>
      </w:r>
      <w:r w:rsidR="502EB941" w:rsidRPr="005203CF">
        <w:rPr>
          <w:rFonts w:ascii="Arial" w:eastAsia="Arial" w:hAnsi="Arial" w:cs="Arial"/>
          <w:color w:val="000000" w:themeColor="text1"/>
        </w:rPr>
        <w:t xml:space="preserve">. </w:t>
      </w:r>
      <w:r w:rsidR="126C3620" w:rsidRPr="005203CF">
        <w:rPr>
          <w:rFonts w:ascii="Arial" w:eastAsia="Arial" w:hAnsi="Arial" w:cs="Arial"/>
          <w:color w:val="000000" w:themeColor="text1"/>
        </w:rPr>
        <w:t>At the level of input mRNA, we found no significant changes in the expression of genes in this category</w:t>
      </w:r>
      <w:r w:rsidR="6654B5E3" w:rsidRPr="005203CF">
        <w:rPr>
          <w:rFonts w:ascii="Arial" w:eastAsia="Arial" w:hAnsi="Arial" w:cs="Arial"/>
          <w:color w:val="000000" w:themeColor="text1"/>
        </w:rPr>
        <w:t xml:space="preserve"> compared to enriched GSCs</w:t>
      </w:r>
      <w:ins w:id="118" w:author="Elliot Martin" w:date="2022-01-31T10:18:00Z">
        <w:r w:rsidR="00F01909">
          <w:rPr>
            <w:rFonts w:ascii="Arial" w:eastAsia="Arial" w:hAnsi="Arial" w:cs="Arial"/>
            <w:color w:val="000000" w:themeColor="text1"/>
          </w:rPr>
          <w:t xml:space="preserve"> (</w:t>
        </w:r>
      </w:ins>
      <w:ins w:id="119" w:author="Elliot Martin" w:date="2022-01-31T10:19:00Z">
        <w:r w:rsidR="00F01909">
          <w:rPr>
            <w:rFonts w:ascii="Arial" w:eastAsia="Arial" w:hAnsi="Arial" w:cs="Arial"/>
            <w:b/>
            <w:bCs/>
            <w:color w:val="000000" w:themeColor="text1"/>
          </w:rPr>
          <w:t>Figure 5A</w:t>
        </w:r>
      </w:ins>
      <w:ins w:id="120" w:author="Elliot Martin" w:date="2022-01-31T10:18:00Z">
        <w:r w:rsidR="00F01909">
          <w:rPr>
            <w:rFonts w:ascii="Arial" w:eastAsia="Arial" w:hAnsi="Arial" w:cs="Arial"/>
            <w:color w:val="000000" w:themeColor="text1"/>
          </w:rPr>
          <w:t>)</w:t>
        </w:r>
      </w:ins>
      <w:r w:rsidR="126C3620" w:rsidRPr="005203CF">
        <w:rPr>
          <w:rFonts w:ascii="Arial" w:eastAsia="Arial" w:hAnsi="Arial" w:cs="Arial"/>
          <w:color w:val="000000" w:themeColor="text1"/>
        </w:rPr>
        <w:t xml:space="preserve">. </w:t>
      </w:r>
      <w:r w:rsidR="4E1383EC" w:rsidRPr="005203CF">
        <w:rPr>
          <w:rFonts w:ascii="Arial" w:eastAsia="Arial" w:hAnsi="Arial" w:cs="Arial"/>
          <w:color w:val="000000" w:themeColor="text1"/>
        </w:rPr>
        <w:t xml:space="preserve">From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sidR="4E1383EC" w:rsidRPr="005203CF">
        <w:rPr>
          <w:rFonts w:ascii="Arial" w:eastAsia="Arial" w:hAnsi="Arial" w:cs="Arial"/>
          <w:color w:val="000000" w:themeColor="text1"/>
        </w:rPr>
        <w:t xml:space="preserve"> data, the median expression of </w:t>
      </w:r>
      <w:r w:rsidR="00520BC2" w:rsidRPr="005203CF">
        <w:rPr>
          <w:rFonts w:ascii="Arial" w:eastAsia="Arial" w:hAnsi="Arial" w:cs="Arial"/>
          <w:color w:val="000000" w:themeColor="text1"/>
        </w:rPr>
        <w:t xml:space="preserve">double-strand break repair </w:t>
      </w:r>
      <w:r w:rsidR="4E1383EC" w:rsidRPr="005203CF">
        <w:rPr>
          <w:rFonts w:ascii="Arial" w:eastAsia="Arial" w:hAnsi="Arial" w:cs="Arial"/>
          <w:color w:val="000000" w:themeColor="text1"/>
        </w:rPr>
        <w:t xml:space="preserve">genes </w:t>
      </w:r>
      <w:r w:rsidR="74E527E7" w:rsidRPr="005203CF">
        <w:rPr>
          <w:rFonts w:ascii="Arial" w:eastAsia="Arial" w:hAnsi="Arial" w:cs="Arial"/>
          <w:color w:val="000000" w:themeColor="text1"/>
        </w:rPr>
        <w:t>significantly</w:t>
      </w:r>
      <w:r w:rsidR="4E1383EC" w:rsidRPr="005203CF">
        <w:rPr>
          <w:rFonts w:ascii="Arial" w:eastAsia="Arial" w:hAnsi="Arial" w:cs="Arial"/>
          <w:color w:val="000000" w:themeColor="text1"/>
        </w:rPr>
        <w:t xml:space="preserve"> increases, but the median increase </w:t>
      </w:r>
      <w:r w:rsidR="00520BC2">
        <w:rPr>
          <w:rFonts w:ascii="Arial" w:eastAsia="Arial" w:hAnsi="Arial" w:cs="Arial"/>
          <w:color w:val="000000" w:themeColor="text1"/>
        </w:rPr>
        <w:t>wa</w:t>
      </w:r>
      <w:r w:rsidR="4E1383EC" w:rsidRPr="005203CF">
        <w:rPr>
          <w:rFonts w:ascii="Arial" w:eastAsia="Arial" w:hAnsi="Arial" w:cs="Arial"/>
          <w:color w:val="000000" w:themeColor="text1"/>
        </w:rPr>
        <w:t xml:space="preserve">s </w:t>
      </w:r>
      <w:r w:rsidR="3AF1ED14" w:rsidRPr="005203CF">
        <w:rPr>
          <w:rFonts w:ascii="Arial" w:eastAsia="Arial" w:hAnsi="Arial" w:cs="Arial"/>
          <w:color w:val="000000" w:themeColor="text1"/>
        </w:rPr>
        <w:t xml:space="preserve">only </w:t>
      </w:r>
      <w:proofErr w:type="gramStart"/>
      <w:r w:rsidR="3AF1ED14" w:rsidRPr="005203CF">
        <w:rPr>
          <w:rFonts w:ascii="Arial" w:eastAsia="Arial" w:hAnsi="Arial" w:cs="Arial"/>
          <w:color w:val="000000" w:themeColor="text1"/>
        </w:rPr>
        <w:t>1.05</w:t>
      </w:r>
      <w:r w:rsidR="00162802">
        <w:rPr>
          <w:rFonts w:ascii="Arial" w:eastAsia="Arial" w:hAnsi="Arial" w:cs="Arial"/>
          <w:color w:val="000000" w:themeColor="text1"/>
        </w:rPr>
        <w:t xml:space="preserve"> </w:t>
      </w:r>
      <w:r w:rsidR="3AF1ED14" w:rsidRPr="005203CF">
        <w:rPr>
          <w:rFonts w:ascii="Arial" w:eastAsia="Arial" w:hAnsi="Arial" w:cs="Arial"/>
          <w:color w:val="000000" w:themeColor="text1"/>
        </w:rPr>
        <w:t>fold</w:t>
      </w:r>
      <w:proofErr w:type="gramEnd"/>
      <w:r w:rsidR="3AF1ED14" w:rsidRPr="005203CF">
        <w:rPr>
          <w:rFonts w:ascii="Arial" w:eastAsia="Arial" w:hAnsi="Arial" w:cs="Arial"/>
          <w:color w:val="000000" w:themeColor="text1"/>
        </w:rPr>
        <w:t xml:space="preserve"> in 4-CCs and 1.0</w:t>
      </w:r>
      <w:r w:rsidR="3E98A647" w:rsidRPr="005203CF">
        <w:rPr>
          <w:rFonts w:ascii="Arial" w:eastAsia="Arial" w:hAnsi="Arial" w:cs="Arial"/>
          <w:color w:val="000000" w:themeColor="text1"/>
        </w:rPr>
        <w:t>6</w:t>
      </w:r>
      <w:r w:rsidR="3AF1ED14" w:rsidRPr="005203CF">
        <w:rPr>
          <w:rFonts w:ascii="Arial" w:eastAsia="Arial" w:hAnsi="Arial" w:cs="Arial"/>
          <w:color w:val="000000" w:themeColor="text1"/>
        </w:rPr>
        <w:t xml:space="preserve"> in 8-CCs</w:t>
      </w:r>
      <w:r w:rsidR="19FC5AF8" w:rsidRPr="005203CF">
        <w:rPr>
          <w:rFonts w:ascii="Arial" w:eastAsia="Arial" w:hAnsi="Arial" w:cs="Arial"/>
          <w:color w:val="000000" w:themeColor="text1"/>
        </w:rPr>
        <w:t xml:space="preserve"> compared to the GSC/CB/2-CC group</w:t>
      </w:r>
      <w:ins w:id="121" w:author="Elliot Martin" w:date="2022-01-31T10:49:00Z">
        <w:r w:rsidR="00B35DA7">
          <w:rPr>
            <w:rFonts w:ascii="Arial" w:eastAsia="Arial" w:hAnsi="Arial" w:cs="Arial"/>
            <w:color w:val="000000" w:themeColor="text1"/>
          </w:rPr>
          <w:t xml:space="preserve"> </w:t>
        </w:r>
      </w:ins>
      <w:ins w:id="122" w:author="Elliot Martin" w:date="2022-01-31T10:19:00Z">
        <w:r w:rsidR="00F01909">
          <w:rPr>
            <w:rFonts w:ascii="Arial" w:eastAsia="Arial" w:hAnsi="Arial" w:cs="Arial"/>
            <w:color w:val="000000" w:themeColor="text1"/>
          </w:rPr>
          <w:t>(</w:t>
        </w:r>
        <w:r w:rsidR="00F01909">
          <w:rPr>
            <w:rFonts w:ascii="Arial" w:eastAsia="Arial" w:hAnsi="Arial" w:cs="Arial"/>
            <w:b/>
            <w:bCs/>
            <w:color w:val="000000" w:themeColor="text1"/>
          </w:rPr>
          <w:t>Figure 5B</w:t>
        </w:r>
        <w:r w:rsidR="00F01909">
          <w:rPr>
            <w:rFonts w:ascii="Arial" w:eastAsia="Arial" w:hAnsi="Arial" w:cs="Arial"/>
            <w:color w:val="000000" w:themeColor="text1"/>
          </w:rPr>
          <w:t>)</w:t>
        </w:r>
        <w:r w:rsidR="00F01909" w:rsidRPr="005203CF">
          <w:rPr>
            <w:rFonts w:ascii="Arial" w:eastAsia="Arial" w:hAnsi="Arial" w:cs="Arial"/>
            <w:color w:val="000000" w:themeColor="text1"/>
          </w:rPr>
          <w:t>.</w:t>
        </w:r>
      </w:ins>
      <w:del w:id="123" w:author="Elliot Martin" w:date="2022-01-31T10:19:00Z">
        <w:r w:rsidR="3AF1ED14" w:rsidRPr="005203CF" w:rsidDel="00F01909">
          <w:rPr>
            <w:rFonts w:ascii="Arial" w:eastAsia="Arial" w:hAnsi="Arial" w:cs="Arial"/>
            <w:color w:val="000000" w:themeColor="text1"/>
          </w:rPr>
          <w:delText>.</w:delText>
        </w:r>
      </w:del>
      <w:r w:rsidR="3AF1ED14"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This </w:t>
      </w:r>
      <w:r w:rsidR="004E6DBE" w:rsidRPr="005203CF">
        <w:rPr>
          <w:rFonts w:ascii="Arial" w:eastAsia="Arial" w:hAnsi="Arial" w:cs="Arial"/>
          <w:color w:val="000000" w:themeColor="text1"/>
        </w:rPr>
        <w:lastRenderedPageBreak/>
        <w:t xml:space="preserve">suggests that </w:t>
      </w:r>
      <w:r w:rsidR="00520BC2" w:rsidRPr="005203CF">
        <w:rPr>
          <w:rFonts w:ascii="Arial" w:eastAsia="Arial" w:hAnsi="Arial" w:cs="Arial"/>
          <w:color w:val="000000" w:themeColor="text1"/>
        </w:rPr>
        <w:t xml:space="preserve">double-strand break repair </w:t>
      </w:r>
      <w:r w:rsidR="00520BC2">
        <w:rPr>
          <w:rFonts w:ascii="Arial" w:eastAsia="Arial" w:hAnsi="Arial" w:cs="Arial"/>
          <w:color w:val="000000" w:themeColor="text1"/>
        </w:rPr>
        <w:t>gene transcri</w:t>
      </w:r>
      <w:r w:rsidR="00941A8E">
        <w:rPr>
          <w:rFonts w:ascii="Arial" w:eastAsia="Arial" w:hAnsi="Arial" w:cs="Arial"/>
          <w:color w:val="000000" w:themeColor="text1"/>
        </w:rPr>
        <w:t>ption</w:t>
      </w:r>
      <w:r w:rsidR="00520BC2">
        <w:rPr>
          <w:rFonts w:ascii="Arial" w:eastAsia="Arial" w:hAnsi="Arial" w:cs="Arial"/>
          <w:color w:val="000000" w:themeColor="text1"/>
        </w:rPr>
        <w:t xml:space="preserve"> begin</w:t>
      </w:r>
      <w:r w:rsidR="00941A8E">
        <w:rPr>
          <w:rFonts w:ascii="Arial" w:eastAsia="Arial" w:hAnsi="Arial" w:cs="Arial"/>
          <w:color w:val="000000" w:themeColor="text1"/>
        </w:rPr>
        <w:t>s</w:t>
      </w:r>
      <w:r w:rsidR="00520BC2">
        <w:rPr>
          <w:rFonts w:ascii="Arial" w:eastAsia="Arial" w:hAnsi="Arial" w:cs="Arial"/>
          <w:color w:val="000000" w:themeColor="text1"/>
        </w:rPr>
        <w:t xml:space="preserve"> in</w:t>
      </w:r>
      <w:r w:rsidR="00520BC2" w:rsidRPr="005203CF">
        <w:rPr>
          <w:rFonts w:ascii="Arial" w:eastAsia="Arial" w:hAnsi="Arial" w:cs="Arial"/>
          <w:color w:val="000000" w:themeColor="text1"/>
        </w:rPr>
        <w:t xml:space="preserve"> GSC stages </w:t>
      </w:r>
      <w:r w:rsidR="00520BC2">
        <w:rPr>
          <w:rFonts w:ascii="Arial" w:eastAsia="Arial" w:hAnsi="Arial" w:cs="Arial"/>
          <w:color w:val="000000" w:themeColor="text1"/>
        </w:rPr>
        <w:t>and</w:t>
      </w:r>
      <w:r w:rsidR="00520BC2"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increase</w:t>
      </w:r>
      <w:r w:rsidR="00941A8E">
        <w:rPr>
          <w:rFonts w:ascii="Arial" w:eastAsia="Arial" w:hAnsi="Arial" w:cs="Arial"/>
          <w:color w:val="000000" w:themeColor="text1"/>
        </w:rPr>
        <w:t>s</w:t>
      </w:r>
      <w:r w:rsidR="004E6DBE" w:rsidRPr="005203CF">
        <w:rPr>
          <w:rFonts w:ascii="Arial" w:eastAsia="Arial" w:hAnsi="Arial" w:cs="Arial"/>
          <w:color w:val="000000" w:themeColor="text1"/>
        </w:rPr>
        <w:t xml:space="preserve"> </w:t>
      </w:r>
      <w:ins w:id="124" w:author="Elliot Martin" w:date="2022-01-31T10:19:00Z">
        <w:r w:rsidR="00F01909">
          <w:rPr>
            <w:rFonts w:ascii="Arial" w:eastAsia="Arial" w:hAnsi="Arial" w:cs="Arial"/>
            <w:color w:val="000000" w:themeColor="text1"/>
          </w:rPr>
          <w:t xml:space="preserve">modestly </w:t>
        </w:r>
      </w:ins>
      <w:r w:rsidR="004E6DBE" w:rsidRPr="005203CF">
        <w:rPr>
          <w:rFonts w:ascii="Arial" w:eastAsia="Arial" w:hAnsi="Arial" w:cs="Arial"/>
          <w:color w:val="000000" w:themeColor="text1"/>
        </w:rPr>
        <w:t>during the cyst stages.</w:t>
      </w:r>
    </w:p>
    <w:p w14:paraId="4D897317" w14:textId="77777777" w:rsidR="004E6DBE" w:rsidRPr="005203CF" w:rsidRDefault="004E6DBE" w:rsidP="005203CF">
      <w:pPr>
        <w:spacing w:after="0" w:line="360" w:lineRule="auto"/>
        <w:jc w:val="both"/>
        <w:rPr>
          <w:rFonts w:ascii="Arial" w:eastAsia="Arial" w:hAnsi="Arial" w:cs="Arial"/>
          <w:color w:val="000000" w:themeColor="text1"/>
        </w:rPr>
      </w:pPr>
    </w:p>
    <w:p w14:paraId="2244699E" w14:textId="492BFFD5" w:rsidR="5228A7BF" w:rsidRPr="005203CF" w:rsidRDefault="00941A8E" w:rsidP="005203CF">
      <w:pPr>
        <w:spacing w:after="0" w:line="360" w:lineRule="auto"/>
        <w:jc w:val="both"/>
        <w:rPr>
          <w:rFonts w:ascii="Arial" w:eastAsia="Arial" w:hAnsi="Arial" w:cs="Arial"/>
          <w:color w:val="000000" w:themeColor="text1"/>
        </w:rPr>
      </w:pPr>
      <w:r>
        <w:rPr>
          <w:rFonts w:ascii="Arial" w:eastAsia="Arial" w:hAnsi="Arial" w:cs="Arial"/>
          <w:color w:val="000000" w:themeColor="text1"/>
        </w:rPr>
        <w:t>In contrast</w:t>
      </w:r>
      <w:r w:rsidR="30AA4E35" w:rsidRPr="005203CF">
        <w:rPr>
          <w:rFonts w:ascii="Arial" w:eastAsia="Arial" w:hAnsi="Arial" w:cs="Arial"/>
          <w:color w:val="000000" w:themeColor="text1"/>
        </w:rPr>
        <w:t xml:space="preserve">, </w:t>
      </w:r>
      <w:r w:rsidR="5ACF40BA" w:rsidRPr="005203CF">
        <w:rPr>
          <w:rFonts w:ascii="Arial" w:eastAsia="Arial" w:hAnsi="Arial" w:cs="Arial"/>
          <w:color w:val="000000" w:themeColor="text1"/>
        </w:rPr>
        <w:t xml:space="preserve">we found a </w:t>
      </w:r>
      <w:r w:rsidR="2F84ECD1" w:rsidRPr="005203CF">
        <w:rPr>
          <w:rFonts w:ascii="Arial" w:eastAsia="Arial" w:hAnsi="Arial" w:cs="Arial"/>
          <w:color w:val="000000" w:themeColor="text1"/>
        </w:rPr>
        <w:t>significant</w:t>
      </w:r>
      <w:r w:rsidR="5ACF40BA" w:rsidRPr="005203CF">
        <w:rPr>
          <w:rFonts w:ascii="Arial" w:eastAsia="Arial" w:hAnsi="Arial" w:cs="Arial"/>
          <w:color w:val="000000" w:themeColor="text1"/>
        </w:rPr>
        <w:t xml:space="preserve"> increase in the median </w:t>
      </w:r>
      <w:r w:rsidR="004E6DBE" w:rsidRPr="005203CF">
        <w:rPr>
          <w:rFonts w:ascii="Arial" w:eastAsia="Arial" w:hAnsi="Arial" w:cs="Arial"/>
          <w:color w:val="000000" w:themeColor="text1"/>
        </w:rPr>
        <w:t>translational efficiency</w:t>
      </w:r>
      <w:r w:rsidR="2F84ECD1" w:rsidRPr="005203CF">
        <w:rPr>
          <w:rFonts w:ascii="Arial" w:eastAsia="Arial" w:hAnsi="Arial" w:cs="Arial"/>
          <w:color w:val="000000" w:themeColor="text1"/>
        </w:rPr>
        <w:t xml:space="preserve"> of </w:t>
      </w:r>
      <w:r w:rsidRPr="005203CF">
        <w:rPr>
          <w:rFonts w:ascii="Arial" w:eastAsia="Arial" w:hAnsi="Arial" w:cs="Arial"/>
          <w:color w:val="000000" w:themeColor="text1"/>
        </w:rPr>
        <w:t xml:space="preserve">double-strand break repair </w:t>
      </w:r>
      <w:r w:rsidR="2F84ECD1" w:rsidRPr="005203CF">
        <w:rPr>
          <w:rFonts w:ascii="Arial" w:eastAsia="Arial" w:hAnsi="Arial" w:cs="Arial"/>
          <w:color w:val="000000" w:themeColor="text1"/>
        </w:rPr>
        <w:t>genes</w:t>
      </w:r>
      <w:r>
        <w:rPr>
          <w:rFonts w:ascii="Arial" w:eastAsia="Arial" w:hAnsi="Arial" w:cs="Arial"/>
          <w:color w:val="000000" w:themeColor="text1"/>
        </w:rPr>
        <w:t xml:space="preserve">, </w:t>
      </w:r>
      <w:r w:rsidR="2A439E91" w:rsidRPr="005203CF">
        <w:rPr>
          <w:rFonts w:ascii="Arial" w:eastAsia="Arial" w:hAnsi="Arial" w:cs="Arial"/>
          <w:color w:val="000000" w:themeColor="text1"/>
        </w:rPr>
        <w:t>with a</w:t>
      </w:r>
      <w:r w:rsidR="4E75806F" w:rsidRPr="005203CF">
        <w:rPr>
          <w:rFonts w:ascii="Arial" w:eastAsia="Arial" w:hAnsi="Arial" w:cs="Arial"/>
          <w:color w:val="000000" w:themeColor="text1"/>
        </w:rPr>
        <w:t xml:space="preserve"> </w:t>
      </w:r>
      <w:proofErr w:type="gramStart"/>
      <w:r w:rsidR="4E75806F" w:rsidRPr="005203CF">
        <w:rPr>
          <w:rFonts w:ascii="Arial" w:eastAsia="Arial" w:hAnsi="Arial" w:cs="Arial"/>
          <w:color w:val="000000" w:themeColor="text1"/>
        </w:rPr>
        <w:t>1.20 fold</w:t>
      </w:r>
      <w:proofErr w:type="gramEnd"/>
      <w:r w:rsidR="2A439E91" w:rsidRPr="005203CF">
        <w:rPr>
          <w:rFonts w:ascii="Arial" w:eastAsia="Arial" w:hAnsi="Arial" w:cs="Arial"/>
          <w:color w:val="000000" w:themeColor="text1"/>
        </w:rPr>
        <w:t xml:space="preserve"> </w:t>
      </w:r>
      <w:r w:rsidR="53D53B65" w:rsidRPr="005203CF">
        <w:rPr>
          <w:rFonts w:ascii="Arial" w:eastAsia="Arial" w:hAnsi="Arial" w:cs="Arial"/>
          <w:color w:val="000000" w:themeColor="text1"/>
        </w:rPr>
        <w:t xml:space="preserve">increase in the median </w:t>
      </w:r>
      <w:r w:rsidR="004E6DBE" w:rsidRPr="005203CF">
        <w:rPr>
          <w:rFonts w:ascii="Arial" w:eastAsia="Arial" w:hAnsi="Arial" w:cs="Arial"/>
          <w:color w:val="000000" w:themeColor="text1"/>
        </w:rPr>
        <w:t xml:space="preserve">translational efficiency </w:t>
      </w:r>
      <w:r w:rsidR="53D53B65" w:rsidRPr="005203CF">
        <w:rPr>
          <w:rFonts w:ascii="Arial" w:eastAsia="Arial" w:hAnsi="Arial" w:cs="Arial"/>
          <w:color w:val="000000" w:themeColor="text1"/>
        </w:rPr>
        <w:t xml:space="preserve">in enriched CBs </w:t>
      </w:r>
      <w:r w:rsidR="5CA17CE0" w:rsidRPr="005203CF">
        <w:rPr>
          <w:rFonts w:ascii="Arial" w:eastAsia="Arial" w:hAnsi="Arial" w:cs="Arial"/>
          <w:color w:val="000000" w:themeColor="text1"/>
        </w:rPr>
        <w:t xml:space="preserve">and a </w:t>
      </w:r>
      <w:r w:rsidR="2F84ECD1" w:rsidRPr="005203CF">
        <w:rPr>
          <w:rFonts w:ascii="Arial" w:eastAsia="Arial" w:hAnsi="Arial" w:cs="Arial"/>
          <w:color w:val="000000" w:themeColor="text1"/>
        </w:rPr>
        <w:t>1.56</w:t>
      </w:r>
      <w:r w:rsidR="7C67EA4E" w:rsidRPr="005203CF">
        <w:rPr>
          <w:rFonts w:ascii="Arial" w:eastAsia="Arial" w:hAnsi="Arial" w:cs="Arial"/>
          <w:color w:val="000000" w:themeColor="text1"/>
        </w:rPr>
        <w:t xml:space="preserve"> fold</w:t>
      </w:r>
      <w:r w:rsidR="256FA181" w:rsidRPr="005203CF">
        <w:rPr>
          <w:rFonts w:ascii="Arial" w:eastAsia="Arial" w:hAnsi="Arial" w:cs="Arial"/>
          <w:color w:val="000000" w:themeColor="text1"/>
        </w:rPr>
        <w:t xml:space="preserve"> increase</w:t>
      </w:r>
      <w:r w:rsidR="7C67EA4E" w:rsidRPr="005203CF">
        <w:rPr>
          <w:rFonts w:ascii="Arial" w:eastAsia="Arial" w:hAnsi="Arial" w:cs="Arial"/>
          <w:color w:val="000000" w:themeColor="text1"/>
        </w:rPr>
        <w:t xml:space="preserve"> </w:t>
      </w:r>
      <w:r w:rsidR="3BECC73C" w:rsidRPr="005203CF">
        <w:rPr>
          <w:rFonts w:ascii="Arial" w:eastAsia="Arial" w:hAnsi="Arial" w:cs="Arial"/>
          <w:color w:val="000000" w:themeColor="text1"/>
        </w:rPr>
        <w:t>in enriched cysts</w:t>
      </w:r>
      <w:r w:rsidR="47BD10DE" w:rsidRPr="005203CF">
        <w:rPr>
          <w:rFonts w:ascii="Arial" w:eastAsia="Arial" w:hAnsi="Arial" w:cs="Arial"/>
          <w:color w:val="000000" w:themeColor="text1"/>
        </w:rPr>
        <w:t xml:space="preserve"> compared to enriched GSCs</w:t>
      </w:r>
      <w:ins w:id="125" w:author="Elliot Martin" w:date="2022-01-31T10:52:00Z">
        <w:r w:rsidR="00F21D14">
          <w:rPr>
            <w:rFonts w:ascii="Arial" w:eastAsia="Arial" w:hAnsi="Arial" w:cs="Arial"/>
            <w:color w:val="000000" w:themeColor="text1"/>
          </w:rPr>
          <w:t xml:space="preserve"> (</w:t>
        </w:r>
        <w:r w:rsidR="00F21D14">
          <w:rPr>
            <w:rFonts w:ascii="Arial" w:eastAsia="Arial" w:hAnsi="Arial" w:cs="Arial"/>
            <w:b/>
            <w:bCs/>
            <w:color w:val="000000" w:themeColor="text1"/>
          </w:rPr>
          <w:t>Figure 5C</w:t>
        </w:r>
        <w:r w:rsidR="00F21D14" w:rsidRPr="00F21D14">
          <w:rPr>
            <w:rFonts w:ascii="Arial" w:eastAsia="Arial" w:hAnsi="Arial" w:cs="Arial"/>
            <w:color w:val="000000" w:themeColor="text1"/>
            <w:rPrChange w:id="126" w:author="Elliot Martin" w:date="2022-01-31T10:52:00Z">
              <w:rPr>
                <w:rFonts w:ascii="Arial" w:eastAsia="Arial" w:hAnsi="Arial" w:cs="Arial"/>
                <w:b/>
                <w:bCs/>
                <w:color w:val="000000" w:themeColor="text1"/>
              </w:rPr>
            </w:rPrChange>
          </w:rPr>
          <w:t>)</w:t>
        </w:r>
      </w:ins>
      <w:r w:rsidR="47BD10DE" w:rsidRPr="005203CF">
        <w:rPr>
          <w:rFonts w:ascii="Arial" w:eastAsia="Arial" w:hAnsi="Arial" w:cs="Arial"/>
          <w:color w:val="000000" w:themeColor="text1"/>
        </w:rPr>
        <w:t>.</w:t>
      </w:r>
      <w:r w:rsidR="3537B3EE" w:rsidRPr="005203CF">
        <w:rPr>
          <w:rFonts w:ascii="Arial" w:eastAsia="Arial" w:hAnsi="Arial" w:cs="Arial"/>
          <w:color w:val="000000" w:themeColor="text1"/>
        </w:rPr>
        <w:t xml:space="preserve"> In young-</w:t>
      </w:r>
      <w:r w:rsidR="00E17F93" w:rsidRPr="005203CF">
        <w:rPr>
          <w:rFonts w:ascii="Arial" w:eastAsia="Arial" w:hAnsi="Arial" w:cs="Arial"/>
          <w:color w:val="000000" w:themeColor="text1"/>
        </w:rPr>
        <w:t>WT</w:t>
      </w:r>
      <w:r w:rsidR="3537B3EE" w:rsidRPr="005203CF">
        <w:rPr>
          <w:rFonts w:ascii="Arial" w:eastAsia="Arial" w:hAnsi="Arial" w:cs="Arial"/>
          <w:color w:val="000000" w:themeColor="text1"/>
        </w:rPr>
        <w:t xml:space="preserve"> </w:t>
      </w:r>
      <w:r w:rsidR="73F73744" w:rsidRPr="005203CF">
        <w:rPr>
          <w:rFonts w:ascii="Arial" w:eastAsia="Arial" w:hAnsi="Arial" w:cs="Arial"/>
          <w:color w:val="000000" w:themeColor="text1"/>
        </w:rPr>
        <w:t xml:space="preserve">the </w:t>
      </w:r>
      <w:r w:rsidR="3537B3EE" w:rsidRPr="005203CF">
        <w:rPr>
          <w:rFonts w:ascii="Arial" w:eastAsia="Arial" w:hAnsi="Arial" w:cs="Arial"/>
          <w:color w:val="000000" w:themeColor="text1"/>
        </w:rPr>
        <w:t>median f</w:t>
      </w:r>
      <w:r w:rsidR="03D09CC2" w:rsidRPr="005203CF">
        <w:rPr>
          <w:rFonts w:ascii="Arial" w:eastAsia="Arial" w:hAnsi="Arial" w:cs="Arial"/>
          <w:color w:val="000000" w:themeColor="text1"/>
        </w:rPr>
        <w:t xml:space="preserve">old change in </w:t>
      </w:r>
      <w:r w:rsidR="004E6DBE" w:rsidRPr="005203CF">
        <w:rPr>
          <w:rFonts w:ascii="Arial" w:eastAsia="Arial" w:hAnsi="Arial" w:cs="Arial"/>
          <w:color w:val="000000" w:themeColor="text1"/>
        </w:rPr>
        <w:t xml:space="preserve">translational efficiency </w:t>
      </w:r>
      <w:r w:rsidRPr="005203CF">
        <w:rPr>
          <w:rFonts w:ascii="Arial" w:eastAsia="Arial" w:hAnsi="Arial" w:cs="Arial"/>
          <w:color w:val="000000" w:themeColor="text1"/>
        </w:rPr>
        <w:t>decrease</w:t>
      </w:r>
      <w:r>
        <w:rPr>
          <w:rFonts w:ascii="Arial" w:eastAsia="Arial" w:hAnsi="Arial" w:cs="Arial"/>
          <w:color w:val="000000" w:themeColor="text1"/>
        </w:rPr>
        <w:t>d</w:t>
      </w:r>
      <w:r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slightly</w:t>
      </w:r>
      <w:r w:rsidR="376F7416" w:rsidRPr="005203CF">
        <w:rPr>
          <w:rFonts w:ascii="Arial" w:eastAsia="Arial" w:hAnsi="Arial" w:cs="Arial"/>
          <w:color w:val="000000" w:themeColor="text1"/>
        </w:rPr>
        <w:t xml:space="preserve"> </w:t>
      </w:r>
      <w:r w:rsidR="04930EB2" w:rsidRPr="005203CF">
        <w:rPr>
          <w:rFonts w:ascii="Arial" w:eastAsia="Arial" w:hAnsi="Arial" w:cs="Arial"/>
          <w:color w:val="000000" w:themeColor="text1"/>
        </w:rPr>
        <w:t>but significantly compared to</w:t>
      </w:r>
      <w:r w:rsidR="03D09CC2" w:rsidRPr="005203CF">
        <w:rPr>
          <w:rFonts w:ascii="Arial" w:eastAsia="Arial" w:hAnsi="Arial" w:cs="Arial"/>
          <w:color w:val="000000" w:themeColor="text1"/>
        </w:rPr>
        <w:t xml:space="preserve"> enriched GSCs at </w:t>
      </w:r>
      <w:proofErr w:type="gramStart"/>
      <w:r w:rsidR="26BCC96F" w:rsidRPr="005203CF">
        <w:rPr>
          <w:rFonts w:ascii="Arial" w:eastAsia="Arial" w:hAnsi="Arial" w:cs="Arial"/>
          <w:color w:val="000000" w:themeColor="text1"/>
        </w:rPr>
        <w:t>0.95</w:t>
      </w:r>
      <w:r w:rsidR="03D09CC2" w:rsidRPr="005203CF">
        <w:rPr>
          <w:rFonts w:ascii="Arial" w:eastAsia="Arial" w:hAnsi="Arial" w:cs="Arial"/>
          <w:color w:val="000000" w:themeColor="text1"/>
        </w:rPr>
        <w:t xml:space="preserve"> fold</w:t>
      </w:r>
      <w:proofErr w:type="gramEnd"/>
      <w:r w:rsidR="13869AD0" w:rsidRPr="005203CF">
        <w:rPr>
          <w:rFonts w:ascii="Arial" w:eastAsia="Arial" w:hAnsi="Arial" w:cs="Arial"/>
          <w:color w:val="000000" w:themeColor="text1"/>
        </w:rPr>
        <w:t>.</w:t>
      </w:r>
      <w:r w:rsidR="22E61D1F" w:rsidRPr="005203CF">
        <w:rPr>
          <w:rFonts w:ascii="Arial" w:eastAsia="Arial" w:hAnsi="Arial" w:cs="Arial"/>
          <w:color w:val="000000" w:themeColor="text1"/>
        </w:rPr>
        <w:t xml:space="preserve"> </w:t>
      </w:r>
      <w:r w:rsidR="47BD10DE" w:rsidRPr="005203CF">
        <w:rPr>
          <w:rFonts w:ascii="Arial" w:eastAsia="Arial" w:hAnsi="Arial" w:cs="Arial"/>
          <w:color w:val="000000" w:themeColor="text1"/>
        </w:rPr>
        <w:t xml:space="preserve">This is consistent with the </w:t>
      </w:r>
      <w:r w:rsidR="2C9AE539" w:rsidRPr="005203CF">
        <w:rPr>
          <w:rFonts w:ascii="Arial" w:eastAsia="Arial" w:hAnsi="Arial" w:cs="Arial"/>
          <w:color w:val="000000" w:themeColor="text1"/>
        </w:rPr>
        <w:t xml:space="preserve">observed </w:t>
      </w:r>
      <w:r w:rsidR="551A4B51" w:rsidRPr="005203CF">
        <w:rPr>
          <w:rFonts w:ascii="Arial" w:eastAsia="Arial" w:hAnsi="Arial" w:cs="Arial"/>
          <w:color w:val="000000" w:themeColor="text1"/>
        </w:rPr>
        <w:t xml:space="preserve">progression of double-stranded break repair that occurs </w:t>
      </w:r>
      <w:r w:rsidR="551A4B51" w:rsidRPr="005203CF">
        <w:rPr>
          <w:rFonts w:ascii="Arial" w:eastAsia="Arial" w:hAnsi="Arial" w:cs="Arial"/>
          <w:i/>
          <w:iCs/>
          <w:color w:val="000000" w:themeColor="text1"/>
        </w:rPr>
        <w:t>in</w:t>
      </w:r>
      <w:r w:rsidR="00E17F93" w:rsidRPr="005203CF">
        <w:rPr>
          <w:rFonts w:ascii="Arial" w:eastAsia="Arial" w:hAnsi="Arial" w:cs="Arial"/>
          <w:i/>
          <w:iCs/>
          <w:color w:val="000000" w:themeColor="text1"/>
        </w:rPr>
        <w:t xml:space="preserve"> </w:t>
      </w:r>
      <w:r w:rsidR="551A4B51" w:rsidRPr="005203CF">
        <w:rPr>
          <w:rFonts w:ascii="Arial" w:eastAsia="Arial" w:hAnsi="Arial" w:cs="Arial"/>
          <w:i/>
          <w:iCs/>
          <w:color w:val="000000" w:themeColor="text1"/>
        </w:rPr>
        <w:t>vivo</w:t>
      </w:r>
      <w:r w:rsidR="004E6DBE" w:rsidRPr="005203CF">
        <w:rPr>
          <w:rFonts w:ascii="Arial" w:eastAsia="Arial" w:hAnsi="Arial" w:cs="Arial"/>
          <w:color w:val="000000" w:themeColor="text1"/>
        </w:rPr>
        <w:t>. This</w:t>
      </w:r>
      <w:r w:rsidR="551A4B51" w:rsidRPr="005203CF">
        <w:rPr>
          <w:rFonts w:ascii="Arial" w:eastAsia="Arial" w:hAnsi="Arial" w:cs="Arial"/>
          <w:color w:val="000000" w:themeColor="text1"/>
        </w:rPr>
        <w:t xml:space="preserve"> demonstrat</w:t>
      </w:r>
      <w:r w:rsidR="004E6DBE" w:rsidRPr="005203CF">
        <w:rPr>
          <w:rFonts w:ascii="Arial" w:eastAsia="Arial" w:hAnsi="Arial" w:cs="Arial"/>
          <w:color w:val="000000" w:themeColor="text1"/>
        </w:rPr>
        <w:t>es</w:t>
      </w:r>
      <w:r w:rsidR="551A4B51" w:rsidRPr="005203CF">
        <w:rPr>
          <w:rFonts w:ascii="Arial" w:eastAsia="Arial" w:hAnsi="Arial" w:cs="Arial"/>
          <w:color w:val="000000" w:themeColor="text1"/>
        </w:rPr>
        <w:t xml:space="preserve"> </w:t>
      </w:r>
      <w:r w:rsidR="004E6DBE" w:rsidRPr="005203CF">
        <w:rPr>
          <w:rFonts w:ascii="Arial" w:eastAsia="Arial" w:hAnsi="Arial" w:cs="Arial"/>
          <w:color w:val="000000" w:themeColor="text1"/>
        </w:rPr>
        <w:t xml:space="preserve">that </w:t>
      </w:r>
      <w:proofErr w:type="spellStart"/>
      <w:r w:rsidR="008F0890">
        <w:rPr>
          <w:rFonts w:ascii="Arial" w:eastAsia="Arial" w:hAnsi="Arial" w:cs="Arial"/>
          <w:color w:val="000000" w:themeColor="text1"/>
        </w:rPr>
        <w:t>Oo</w:t>
      </w:r>
      <w:proofErr w:type="spellEnd"/>
      <w:r w:rsidR="008F0890">
        <w:rPr>
          <w:rFonts w:ascii="Arial" w:eastAsia="Arial" w:hAnsi="Arial" w:cs="Arial"/>
          <w:color w:val="000000" w:themeColor="text1"/>
        </w:rPr>
        <w:t>-site</w:t>
      </w:r>
      <w:r w:rsidR="551A4B51" w:rsidRPr="005203CF">
        <w:rPr>
          <w:rFonts w:ascii="Arial" w:eastAsia="Arial" w:hAnsi="Arial" w:cs="Arial"/>
          <w:color w:val="000000" w:themeColor="text1"/>
        </w:rPr>
        <w:t xml:space="preserve"> can be used to derive </w:t>
      </w:r>
      <w:r w:rsidR="7922184B" w:rsidRPr="005203CF">
        <w:rPr>
          <w:rFonts w:ascii="Arial" w:eastAsia="Arial" w:hAnsi="Arial" w:cs="Arial"/>
          <w:color w:val="000000" w:themeColor="text1"/>
        </w:rPr>
        <w:t>insights</w:t>
      </w:r>
      <w:r w:rsidR="551A4B51" w:rsidRPr="005203CF">
        <w:rPr>
          <w:rFonts w:ascii="Arial" w:eastAsia="Arial" w:hAnsi="Arial" w:cs="Arial"/>
          <w:color w:val="000000" w:themeColor="text1"/>
        </w:rPr>
        <w:t xml:space="preserve"> into biological processes that m</w:t>
      </w:r>
      <w:r w:rsidR="18C2DED4" w:rsidRPr="005203CF">
        <w:rPr>
          <w:rFonts w:ascii="Arial" w:eastAsia="Arial" w:hAnsi="Arial" w:cs="Arial"/>
          <w:color w:val="000000" w:themeColor="text1"/>
        </w:rPr>
        <w:t>ay be changing during early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{"citationID":"WDAhTUxR","properties":{"formattedCitation":"(Page and Hawley 2003; Mehrotra and McKim 2006)","plainCitation":"(Page and Hawley 2003; Mehrotra and McKim 2006)","noteIndex":0},"citationItems":[{"id":1813,"uris":["http://zotero.org/users/6609021/items/CXIFWTUA"],"uri":["http://zotero.org/users/6609021/items/CXIFWTUA"],"itemData":{"id":1813,"type":"article-journal","abstract":"The separation of homologous chromosomes during meiosis in eukaryotes is the physical basis of Mendelian inheritance. The core of the meiotic process is a specialized nuclear division (meiosis I) in which homologs pair with each other, recombine, ...","archive_location":"world","container-title":"Science","DOI":"10.1126/science.1086605","language":"EN","note":"publisher: American Association for the Advancement of Science\nCitation Key: pageChromosomeChoreographyMeiotic2003","source":"www.science.org","title":"Chromosome Choreography: The Meiotic Ballet","title-short":"Chromosome Choreography","URL":"https://www.science.org/doi/abs/10.1126/science.1086605","author":[{"family":"Page","given":"Scott L."},{"family":"Hawley","given":"R. Scott"}],"accessed":{"date-parts":[["2022",1,20]]},"issued":{"date-parts":[["2003",8,8]]},"citation-key":"pageChromosomeChoreographyMeiotic2003"}},{"id":1814,"uris":["http://zotero.org/users/6609021/items/SPN4X47L"],"uri":["http://zotero.org/users/6609021/items/SPN4X47L"],"itemData":{"id":1814,"type":"article-journal","abstract":"Using an antibody against the phosphorylated form of His2Av (γ-His2Av), we have described the time course for the series of events leading from the formation of a double-strand break (DSB) to a crossover in Drosophila female meiotic prophase. MEI-P22 is required for DSB formation and localizes to chromosomes prior to γ-His2Av foci. Drosophila females, however, are among the group of organisms where synaptonemal complex (SC) formation is not dependent on DSBs. In the absence of two SC proteins, C(3)G and C(2)M, the number of DSBs in oocytes is significantly reduced. This is consistent with the appearance of SC protein staining prior to γ-His2Av foci. However, SC formation is incomplete or absent in the neighboring nurse cells, and γ-His2Av foci appear with the same kinetics as in oocytes and do not depend on SC proteins. Thus, competence for DSB formation in nurse cells occurs with a specific timing that is independent of the SC, whereas in the oocytes, some SC proteins may have a regulatory role to counteract the effects of a negative regulator of DSB formation. The SC is not sufficient for DSB formation, however, since DSBs were absent from the heterochromatin even though SC formation occurs in these regions. All γ-His2Av foci disappear before the end of prophase, presumably as repair is completed and crossovers are formed. However, oocytes in early prophase exhibit a slower response to X-ray–induced DSBs compared to those in the late pachytene stage. Assuming all DSBs appear as γ-His2Av foci, there is at least a 3:1 ratio of noncrossover to crossover products. From a comparison of the frequency of γ-His2Av foci and crossovers, it appears that Drosophila females have only a weak mechanism to ensure a crossover in the presence of a low number of DSBs.","container-title":"PLOS Genetics","DOI":"10.1371/journal.pgen.0020200","ISSN":"1553-7404","issue":"11","journalAbbreviation":"PLOS Genetics","language":"en","note":"publisher: Public Library of Science\nCitation Key: mehrotraTemporalAnalysisMeiotic2006","page":"e200","source":"PLoS Journals","title":"Temporal Analysis of Meiotic DNA Double-Strand Break Formation and Repair in Drosophila Females","volume":"2","author":[{"family":"Mehrotra","given":"S."},{"family":"McKim","given":"K. S."}],"issued":{"date-parts":[["2006",11,24]]},"citation-key":"mehrotraTemporalAnalysisMeiotic2006"}}],"schema":"https://github.com/citation-style-language/schema/raw/master/csl-citation.json"} </w:instrText>
      </w:r>
      <w:r w:rsidR="00DF0C49" w:rsidRPr="005203CF">
        <w:rPr>
          <w:rFonts w:ascii="Arial" w:eastAsia="Arial" w:hAnsi="Arial" w:cs="Arial"/>
          <w:color w:val="000000" w:themeColor="text1"/>
        </w:rPr>
        <w:fldChar w:fldCharType="separate"/>
      </w:r>
      <w:r w:rsidR="00DF0C49" w:rsidRPr="005203CF">
        <w:rPr>
          <w:rFonts w:ascii="Arial" w:hAnsi="Arial" w:cs="Arial"/>
        </w:rPr>
        <w:t>(Page and Hawley 2003; Mehrotra and McKim 2006)</w:t>
      </w:r>
      <w:r w:rsidR="00DF0C49" w:rsidRPr="005203CF">
        <w:rPr>
          <w:rFonts w:ascii="Arial" w:eastAsia="Arial" w:hAnsi="Arial" w:cs="Arial"/>
          <w:color w:val="000000" w:themeColor="text1"/>
        </w:rPr>
        <w:fldChar w:fldCharType="end"/>
      </w:r>
      <w:r w:rsidR="18C2DED4" w:rsidRPr="005203CF">
        <w:rPr>
          <w:rFonts w:ascii="Arial" w:eastAsia="Arial" w:hAnsi="Arial" w:cs="Arial"/>
          <w:color w:val="000000" w:themeColor="text1"/>
        </w:rPr>
        <w:t>.</w:t>
      </w:r>
      <w:r w:rsidR="005A7EC6" w:rsidRPr="005203CF">
        <w:rPr>
          <w:rFonts w:ascii="Arial" w:eastAsia="Arial" w:hAnsi="Arial" w:cs="Arial"/>
          <w:color w:val="000000" w:themeColor="text1"/>
        </w:rPr>
        <w:t xml:space="preserve"> That key processes related to meiosis and differentiation are controlled post-transcriptionally is consistent with the importance of </w:t>
      </w:r>
      <w:r w:rsidR="00361848" w:rsidRPr="005203CF">
        <w:rPr>
          <w:rFonts w:ascii="Arial" w:eastAsia="Arial" w:hAnsi="Arial" w:cs="Arial"/>
          <w:color w:val="000000" w:themeColor="text1"/>
        </w:rPr>
        <w:t>proteins that regulate translation such as Bam</w:t>
      </w:r>
      <w:r w:rsidR="005203CF" w:rsidRPr="005203CF">
        <w:rPr>
          <w:rFonts w:ascii="Arial" w:eastAsia="Arial" w:hAnsi="Arial" w:cs="Arial"/>
          <w:color w:val="000000" w:themeColor="text1"/>
        </w:rPr>
        <w:t xml:space="preserve"> and</w:t>
      </w:r>
      <w:r w:rsidR="00361848" w:rsidRPr="005203CF">
        <w:rPr>
          <w:rFonts w:ascii="Arial" w:eastAsia="Arial" w:hAnsi="Arial" w:cs="Arial"/>
          <w:color w:val="000000" w:themeColor="text1"/>
        </w:rPr>
        <w:t xml:space="preserve"> Rbfox1</w:t>
      </w:r>
      <w:r w:rsidR="005A7EC6" w:rsidRPr="005203CF">
        <w:rPr>
          <w:rFonts w:ascii="Arial" w:eastAsia="Arial" w:hAnsi="Arial" w:cs="Arial"/>
          <w:color w:val="000000" w:themeColor="text1"/>
        </w:rPr>
        <w:t xml:space="preserve"> in differentiation and meiotic commitment during </w:t>
      </w:r>
      <w:r w:rsidR="00361848" w:rsidRPr="005203CF">
        <w:rPr>
          <w:rFonts w:ascii="Arial" w:eastAsia="Arial" w:hAnsi="Arial" w:cs="Arial"/>
          <w:i/>
          <w:iCs/>
          <w:color w:val="000000" w:themeColor="text1"/>
        </w:rPr>
        <w:t>Drosophila</w:t>
      </w:r>
      <w:r w:rsidR="00361848" w:rsidRPr="005203CF">
        <w:rPr>
          <w:rFonts w:ascii="Arial" w:eastAsia="Arial" w:hAnsi="Arial" w:cs="Arial"/>
          <w:color w:val="000000" w:themeColor="text1"/>
        </w:rPr>
        <w:t xml:space="preserve"> oogenesis</w:t>
      </w:r>
      <w:r w:rsidR="00DF0C49" w:rsidRPr="005203CF">
        <w:rPr>
          <w:rFonts w:ascii="Arial" w:eastAsia="Arial" w:hAnsi="Arial" w:cs="Arial"/>
          <w:color w:val="000000" w:themeColor="text1"/>
        </w:rPr>
        <w:t xml:space="preserve"> </w:t>
      </w:r>
      <w:r w:rsidR="00DF0C49" w:rsidRPr="005203CF">
        <w:rPr>
          <w:rFonts w:ascii="Arial" w:eastAsia="Arial" w:hAnsi="Arial" w:cs="Arial"/>
          <w:color w:val="000000" w:themeColor="text1"/>
        </w:rPr>
        <w:fldChar w:fldCharType="begin"/>
      </w:r>
      <w:r w:rsidR="00751418">
        <w:rPr>
          <w:rFonts w:ascii="Arial" w:eastAsia="Arial" w:hAnsi="Arial" w:cs="Arial"/>
          <w:color w:val="000000" w:themeColor="text1"/>
        </w:rPr>
        <w:instrText xml:space="preserve"> ADDIN ZOTERO_ITEM CSL_CITATION {"citationID":"vDgaWjJG","properties":{"formattedCitation":"(Tastan et al. 2010; Carreira-Rosario et al. 2016; Slaidina and Lehmann 2014; Blatt et al. 2020; Li et al. 2009; Flora et al. 2018; Kim-Ha, Kerr, and Macdonald 1995)","plainCitation":"(Tastan et al. 2010; Carreira-Rosario et al. 2016; Slaidina and Lehmann 2014; Blatt et al. 2020; Li et al. 2009; Flora et al. 2018; Kim-Ha, Kerr, and Macdonald 1995)","noteIndex":0},"citationItems":[{"id":1854,"uris":["http://zotero.org/users/6609021/items/PPID5F6X"],"uri":["http://zotero.org/users/6609021/items/PPID5F6X"],"itemData":{"id":1854,"type":"article-journal","abstract":"In the Drosophila ovary, extrinsic signaling from the niche and intrinsic translational control machinery regulate the balance between germline stem cell maintenance and the differentiation of their daughters. However, the molecules that promote the continued stepwise development of ovarian germ cells after their exit from the niche remain largely unknown. Here, we report that the early development of germline cysts depends on the Drosophila homolog of the human ataxin 2-binding protein 1 (A2BP1) gene. Drosophila A2BP1 protein expression is first observed in the cytoplasm of 4-, 8- and 16-cell cysts, bridging the expression of the early differentiation factor Bam with late markers such as Orb, Rbp9 and Bruno encoded by arrest. The expression of A2BP1 is lost in bam, sans-fille (snf) and mei-P26 mutants, but is still present in other mutants such as rbp9 and arrest. A2BP1 alleles of varying strength produce mutant phenotypes that include germline counting defects and cystic tumors. Phenotypic analysis reveals that strong A2BP1 alleles disrupt the transition from mitosis to meiosis. These mutant cells continue to express high levels of mitotic cyclins and fail to express markers of terminal differentiation. Biochemical analysis reveals that A2BP1 isoforms bind to each other and associate with Bruno, a known translational repressor protein. These data show that A2BP1 promotes the molecular differentiation of ovarian germline cysts.","container-title":"Development","DOI":"10.1242/dev.050575","ISSN":"0950-1991","issue":"19","journalAbbreviation":"Development","page":"3167-3176","source":"Silverchair","title":"Drosophila Ataxin 2-binding protein 1 marks an intermediate step in the molecular differentiation of female germline cysts","volume":"137","author":[{"family":"Tastan","given":"Ömür Y."},{"family":"Maines","given":"Jean Z."},{"family":"Li","given":"Yun"},{"family":"Mckearin","given":"Dennis M."},{"family":"Buszczak","given":"Michael"}],"issued":{"date-parts":[["2010",10,1]]},"citation-key":"tastanDrosophilaAtaxin2binding2010"}},{"id":1021,"uris":["http://zotero.org/users/6609021/items/SJRZ8NXS"],"uri":["http://zotero.org/users/6609021/items/SJRZ8NXS"],"itemData":{"id":1021,"type":"article-journal","abstract":"RNA-binding Fox (Rbfox) proteins have well-established roles in regulating alternative splicing, but specific Rbfox isoforms lack nuclear localization signals and accumulate in the cytoplasm. The potential splicing-independent functions of these proteins remain unknown. Here we demonstrate that cytoplasmic Drosophila Rbfox1 regulates germ cell development and represses the translation of mRNAs containing (U)GCAUG elements within their 3'UTRs. During germline cyst differentiation, Rbfox1 targets pumilio mRNA for destabilization and translational silencing, thereby promoting germ cell development. Mis-expression of pumilio results in the formation of germline tumors, which contain cysts that break down and dedifferentiate back to single, mitotically active cells. Together, these results reveal that cytoplasmic Rbfox family members regulate the translation of specific target mRNAs. In the Drosophila ovary, this activity provides a genetic barrier that prevents germ cells from reverting back to an earlier developmental state. The finding that Rbfox proteins regulate mRNA translation has implications for Rbfox-related diseases.","container-title":"Developmental cell","DOI":"10.1016/j.devcel.2016.02.010","ISSN":"1878-1551","issue":"5","language":"eng","note":"Citation Key: Carreira-Rosario2016e\ntex.ids= carreira-rosarioRepressionPumilioProtein2016\nPMCID: PMC4785839\nPMID: 26954550\npublisher: Cell Press","page":"562-571","title":"Repression of Pumilio Protein Expression by Rbfox1 Promotes Germ Cell Differentiation","title-short":"Carreira-Rosario2016e","volume":"36","author":[{"family":"Carreira-Rosario","given":"Arnaldo"},{"family":"Bhargava","given":"Varsha"},{"family":"Hillebrand","given":"Jens"},{"family":"Kollipara","given":"Rahul K. K"},{"family":"Ramaswami","given":"Mani"},{"family":"Buszczak","given":"Michael"}],"issued":{"date-parts":[["2016",3,7]]},"citation-key":"Carreira-Rosario2016e"}},{"id":1604,"uris":["http://zotero.org/users/6609021/items/ZZYC3MMS"],"uri":["http://zotero.org/users/6609021/items/ZZYC3MMS"],"itemData":{"id":1604,"type":"article-journal","abstract":"Stem cells give rise to tissues and organs during development and maintain their integrity during adulthood. They have the potential to self-renew or differentiate at each division. To ensure proper organ growth and homeostasis, self-renewal versus differentiation decisions need to be tightly controlled. Systematic genetic studies in Drosophila melanogaster are revealing extensive regulatory networks that control the switch between stem cell self-renewal and differentiation in the germline. These networks, which are based primarily on mutual translational repression, act via interlocked feedback loops to provide robustness to this important fate decision.","container-title":"The Journal of Cell Biology","DOI":"10.1083/jcb.201407102","issue":"1","note":"Citation Key: Slaidina2014h\ntex.ids= Slaidina2014n","page":"13 LP  - 21","title":"Translational control in germline stem cell development","title-short":"Slaidina2014h","volume":"207","author":[{"family":"Slaidina","given":"Maija"},{"family":"Lehmann","given":"Ruth"}],"issued":{"date-parts":[["2014",10,13]]},"citation-key":"Slaidina2014h"}},{"id":701,"uris":["http://zotero.org/users/6609021/items/V926CMIF"],"uri":["http://zotero.org/users/6609021/items/V926CMIF"],"itemData":{"id":701,"type":"chapter","abstract":"During oogenesis, several developmental processes must be traversed to ensure effective completion of gametogenesis including, stem cell maintenance and asymmetric division, differentiation, mitosis and meiosis, and production of maternally contributed mRNAs, making the germline a salient model for understanding how cell fate transitions are mediated. Due to silencing of the genome during meiotic divisions, there is little instructive transcription, barring a few examples, to mediate these critical transitions. In Drosophila, several layers of post-transcriptional regulation ensure that the mRNAs required for these processes are expressed in a timely manner and as needed during germline differentiation. These layers of regulation include alternative splicing, RNA modification, ribosome production, and translational repression. Many of the molecules and pathways involved in these regulatory activities are conserved from Drosophila to humans making the Drosophila germline an elegant model for studying the role of post-transcriptional regulation during stem cell differentiation and meiosis.","container-title":"Current Topics in Developmental Biology","ISBN":"978-0-12-815220-1","language":"en","note":"Citation Key: blattPosttranscriptionalGeneRegulation2020\ntex.ids= blatt2019post\nDOI: 10.1016/bs.ctdb.2019.10.003\npublisher: Academic Press","page":"3-34","publisher":"Elsevier","source":"DOI.org (Crossref)","title":"Post-transcriptional gene regulation regulates germline stem cell to oocyte transition during Drosophila oogenesis","URL":"https://linkinghub.elsevier.com/retrieve/pii/S007021531930078X","volume":"140","author":[{"family":"Blatt","given":"Patrick"},{"family":"Martin","given":"Elliot T."},{"family":"Breznak","given":"Shane M."},{"family":"Rangan","given":"Prashanth"}],"accessed":{"date-parts":[["2020",11,6]]},"issued":{"date-parts":[["2020"]]},"citation-key":"blattPosttranscriptionalGeneRegulation2020"}},{"id":764,"uris":["http://zotero.org/users/6609021/items/3VYTQC7F"],"uri":["http://zotero.org/users/6609021/items/3VYTQC7F"],"itemData":{"id":764,"type":"article-journal","abstract":"The balance between germ-line stem cell (GSC) self-renewal and differentiation in Drosophila ovaries is mediated by the antagonistic relationship between the Nanos (Nos)-Pumilio translational repressor complex, which promotes GSC self-renewal, and expression of Bam, a key differentiation factor. Here, we find that Bam and Nos proteins are expressed in reciprocal patterns in young germ cells. Repression of Nos in Bam-expressing cells depends on sequences in the nos 3′-UTR, suggesting that Nos is regulated by translational repression. Ectopic Bam causes differentiation of GSCs, and this activity depends on the endogenous nos 3′-UTR sequence. Previous evidence showed that Bgcn is an obligate factor for the ability of Bam to drive differentiation, and we now report that Bam forms a complex with Bgcn, a protein related to the RNA-interacting DExH-box polypeptides. Together, these observations suggest that Bam-Bgcn act together to antagonize Nos expression; thus, derepressing cystoblast-promoting factors. These findings emphasize the importance of translational repression in balancing stem cell self-renewal and differentiation.","container-title":"Proceedings of the National Academy of Sciences","DOI":"10.1073/pnas.0901452106","issue":"23","note":"Citation Key: Li2009h\ntex.ids= liBamBgcnAntagonize2009\nPMCID: PMC2695086\nPMID: 19470484","page":"9304 LP  - 9309","title":"Bam and Bgcn antagonize Nanos-dependent germ-line stem cell maintenance","title-short":"Li2009h","volume":"106","author":[{"family":"Li","given":"Yun"},{"family":"Minor","given":"Nicole T"},{"family":"Park","given":"Joseph K"},{"family":"McKearin","given":"Dennis M"},{"family":"Maines","given":"Jean Z"}],"issued":{"date-parts":[["2009",6,9]]},"citation-key":"Li2009h"}},{"id":1632,"uris":["http://zotero.org/users/6609021/items/EMBKRH86"],"uri":["http://zotero.org/users/6609021/items/EMBKRH86"],"itemData":{"id":1632,"type":"article-journal","container-title":"Cell reports","issue":"13","note":"Citation Key: flora2018sequential\npublisher: Elsevier","page":"3828–3843","title":"Sequential regulation of maternal mRNAs through a conserved cis-acting element in their 3′ UTRs","volume":"25","author":[{"family":"Flora","given":"Pooja"},{"family":"Wong-Deyrup","given":"Siu Wah"},{"family":"Martin","given":"Elliot Todd"},{"family":"Palumbo","given":"Ryan J"},{"family":"Nasrallah","given":"Mohamad"},{"family":"Oligney","given":"Andrew"},{"family":"Blatt","given":"Patrick"},{"family":"Patel","given":"Dhruv"},{"family":"Fuchs","given":"Gabriele"},{"family":"Rangan","given":"Prashanth"}],"issued":{"date-parts":[["2018"]]},"citation-key":"flora2018sequential"}},{"id":836,"uris":["http://zotero.org/users/6609021/items/828QL4CI"],"uri":["http://zotero.org/users/6609021/items/828QL4CI"],"itemData":{"id":836,"type":"article-journal","abstract":"Oskar (osk) protein directs the deployment of nanos (nos), the posterior body-patterning morphogen in Drosophila. To avoid inappropriate activation of nos, osk activity must appear only at the posterior pole of the oocyte, where the osk mRNA becomes localized during oogenesis. Here, we show that translation of osk mRNA is, and must be, repressed prior to its localization; absence of repression allows osk protein to accumulate throughout the oocyte, specifying posterior body patterning throughout the embryo. Translational repression is mediated by an ovarian protein, bruno, that binds specifically to bruno response elements (BREs), present in multiple copies in the osk mRNA 3′UTR. Addition of BREs to a heterologous mRNA renders it sensitive to translational repression in the ovary.","container-title":"Cell","DOI":"https://doi.org/10.1016/0092-8674(95)90393-3","ISSN":"0092-8674","issue":"3","note":"Citation Key: Kim-Ha1995i","page":"403-412","title":"Translational regulation of oskar mRNA by Bruno, an ovarian RNA-binding protein, is essential","title-short":"Kim-Ha1995i","volume":"81","author":[{"family":"Kim-Ha","given":"Jeongsil"},{"family":"Kerr","given":"Karen"},{"family":"Macdonald","given":"Paul M"}],"issued":{"date-parts":[["1995"]]},"citation-key":"Kim-Ha1995i"}}],"schema":"https://github.com/citation-style-language/schema/raw/master/csl-citation.json"} </w:instrText>
      </w:r>
      <w:r w:rsidR="00DF0C49" w:rsidRPr="005203CF">
        <w:rPr>
          <w:rFonts w:ascii="Arial" w:eastAsia="Arial" w:hAnsi="Arial" w:cs="Arial"/>
          <w:color w:val="000000" w:themeColor="text1"/>
        </w:rPr>
        <w:fldChar w:fldCharType="separate"/>
      </w:r>
      <w:r w:rsidR="00751418" w:rsidRPr="00751418">
        <w:rPr>
          <w:rFonts w:ascii="Arial" w:hAnsi="Arial" w:cs="Arial"/>
        </w:rPr>
        <w:t>(Tastan et al. 2010; Carreira-Rosario et al. 2016; Slaidina and Lehmann 2014; Blatt et al. 2020; Li et al. 2009; Flora et al. 2018; Kim-Ha, Kerr, and Macdonald 1995)</w:t>
      </w:r>
      <w:r w:rsidR="00DF0C49" w:rsidRPr="005203CF">
        <w:rPr>
          <w:rFonts w:ascii="Arial" w:eastAsia="Arial" w:hAnsi="Arial" w:cs="Arial"/>
          <w:color w:val="000000" w:themeColor="text1"/>
        </w:rPr>
        <w:fldChar w:fldCharType="end"/>
      </w:r>
      <w:r w:rsidR="00361848" w:rsidRPr="005203CF">
        <w:rPr>
          <w:rFonts w:ascii="Arial" w:eastAsia="Arial" w:hAnsi="Arial" w:cs="Arial"/>
          <w:color w:val="000000" w:themeColor="text1"/>
        </w:rPr>
        <w:t>.</w:t>
      </w:r>
      <w:r w:rsidR="00022F0F" w:rsidRPr="005203CF">
        <w:rPr>
          <w:rFonts w:ascii="Arial" w:eastAsia="Arial" w:hAnsi="Arial" w:cs="Arial"/>
          <w:color w:val="000000" w:themeColor="text1"/>
        </w:rPr>
        <w:t xml:space="preserve"> </w:t>
      </w:r>
    </w:p>
    <w:p w14:paraId="31FA142E" w14:textId="77777777" w:rsidR="00AA20CC" w:rsidRPr="005203CF" w:rsidRDefault="00AA20CC" w:rsidP="005203CF">
      <w:pPr>
        <w:spacing w:after="0" w:line="360" w:lineRule="auto"/>
        <w:jc w:val="both"/>
        <w:rPr>
          <w:rFonts w:ascii="Arial" w:eastAsia="Arial" w:hAnsi="Arial" w:cs="Arial"/>
          <w:b/>
          <w:bCs/>
          <w:color w:val="000000" w:themeColor="text1"/>
        </w:rPr>
      </w:pPr>
    </w:p>
    <w:p w14:paraId="3C64D9D7" w14:textId="5D43BA78" w:rsidR="00AA20CC" w:rsidRPr="005203CF" w:rsidRDefault="0090318B" w:rsidP="005203CF">
      <w:pPr>
        <w:spacing w:after="0" w:line="360" w:lineRule="auto"/>
        <w:jc w:val="both"/>
        <w:rPr>
          <w:rFonts w:ascii="Arial" w:eastAsia="Arial" w:hAnsi="Arial" w:cs="Arial"/>
          <w:b/>
          <w:bCs/>
          <w:color w:val="000000" w:themeColor="text1"/>
        </w:rPr>
      </w:pPr>
      <w:ins w:id="127" w:author="Rangan, Prashanth" w:date="2022-01-31T08:10:00Z">
        <w:r>
          <w:rPr>
            <w:rFonts w:ascii="Arial" w:eastAsia="Arial" w:hAnsi="Arial" w:cs="Arial"/>
            <w:b/>
            <w:bCs/>
            <w:color w:val="000000" w:themeColor="text1"/>
          </w:rPr>
          <w:t>Discussion</w:t>
        </w:r>
      </w:ins>
      <w:del w:id="128" w:author="Rangan, Prashanth" w:date="2022-01-31T08:10:00Z">
        <w:r w:rsidR="00AA20CC" w:rsidRPr="005203CF" w:rsidDel="0090318B">
          <w:rPr>
            <w:rFonts w:ascii="Arial" w:eastAsia="Arial" w:hAnsi="Arial" w:cs="Arial"/>
            <w:b/>
            <w:bCs/>
            <w:color w:val="000000" w:themeColor="text1"/>
          </w:rPr>
          <w:delText>Conclusions and future directions:</w:delText>
        </w:r>
      </w:del>
    </w:p>
    <w:p w14:paraId="02851BE1" w14:textId="1750C9E2" w:rsidR="25B89EB7" w:rsidRPr="005203CF" w:rsidRDefault="25B89EB7"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We have developed an application that facilitates analysis of</w:t>
      </w:r>
      <w:del w:id="129" w:author="Elliot Martin" w:date="2022-01-31T11:01:00Z">
        <w:r w:rsidRPr="005203CF" w:rsidDel="0026458C">
          <w:rPr>
            <w:rFonts w:ascii="Arial" w:eastAsia="Arial" w:hAnsi="Arial" w:cs="Arial"/>
            <w:color w:val="000000" w:themeColor="text1"/>
          </w:rPr>
          <w:delText xml:space="preserve"> mRNA-seq</w:delText>
        </w:r>
      </w:del>
      <w:ins w:id="130" w:author="Elliot Martin" w:date="2022-01-31T11:01:00Z">
        <w:r w:rsidR="0026458C">
          <w:rPr>
            <w:rFonts w:ascii="Arial" w:eastAsia="Arial" w:hAnsi="Arial" w:cs="Arial"/>
            <w:color w:val="000000" w:themeColor="text1"/>
          </w:rPr>
          <w:t xml:space="preserve"> </w:t>
        </w:r>
        <w:proofErr w:type="spellStart"/>
        <w:r w:rsidR="0026458C">
          <w:rPr>
            <w:rFonts w:ascii="Arial" w:eastAsia="Arial" w:hAnsi="Arial" w:cs="Arial"/>
            <w:color w:val="000000" w:themeColor="text1"/>
          </w:rPr>
          <w:t>mRNAseq</w:t>
        </w:r>
      </w:ins>
      <w:proofErr w:type="spellEnd"/>
      <w:r w:rsidRPr="005203CF">
        <w:rPr>
          <w:rFonts w:ascii="Arial" w:eastAsia="Arial" w:hAnsi="Arial" w:cs="Arial"/>
          <w:color w:val="000000" w:themeColor="text1"/>
        </w:rPr>
        <w:t xml:space="preserve">, polysome-seq, and single cell-seq data </w:t>
      </w:r>
      <w:r w:rsidR="3D49601D" w:rsidRPr="005203CF">
        <w:rPr>
          <w:rFonts w:ascii="Arial" w:eastAsia="Arial" w:hAnsi="Arial" w:cs="Arial"/>
          <w:color w:val="000000" w:themeColor="text1"/>
        </w:rPr>
        <w:t xml:space="preserve">of early </w:t>
      </w:r>
      <w:r w:rsidR="3D49601D" w:rsidRPr="005203CF">
        <w:rPr>
          <w:rFonts w:ascii="Arial" w:eastAsia="Arial" w:hAnsi="Arial" w:cs="Arial"/>
          <w:i/>
          <w:iCs/>
          <w:color w:val="000000" w:themeColor="text1"/>
        </w:rPr>
        <w:t xml:space="preserve">Drosophila </w:t>
      </w:r>
      <w:r w:rsidR="3D49601D" w:rsidRPr="005203CF">
        <w:rPr>
          <w:rFonts w:ascii="Arial" w:eastAsia="Arial" w:hAnsi="Arial" w:cs="Arial"/>
          <w:color w:val="000000" w:themeColor="text1"/>
        </w:rPr>
        <w:t xml:space="preserve">oogenesis </w:t>
      </w:r>
      <w:r w:rsidRPr="005203CF">
        <w:rPr>
          <w:rFonts w:ascii="Arial" w:eastAsia="Arial" w:hAnsi="Arial" w:cs="Arial"/>
          <w:color w:val="000000" w:themeColor="text1"/>
        </w:rPr>
        <w:t xml:space="preserve">that is </w:t>
      </w:r>
      <w:r w:rsidR="00B370F3">
        <w:rPr>
          <w:rFonts w:ascii="Arial" w:eastAsia="Arial" w:hAnsi="Arial" w:cs="Arial"/>
          <w:color w:val="000000" w:themeColor="text1"/>
        </w:rPr>
        <w:t>accessible to</w:t>
      </w:r>
      <w:r w:rsidRPr="005203CF">
        <w:rPr>
          <w:rFonts w:ascii="Arial" w:eastAsia="Arial" w:hAnsi="Arial" w:cs="Arial"/>
          <w:color w:val="000000" w:themeColor="text1"/>
        </w:rPr>
        <w:t xml:space="preserve"> non-bio</w:t>
      </w:r>
      <w:r w:rsidR="19AC8024" w:rsidRPr="005203CF">
        <w:rPr>
          <w:rFonts w:ascii="Arial" w:eastAsia="Arial" w:hAnsi="Arial" w:cs="Arial"/>
          <w:color w:val="000000" w:themeColor="text1"/>
        </w:rPr>
        <w:t>informaticians</w:t>
      </w:r>
      <w:r w:rsidR="682A3FD8" w:rsidRPr="005203CF">
        <w:rPr>
          <w:rFonts w:ascii="Arial" w:eastAsia="Arial" w:hAnsi="Arial" w:cs="Arial"/>
          <w:color w:val="000000" w:themeColor="text1"/>
        </w:rPr>
        <w:t xml:space="preserve">. We have demonstrated its utility in </w:t>
      </w:r>
      <w:ins w:id="131" w:author="Rangan, Prashanth" w:date="2022-01-26T08:03:00Z">
        <w:r w:rsidR="0078641F">
          <w:rPr>
            <w:rFonts w:ascii="Arial" w:eastAsia="Arial" w:hAnsi="Arial" w:cs="Arial"/>
            <w:color w:val="000000" w:themeColor="text1"/>
          </w:rPr>
          <w:t xml:space="preserve">representing </w:t>
        </w:r>
      </w:ins>
      <w:del w:id="132" w:author="Rangan, Prashanth" w:date="2022-01-26T08:03:00Z">
        <w:r w:rsidR="001923CB" w:rsidDel="0078641F">
          <w:rPr>
            <w:rFonts w:ascii="Arial" w:eastAsia="Arial" w:hAnsi="Arial" w:cs="Arial"/>
            <w:color w:val="000000" w:themeColor="text1"/>
          </w:rPr>
          <w:delText>reproducing</w:delText>
        </w:r>
        <w:r w:rsidR="001923CB" w:rsidRPr="005203CF" w:rsidDel="0078641F">
          <w:rPr>
            <w:rFonts w:ascii="Arial" w:eastAsia="Arial" w:hAnsi="Arial" w:cs="Arial"/>
            <w:color w:val="000000" w:themeColor="text1"/>
          </w:rPr>
          <w:delText xml:space="preserve"> </w:delText>
        </w:r>
      </w:del>
      <w:r w:rsidR="682A3FD8" w:rsidRPr="005203CF">
        <w:rPr>
          <w:rFonts w:ascii="Arial" w:eastAsia="Arial" w:hAnsi="Arial" w:cs="Arial"/>
          <w:color w:val="000000" w:themeColor="text1"/>
        </w:rPr>
        <w:t>expression at the mRNA and translation le</w:t>
      </w:r>
      <w:r w:rsidR="0A7073CE" w:rsidRPr="005203CF">
        <w:rPr>
          <w:rFonts w:ascii="Arial" w:eastAsia="Arial" w:hAnsi="Arial" w:cs="Arial"/>
          <w:color w:val="000000" w:themeColor="text1"/>
        </w:rPr>
        <w:t xml:space="preserve">vel. Additionally, we have demonstrated that it can be used </w:t>
      </w:r>
      <w:r w:rsidR="00E65782" w:rsidRPr="005203CF">
        <w:rPr>
          <w:rFonts w:ascii="Arial" w:eastAsia="Arial" w:hAnsi="Arial" w:cs="Arial"/>
          <w:color w:val="000000" w:themeColor="text1"/>
        </w:rPr>
        <w:t>to</w:t>
      </w:r>
      <w:r w:rsidR="0A7073CE" w:rsidRPr="005203CF">
        <w:rPr>
          <w:rFonts w:ascii="Arial" w:eastAsia="Arial" w:hAnsi="Arial" w:cs="Arial"/>
          <w:color w:val="000000" w:themeColor="text1"/>
        </w:rPr>
        <w:t xml:space="preserve"> </w:t>
      </w:r>
      <w:r w:rsidR="69C2E666" w:rsidRPr="005203CF">
        <w:rPr>
          <w:rFonts w:ascii="Arial" w:eastAsia="Arial" w:hAnsi="Arial" w:cs="Arial"/>
          <w:color w:val="000000" w:themeColor="text1"/>
        </w:rPr>
        <w:t>visualize</w:t>
      </w:r>
      <w:r w:rsidR="0A7073CE" w:rsidRPr="005203CF">
        <w:rPr>
          <w:rFonts w:ascii="Arial" w:eastAsia="Arial" w:hAnsi="Arial" w:cs="Arial"/>
          <w:color w:val="000000" w:themeColor="text1"/>
        </w:rPr>
        <w:t xml:space="preserve"> the expression of groups of genes over development</w:t>
      </w:r>
      <w:r w:rsidR="1E82EFA2" w:rsidRPr="005203CF">
        <w:rPr>
          <w:rFonts w:ascii="Arial" w:eastAsia="Arial" w:hAnsi="Arial" w:cs="Arial"/>
          <w:color w:val="000000" w:themeColor="text1"/>
        </w:rPr>
        <w:t xml:space="preserve"> to facilitate hypothesis development.</w:t>
      </w:r>
      <w:r w:rsidR="09EC0179" w:rsidRPr="005203CF">
        <w:rPr>
          <w:rFonts w:ascii="Arial" w:eastAsia="Arial" w:hAnsi="Arial" w:cs="Arial"/>
          <w:color w:val="000000" w:themeColor="text1"/>
        </w:rPr>
        <w:t xml:space="preserve"> </w:t>
      </w:r>
      <w:ins w:id="133" w:author="Elliot Martin" w:date="2022-01-30T13:48:00Z">
        <w:r w:rsidR="008D4529">
          <w:rPr>
            <w:rFonts w:ascii="Arial" w:eastAsia="Arial" w:hAnsi="Arial" w:cs="Arial"/>
            <w:color w:val="000000" w:themeColor="text1"/>
          </w:rPr>
          <w:t>As with all sequencing data</w:t>
        </w:r>
      </w:ins>
      <w:ins w:id="134" w:author="Rangan, Prashanth" w:date="2022-01-31T08:53:00Z">
        <w:r w:rsidR="001D38A4">
          <w:rPr>
            <w:rFonts w:ascii="Arial" w:eastAsia="Arial" w:hAnsi="Arial" w:cs="Arial"/>
            <w:color w:val="000000" w:themeColor="text1"/>
          </w:rPr>
          <w:t>,</w:t>
        </w:r>
      </w:ins>
      <w:ins w:id="135" w:author="Elliot Martin" w:date="2022-01-30T13:48:00Z">
        <w:r w:rsidR="008D4529">
          <w:rPr>
            <w:rFonts w:ascii="Arial" w:eastAsia="Arial" w:hAnsi="Arial" w:cs="Arial"/>
            <w:color w:val="000000" w:themeColor="text1"/>
          </w:rPr>
          <w:t xml:space="preserve"> </w:t>
        </w:r>
      </w:ins>
      <w:ins w:id="136" w:author="Elliot Martin" w:date="2022-01-30T13:47:00Z">
        <w:r w:rsidR="008D4529">
          <w:rPr>
            <w:rFonts w:ascii="Arial" w:eastAsia="Arial" w:hAnsi="Arial" w:cs="Arial"/>
            <w:color w:val="000000" w:themeColor="text1"/>
          </w:rPr>
          <w:t xml:space="preserve">care </w:t>
        </w:r>
      </w:ins>
      <w:ins w:id="137" w:author="Elliot Martin" w:date="2022-01-30T13:48:00Z">
        <w:r w:rsidR="008D4529">
          <w:rPr>
            <w:rFonts w:ascii="Arial" w:eastAsia="Arial" w:hAnsi="Arial" w:cs="Arial"/>
            <w:color w:val="000000" w:themeColor="text1"/>
          </w:rPr>
          <w:t>s</w:t>
        </w:r>
      </w:ins>
      <w:ins w:id="138" w:author="Elliot Martin" w:date="2022-01-30T13:47:00Z">
        <w:r w:rsidR="008D4529">
          <w:rPr>
            <w:rFonts w:ascii="Arial" w:eastAsia="Arial" w:hAnsi="Arial" w:cs="Arial"/>
            <w:color w:val="000000" w:themeColor="text1"/>
          </w:rPr>
          <w:t xml:space="preserve">hould be taken to validate findings from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w:t>
        </w:r>
      </w:ins>
      <w:ins w:id="139" w:author="Elliot Martin" w:date="2022-01-30T13:49:00Z">
        <w:r w:rsidR="008D4529">
          <w:rPr>
            <w:rFonts w:ascii="Arial" w:eastAsia="Arial" w:hAnsi="Arial" w:cs="Arial"/>
            <w:color w:val="000000" w:themeColor="text1"/>
          </w:rPr>
          <w:t>as sequencing can be influenced by a myriad of factors.</w:t>
        </w:r>
      </w:ins>
    </w:p>
    <w:p w14:paraId="62D72CAA" w14:textId="77777777" w:rsidR="00E65782" w:rsidRPr="005203CF" w:rsidRDefault="00E65782" w:rsidP="005203CF">
      <w:pPr>
        <w:spacing w:after="0" w:line="360" w:lineRule="auto"/>
        <w:jc w:val="both"/>
        <w:rPr>
          <w:rFonts w:ascii="Arial" w:eastAsia="Arial" w:hAnsi="Arial" w:cs="Arial"/>
          <w:color w:val="000000" w:themeColor="text1"/>
        </w:rPr>
      </w:pPr>
    </w:p>
    <w:p w14:paraId="4932E93E" w14:textId="69371BED" w:rsidR="7B7008CA" w:rsidRPr="005203CF" w:rsidRDefault="00FC0400"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We have </w:t>
      </w:r>
      <w:ins w:id="140" w:author="Elliot Martin" w:date="2022-01-30T13:46:00Z">
        <w:r w:rsidR="008D4529">
          <w:rPr>
            <w:rFonts w:ascii="Arial" w:eastAsia="Arial" w:hAnsi="Arial" w:cs="Arial"/>
            <w:color w:val="000000" w:themeColor="text1"/>
          </w:rPr>
          <w:t xml:space="preserve">used </w:t>
        </w:r>
        <w:proofErr w:type="spellStart"/>
        <w:r w:rsidR="008D4529">
          <w:rPr>
            <w:rFonts w:ascii="Arial" w:eastAsia="Arial" w:hAnsi="Arial" w:cs="Arial"/>
            <w:color w:val="000000" w:themeColor="text1"/>
          </w:rPr>
          <w:t>Oo</w:t>
        </w:r>
        <w:proofErr w:type="spellEnd"/>
        <w:r w:rsidR="008D4529">
          <w:rPr>
            <w:rFonts w:ascii="Arial" w:eastAsia="Arial" w:hAnsi="Arial" w:cs="Arial"/>
            <w:color w:val="000000" w:themeColor="text1"/>
          </w:rPr>
          <w:t xml:space="preserve">-site to </w:t>
        </w:r>
      </w:ins>
      <w:r w:rsidRPr="005203CF">
        <w:rPr>
          <w:rFonts w:ascii="Arial" w:eastAsia="Arial" w:hAnsi="Arial" w:cs="Arial"/>
          <w:color w:val="000000" w:themeColor="text1"/>
        </w:rPr>
        <w:t>discover</w:t>
      </w:r>
      <w:del w:id="141" w:author="Elliot Martin" w:date="2022-01-30T13:46:00Z">
        <w:r w:rsidRPr="005203CF" w:rsidDel="008D4529">
          <w:rPr>
            <w:rFonts w:ascii="Arial" w:eastAsia="Arial" w:hAnsi="Arial" w:cs="Arial"/>
            <w:color w:val="000000" w:themeColor="text1"/>
          </w:rPr>
          <w:delText>ed</w:delText>
        </w:r>
      </w:del>
      <w:r w:rsidRPr="005203CF">
        <w:rPr>
          <w:rFonts w:ascii="Arial" w:eastAsia="Arial" w:hAnsi="Arial" w:cs="Arial"/>
          <w:color w:val="000000" w:themeColor="text1"/>
        </w:rPr>
        <w:t xml:space="preserve"> that </w:t>
      </w:r>
      <w:r w:rsidR="00482317" w:rsidRPr="005203CF">
        <w:rPr>
          <w:rFonts w:ascii="Arial" w:eastAsia="Arial" w:hAnsi="Arial" w:cs="Arial"/>
          <w:color w:val="000000" w:themeColor="text1"/>
        </w:rPr>
        <w:t>key meiosis regulator</w:t>
      </w:r>
      <w:r w:rsidR="00482317">
        <w:rPr>
          <w:rFonts w:ascii="Arial" w:eastAsia="Arial" w:hAnsi="Arial" w:cs="Arial"/>
          <w:color w:val="000000" w:themeColor="text1"/>
        </w:rPr>
        <w:t>s</w:t>
      </w:r>
      <w:r w:rsidR="00B818F1">
        <w:rPr>
          <w:rFonts w:ascii="Arial" w:eastAsia="Arial" w:hAnsi="Arial" w:cs="Arial"/>
          <w:color w:val="000000" w:themeColor="text1"/>
        </w:rPr>
        <w:t xml:space="preserve"> such </w:t>
      </w:r>
      <w:r w:rsidR="00482317">
        <w:rPr>
          <w:rFonts w:ascii="Arial" w:eastAsia="Arial" w:hAnsi="Arial" w:cs="Arial"/>
          <w:color w:val="000000" w:themeColor="text1"/>
        </w:rPr>
        <w:t xml:space="preserve">as </w:t>
      </w:r>
      <w:r w:rsidR="00B818F1">
        <w:rPr>
          <w:rFonts w:ascii="Arial" w:eastAsia="Arial" w:hAnsi="Arial" w:cs="Arial"/>
          <w:color w:val="000000" w:themeColor="text1"/>
        </w:rPr>
        <w:t xml:space="preserve">proteins of the synaptonemal complex </w:t>
      </w:r>
      <w:r w:rsidR="00B370F3">
        <w:rPr>
          <w:rFonts w:ascii="Arial" w:eastAsia="Arial" w:hAnsi="Arial" w:cs="Arial"/>
          <w:color w:val="000000" w:themeColor="text1"/>
        </w:rPr>
        <w:t>and</w:t>
      </w:r>
      <w:r w:rsidR="00B818F1">
        <w:rPr>
          <w:rFonts w:ascii="Arial" w:eastAsia="Arial" w:hAnsi="Arial" w:cs="Arial"/>
          <w:color w:val="000000" w:themeColor="text1"/>
        </w:rPr>
        <w:t xml:space="preserve"> proteins of the double strand break machinery are </w:t>
      </w:r>
      <w:r w:rsidRPr="005203CF">
        <w:rPr>
          <w:rFonts w:ascii="Arial" w:eastAsia="Arial" w:hAnsi="Arial" w:cs="Arial"/>
          <w:color w:val="000000" w:themeColor="text1"/>
        </w:rPr>
        <w:t xml:space="preserve">regulated at the level of translation. This adds to our understanding </w:t>
      </w:r>
      <w:r w:rsidR="00B370F3">
        <w:rPr>
          <w:rFonts w:ascii="Arial" w:eastAsia="Arial" w:hAnsi="Arial" w:cs="Arial"/>
          <w:color w:val="000000" w:themeColor="text1"/>
        </w:rPr>
        <w:t>of the mechanisms regulating the</w:t>
      </w:r>
      <w:r w:rsidRPr="005203CF">
        <w:rPr>
          <w:rFonts w:ascii="Arial" w:eastAsia="Arial" w:hAnsi="Arial" w:cs="Arial"/>
          <w:color w:val="000000" w:themeColor="text1"/>
        </w:rPr>
        <w:t xml:space="preserve"> mitotic to meiotic transition. </w:t>
      </w:r>
      <w:r w:rsidR="00B370F3">
        <w:rPr>
          <w:rFonts w:ascii="Arial" w:eastAsia="Arial" w:hAnsi="Arial" w:cs="Arial"/>
          <w:color w:val="000000" w:themeColor="text1"/>
        </w:rPr>
        <w:t>In</w:t>
      </w:r>
      <w:r w:rsidRPr="005203CF">
        <w:rPr>
          <w:rFonts w:ascii="Arial" w:eastAsia="Arial" w:hAnsi="Arial" w:cs="Arial"/>
          <w:color w:val="000000" w:themeColor="text1"/>
        </w:rPr>
        <w:t xml:space="preserve"> future </w:t>
      </w:r>
      <w:r w:rsidR="00BB5887" w:rsidRPr="005203CF">
        <w:rPr>
          <w:rFonts w:ascii="Arial" w:eastAsia="Arial" w:hAnsi="Arial" w:cs="Arial"/>
          <w:color w:val="000000" w:themeColor="text1"/>
        </w:rPr>
        <w:t>work</w:t>
      </w:r>
      <w:r w:rsidR="00BB5887">
        <w:rPr>
          <w:rFonts w:ascii="Arial" w:eastAsia="Arial" w:hAnsi="Arial" w:cs="Arial"/>
          <w:color w:val="000000" w:themeColor="text1"/>
        </w:rPr>
        <w:t xml:space="preserve">, </w:t>
      </w:r>
      <w:r w:rsidR="00BB5887" w:rsidRPr="005203CF">
        <w:rPr>
          <w:rFonts w:ascii="Arial" w:eastAsia="Arial" w:hAnsi="Arial" w:cs="Arial"/>
          <w:color w:val="000000" w:themeColor="text1"/>
        </w:rPr>
        <w:t>identifying</w:t>
      </w:r>
      <w:r w:rsidR="00B370F3">
        <w:rPr>
          <w:rFonts w:ascii="Arial" w:eastAsia="Arial" w:hAnsi="Arial" w:cs="Arial"/>
          <w:color w:val="000000" w:themeColor="text1"/>
        </w:rPr>
        <w:t xml:space="preserve"> the factors mediating the</w:t>
      </w:r>
      <w:r w:rsidRPr="005203CF">
        <w:rPr>
          <w:rFonts w:ascii="Arial" w:eastAsia="Arial" w:hAnsi="Arial" w:cs="Arial"/>
          <w:color w:val="000000" w:themeColor="text1"/>
        </w:rPr>
        <w:t xml:space="preserve"> widespread post-transcriptional regulation of crucial meiotic gene</w:t>
      </w:r>
      <w:r w:rsidR="009D1815" w:rsidRPr="005203CF">
        <w:rPr>
          <w:rFonts w:ascii="Arial" w:eastAsia="Arial" w:hAnsi="Arial" w:cs="Arial"/>
          <w:color w:val="000000" w:themeColor="text1"/>
        </w:rPr>
        <w:t>s</w:t>
      </w:r>
      <w:r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and mechanistically how it </w:t>
      </w:r>
      <w:r w:rsidRPr="005203CF">
        <w:rPr>
          <w:rFonts w:ascii="Arial" w:eastAsia="Arial" w:hAnsi="Arial" w:cs="Arial"/>
          <w:color w:val="000000" w:themeColor="text1"/>
        </w:rPr>
        <w:t xml:space="preserve">drives the mitotic to meiotic transition </w:t>
      </w:r>
      <w:r w:rsidR="00B370F3">
        <w:rPr>
          <w:rFonts w:ascii="Arial" w:eastAsia="Arial" w:hAnsi="Arial" w:cs="Arial"/>
          <w:color w:val="000000" w:themeColor="text1"/>
        </w:rPr>
        <w:t>is of high importance</w:t>
      </w:r>
      <w:r w:rsidRPr="005203CF">
        <w:rPr>
          <w:rFonts w:ascii="Arial" w:eastAsia="Arial" w:hAnsi="Arial" w:cs="Arial"/>
          <w:color w:val="000000" w:themeColor="text1"/>
        </w:rPr>
        <w:t xml:space="preserve">. </w:t>
      </w:r>
    </w:p>
    <w:p w14:paraId="1E3FFC49" w14:textId="77777777" w:rsidR="00E65782" w:rsidRPr="005203CF" w:rsidRDefault="00E65782" w:rsidP="005203CF">
      <w:pPr>
        <w:spacing w:after="0" w:line="360" w:lineRule="auto"/>
        <w:jc w:val="both"/>
        <w:rPr>
          <w:rFonts w:ascii="Arial" w:eastAsia="Arial" w:hAnsi="Arial" w:cs="Arial"/>
          <w:color w:val="000000" w:themeColor="text1"/>
        </w:rPr>
      </w:pPr>
    </w:p>
    <w:p w14:paraId="1522029E" w14:textId="47B96723" w:rsidR="286CDB45" w:rsidRPr="005203CF" w:rsidRDefault="286CDB45"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High-throughput sequencing has enabled </w:t>
      </w:r>
      <w:r w:rsidR="004E6DBE" w:rsidRPr="005203CF">
        <w:rPr>
          <w:rFonts w:ascii="Arial" w:eastAsia="Arial" w:hAnsi="Arial" w:cs="Arial"/>
          <w:color w:val="000000" w:themeColor="text1"/>
        </w:rPr>
        <w:t>researchers</w:t>
      </w:r>
      <w:r w:rsidRPr="005203CF">
        <w:rPr>
          <w:rFonts w:ascii="Arial" w:eastAsia="Arial" w:hAnsi="Arial" w:cs="Arial"/>
          <w:color w:val="000000" w:themeColor="text1"/>
        </w:rPr>
        <w:t xml:space="preserve"> to generate more data than ever before</w:t>
      </w:r>
      <w:r w:rsidR="00B8298E" w:rsidRPr="005203CF">
        <w:rPr>
          <w:rFonts w:ascii="Arial" w:eastAsia="Arial" w:hAnsi="Arial" w:cs="Arial"/>
          <w:color w:val="000000" w:themeColor="text1"/>
        </w:rPr>
        <w:t xml:space="preserve"> </w:t>
      </w:r>
      <w:del w:id="142" w:author="Martin, Elliot T" w:date="2022-01-27T13:55:00Z">
        <w:r w:rsidR="00B8298E" w:rsidRPr="005203CF" w:rsidDel="00324EE3">
          <w:rPr>
            <w:rFonts w:ascii="Arial" w:eastAsia="Arial" w:hAnsi="Arial" w:cs="Arial"/>
            <w:color w:val="000000" w:themeColor="text1"/>
          </w:rPr>
          <w:fldChar w:fldCharType="begin"/>
        </w:r>
        <w:r w:rsidR="00D71A9E" w:rsidDel="00324EE3">
          <w:rPr>
            <w:rFonts w:ascii="Arial" w:eastAsia="Arial" w:hAnsi="Arial" w:cs="Arial"/>
            <w:color w:val="000000" w:themeColor="text1"/>
          </w:rPr>
          <w:delInstrText xml:space="preserve"> ADDIN ZOTERO_ITEM CSL_CITATION {"citationID":"8FrhUV0l","properties":{"formattedCitation":"(Wang, Lachmann, and Ma\\uc0\\u8217{}ayan 2019)","plainCitation":"(Wang, Lachmann, and Ma’ayan 2019)","noteIndex":0},"citationItems":[{"id":"U3GskndI/jISWptxp","uris":["http://zotero.org/users/6609021/items/EUPREWGV"],"uri":["http://zotero.org/users/6609021/items/EUPREWGV"],"itemData":{"id":1824,"type":"article-journal","abstract":"Publicly available gene expression datasets deposited in the Gene Expression Omnibus (GEO) are growing at an accelerating rate. Such datasets hold great value for knowledge discovery, particularly when integrated. Although numerous software platforms and tools have been developed to enable reanalysis and integration of individual, or groups, of GEO datasets, large-scale reuse of those datasets is impeded by minimal requirements for standardized metadata both at the study and sample levels as well as uniform processing of the data across studies. Here, we review methodologies developed to facilitate the systematic curation and processing of publicly available gene expression datasets from GEO. We identify trends for advanced metadata curation and summarize approaches for reprocessing the data within the entire GEO repository.","container-title":"Biophysical Reviews","DOI":"10.1007/s12551-018-0490-8","ISSN":"1867-2469","issue":"1","journalAbbreviation":"Biophys Rev","language":"en","note":"Citation Key: wangMiningDataMetadata2019","page":"103-110","source":"Springer Link","title":"Mining data and metadata from the gene expression omnibus","volume":"11","author":[{"family":"Wang","given":"Zichen"},{"family":"Lachmann","given":"Alexander"},{"family":"Ma’ayan","given":"Avi"}],"issued":{"date-parts":[["2019",2,1]]},"citation-key":"wangMiningDataMetadata2019"}}],"schema":"https://github.com/citation-style-language/schema/raw/master/csl-citation.json"} </w:delInstrText>
        </w:r>
        <w:r w:rsidR="00B8298E" w:rsidRPr="005203CF" w:rsidDel="00324EE3">
          <w:rPr>
            <w:rFonts w:ascii="Arial" w:eastAsia="Arial" w:hAnsi="Arial" w:cs="Arial"/>
            <w:color w:val="000000" w:themeColor="text1"/>
          </w:rPr>
          <w:fldChar w:fldCharType="separate"/>
        </w:r>
        <w:r w:rsidR="00B8298E" w:rsidRPr="005203CF" w:rsidDel="00324EE3">
          <w:rPr>
            <w:rFonts w:ascii="Arial" w:hAnsi="Arial" w:cs="Arial"/>
            <w:szCs w:val="24"/>
          </w:rPr>
          <w:delText>(Wang, Lachmann, and Ma’ayan 2019)</w:delText>
        </w:r>
        <w:r w:rsidR="00B8298E" w:rsidRPr="005203CF" w:rsidDel="00324EE3">
          <w:rPr>
            <w:rFonts w:ascii="Arial" w:eastAsia="Arial" w:hAnsi="Arial" w:cs="Arial"/>
            <w:color w:val="000000" w:themeColor="text1"/>
          </w:rPr>
          <w:fldChar w:fldCharType="end"/>
        </w:r>
        <w:r w:rsidRPr="005203CF" w:rsidDel="00324EE3">
          <w:rPr>
            <w:rFonts w:ascii="Arial" w:eastAsia="Arial" w:hAnsi="Arial" w:cs="Arial"/>
            <w:color w:val="000000" w:themeColor="text1"/>
          </w:rPr>
          <w:delText xml:space="preserve">. </w:delText>
        </w:r>
      </w:del>
      <w:r w:rsidRPr="005203CF">
        <w:rPr>
          <w:rFonts w:ascii="Arial" w:eastAsia="Arial" w:hAnsi="Arial" w:cs="Arial"/>
          <w:color w:val="000000" w:themeColor="text1"/>
        </w:rPr>
        <w:t xml:space="preserve">However, development of analysis tools </w:t>
      </w:r>
      <w:r w:rsidR="2FC66C75" w:rsidRPr="005203CF">
        <w:rPr>
          <w:rFonts w:ascii="Arial" w:eastAsia="Arial" w:hAnsi="Arial" w:cs="Arial"/>
          <w:color w:val="000000" w:themeColor="text1"/>
        </w:rPr>
        <w:t xml:space="preserve">that are </w:t>
      </w:r>
      <w:r w:rsidR="3857FD98" w:rsidRPr="005203CF">
        <w:rPr>
          <w:rFonts w:ascii="Arial" w:eastAsia="Arial" w:hAnsi="Arial" w:cs="Arial"/>
          <w:color w:val="000000" w:themeColor="text1"/>
        </w:rPr>
        <w:t>usable</w:t>
      </w:r>
      <w:r w:rsidR="2FC66C75" w:rsidRPr="005203CF">
        <w:rPr>
          <w:rFonts w:ascii="Arial" w:eastAsia="Arial" w:hAnsi="Arial" w:cs="Arial"/>
          <w:color w:val="000000" w:themeColor="text1"/>
        </w:rPr>
        <w:t xml:space="preserve"> without bioinformatics training </w:t>
      </w:r>
      <w:r w:rsidR="00B370F3">
        <w:rPr>
          <w:rFonts w:ascii="Arial" w:eastAsia="Arial" w:hAnsi="Arial" w:cs="Arial"/>
          <w:color w:val="000000" w:themeColor="text1"/>
        </w:rPr>
        <w:t xml:space="preserve">that enable </w:t>
      </w:r>
      <w:r w:rsidR="00B370F3">
        <w:rPr>
          <w:rFonts w:ascii="Arial" w:eastAsia="Arial" w:hAnsi="Arial" w:cs="Arial"/>
          <w:color w:val="000000" w:themeColor="text1"/>
        </w:rPr>
        <w:lastRenderedPageBreak/>
        <w:t>users to</w:t>
      </w:r>
      <w:r w:rsidR="00B370F3"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make sense of this data </w:t>
      </w:r>
      <w:r w:rsidR="00B370F3">
        <w:rPr>
          <w:rFonts w:ascii="Arial" w:eastAsia="Arial" w:hAnsi="Arial" w:cs="Arial"/>
          <w:color w:val="000000" w:themeColor="text1"/>
        </w:rPr>
        <w:t>to</w:t>
      </w:r>
      <w:r w:rsidR="00B370F3" w:rsidRPr="005203CF">
        <w:rPr>
          <w:rFonts w:ascii="Arial" w:eastAsia="Arial" w:hAnsi="Arial" w:cs="Arial"/>
          <w:color w:val="000000" w:themeColor="text1"/>
        </w:rPr>
        <w:t xml:space="preserve"> </w:t>
      </w:r>
      <w:r w:rsidR="00B370F3">
        <w:rPr>
          <w:rFonts w:ascii="Arial" w:eastAsia="Arial" w:hAnsi="Arial" w:cs="Arial"/>
          <w:color w:val="000000" w:themeColor="text1"/>
        </w:rPr>
        <w:t>generate</w:t>
      </w:r>
      <w:r w:rsidR="64D88C9D" w:rsidRPr="005203CF">
        <w:rPr>
          <w:rFonts w:ascii="Arial" w:eastAsia="Arial" w:hAnsi="Arial" w:cs="Arial"/>
          <w:color w:val="000000" w:themeColor="text1"/>
        </w:rPr>
        <w:t xml:space="preserve"> </w:t>
      </w:r>
      <w:r w:rsidR="00B370F3" w:rsidRPr="005203CF">
        <w:rPr>
          <w:rFonts w:ascii="Arial" w:eastAsia="Arial" w:hAnsi="Arial" w:cs="Arial"/>
          <w:color w:val="000000" w:themeColor="text1"/>
        </w:rPr>
        <w:t>hypothes</w:t>
      </w:r>
      <w:r w:rsidR="00B370F3">
        <w:rPr>
          <w:rFonts w:ascii="Arial" w:eastAsia="Arial" w:hAnsi="Arial" w:cs="Arial"/>
          <w:color w:val="000000" w:themeColor="text1"/>
        </w:rPr>
        <w:t>e</w:t>
      </w:r>
      <w:r w:rsidR="00B370F3" w:rsidRPr="005203CF">
        <w:rPr>
          <w:rFonts w:ascii="Arial" w:eastAsia="Arial" w:hAnsi="Arial" w:cs="Arial"/>
          <w:color w:val="000000" w:themeColor="text1"/>
        </w:rPr>
        <w:t xml:space="preserve">s </w:t>
      </w:r>
      <w:r w:rsidR="64D88C9D" w:rsidRPr="005203CF">
        <w:rPr>
          <w:rFonts w:ascii="Arial" w:eastAsia="Arial" w:hAnsi="Arial" w:cs="Arial"/>
          <w:color w:val="000000" w:themeColor="text1"/>
        </w:rPr>
        <w:t xml:space="preserve">and novel discoveries has lagged </w:t>
      </w:r>
      <w:r w:rsidR="00E3034A" w:rsidRPr="005203CF">
        <w:rPr>
          <w:rFonts w:ascii="Arial" w:eastAsia="Arial" w:hAnsi="Arial" w:cs="Arial"/>
          <w:color w:val="000000" w:themeColor="text1"/>
        </w:rPr>
        <w:fldChar w:fldCharType="begin"/>
      </w:r>
      <w:r w:rsidR="00A23E29">
        <w:rPr>
          <w:rFonts w:ascii="Arial" w:eastAsia="Arial" w:hAnsi="Arial" w:cs="Arial"/>
          <w:color w:val="000000" w:themeColor="text1"/>
        </w:rPr>
        <w:instrText xml:space="preserve"> ADDIN ZOTERO_ITEM CSL_CITATION {"citationID":"P6ggyt9E","properties":{"formattedCitation":"(Shachak, Shuval, and Fine 2007)","plainCitation":"(Shachak, Shuval, and Fine 2007)","noteIndex":0},"citationItems":[{"id":1826,"uris":["http://zotero.org/users/6609021/items/A6JDXQ9U"],"uri":["http://zotero.org/users/6609021/items/A6JDXQ9U"],"itemData":{"id":1826,"type":"article-journal","container-title":"Journal of the Medical Library Association : JMLA","DOI":"10.3163/1536-5050.95.4.454","ISSN":"1536-5050","issue":"4","language":"en","note":"publisher: Medical Library Association\nPMID: 17971896\nCitation Key: shachakBarriersEnablersAcceptance2007","page":"454","source":"www.ncbi.nlm.nih.gov","title":"Barriers and enablers to the acceptance of bioinformatics tools: a qualitative study","title-short":"Barriers and enablers to the acceptance of bioinformatics tools","volume":"95","author":[{"family":"Shachak","given":"Aviv"},{"family":"Shuval","given":"Kerem"},{"family":"Fine","given":"Sara"}],"issued":{"date-parts":[["2007",10]]},"citation-key":"shachakBarriersEnablersAcceptance2007"}}],"schema":"https://github.com/citation-style-language/schema/raw/master/csl-citation.json"} </w:instrText>
      </w:r>
      <w:r w:rsidR="00E3034A" w:rsidRPr="005203CF">
        <w:rPr>
          <w:rFonts w:ascii="Arial" w:eastAsia="Arial" w:hAnsi="Arial" w:cs="Arial"/>
          <w:color w:val="000000" w:themeColor="text1"/>
        </w:rPr>
        <w:fldChar w:fldCharType="separate"/>
      </w:r>
      <w:r w:rsidR="00E3034A" w:rsidRPr="005203CF">
        <w:rPr>
          <w:rFonts w:ascii="Arial" w:hAnsi="Arial" w:cs="Arial"/>
        </w:rPr>
        <w:t>(Shachak, Shuval, and Fine 2007)</w:t>
      </w:r>
      <w:r w:rsidR="00E3034A" w:rsidRPr="005203CF">
        <w:rPr>
          <w:rFonts w:ascii="Arial" w:eastAsia="Arial" w:hAnsi="Arial" w:cs="Arial"/>
          <w:color w:val="000000" w:themeColor="text1"/>
        </w:rPr>
        <w:fldChar w:fldCharType="end"/>
      </w:r>
      <w:r w:rsidR="64D88C9D" w:rsidRPr="005203CF">
        <w:rPr>
          <w:rFonts w:ascii="Arial" w:eastAsia="Arial" w:hAnsi="Arial" w:cs="Arial"/>
          <w:color w:val="000000" w:themeColor="text1"/>
        </w:rPr>
        <w:t xml:space="preserve">. </w:t>
      </w:r>
      <w:proofErr w:type="spellStart"/>
      <w:r w:rsidR="00A64338" w:rsidRPr="005203CF">
        <w:rPr>
          <w:rFonts w:ascii="Arial" w:eastAsia="Arial" w:hAnsi="Arial" w:cs="Arial"/>
          <w:color w:val="000000" w:themeColor="text1"/>
        </w:rPr>
        <w:t>Oo</w:t>
      </w:r>
      <w:proofErr w:type="spellEnd"/>
      <w:r w:rsidR="00A64338" w:rsidRPr="005203CF">
        <w:rPr>
          <w:rFonts w:ascii="Arial" w:eastAsia="Arial" w:hAnsi="Arial" w:cs="Arial"/>
          <w:color w:val="000000" w:themeColor="text1"/>
        </w:rPr>
        <w:t>-site</w:t>
      </w:r>
      <w:r w:rsidR="09479EA6" w:rsidRPr="005203CF">
        <w:rPr>
          <w:rFonts w:ascii="Arial" w:eastAsia="Arial" w:hAnsi="Arial" w:cs="Arial"/>
          <w:color w:val="000000" w:themeColor="text1"/>
        </w:rPr>
        <w:t xml:space="preserve"> allows for hypothesis generation and discovery using the powerful model syste</w:t>
      </w:r>
      <w:r w:rsidR="55D95C5A" w:rsidRPr="005203CF">
        <w:rPr>
          <w:rFonts w:ascii="Arial" w:eastAsia="Arial" w:hAnsi="Arial" w:cs="Arial"/>
          <w:color w:val="000000" w:themeColor="text1"/>
        </w:rPr>
        <w:t xml:space="preserve">m of </w:t>
      </w:r>
      <w:r w:rsidR="55D95C5A" w:rsidRPr="005203CF">
        <w:rPr>
          <w:rFonts w:ascii="Arial" w:eastAsia="Arial" w:hAnsi="Arial" w:cs="Arial"/>
          <w:i/>
          <w:iCs/>
          <w:color w:val="000000" w:themeColor="text1"/>
        </w:rPr>
        <w:t>Drosophila</w:t>
      </w:r>
      <w:r w:rsidR="55D95C5A" w:rsidRPr="005203CF">
        <w:rPr>
          <w:rFonts w:ascii="Arial" w:eastAsia="Arial" w:hAnsi="Arial" w:cs="Arial"/>
          <w:color w:val="000000" w:themeColor="text1"/>
        </w:rPr>
        <w:t xml:space="preserve"> oogenesis. </w:t>
      </w:r>
      <w:ins w:id="143" w:author="Elliot Martin" w:date="2022-01-28T13:56:00Z">
        <w:r w:rsidR="00ED1AEE">
          <w:rPr>
            <w:rFonts w:ascii="Arial" w:eastAsia="Arial" w:hAnsi="Arial" w:cs="Arial"/>
            <w:color w:val="000000" w:themeColor="text1"/>
          </w:rPr>
          <w:t xml:space="preserve">We believe </w:t>
        </w:r>
        <w:proofErr w:type="spellStart"/>
        <w:r w:rsidR="00ED1AEE">
          <w:rPr>
            <w:rFonts w:ascii="Arial" w:eastAsia="Arial" w:hAnsi="Arial" w:cs="Arial"/>
            <w:color w:val="000000" w:themeColor="text1"/>
          </w:rPr>
          <w:t>Oo</w:t>
        </w:r>
        <w:proofErr w:type="spellEnd"/>
        <w:r w:rsidR="00ED1AEE">
          <w:rPr>
            <w:rFonts w:ascii="Arial" w:eastAsia="Arial" w:hAnsi="Arial" w:cs="Arial"/>
            <w:color w:val="000000" w:themeColor="text1"/>
          </w:rPr>
          <w:t xml:space="preserve">-site might also have </w:t>
        </w:r>
      </w:ins>
      <w:ins w:id="144" w:author="Elliot Martin" w:date="2022-01-28T13:57:00Z">
        <w:r w:rsidR="00ED1AEE">
          <w:rPr>
            <w:rFonts w:ascii="Arial" w:eastAsia="Arial" w:hAnsi="Arial" w:cs="Arial"/>
            <w:color w:val="000000" w:themeColor="text1"/>
          </w:rPr>
          <w:t>utility</w:t>
        </w:r>
      </w:ins>
      <w:ins w:id="145" w:author="Elliot Martin" w:date="2022-01-28T13:56:00Z">
        <w:r w:rsidR="00ED1AEE">
          <w:rPr>
            <w:rFonts w:ascii="Arial" w:eastAsia="Arial" w:hAnsi="Arial" w:cs="Arial"/>
            <w:color w:val="000000" w:themeColor="text1"/>
          </w:rPr>
          <w:t xml:space="preserve"> as a teaching </w:t>
        </w:r>
      </w:ins>
      <w:ins w:id="146" w:author="Elliot Martin" w:date="2022-01-28T14:05:00Z">
        <w:r w:rsidR="00A62DCB">
          <w:rPr>
            <w:rFonts w:ascii="Arial" w:eastAsia="Arial" w:hAnsi="Arial" w:cs="Arial"/>
            <w:color w:val="000000" w:themeColor="text1"/>
          </w:rPr>
          <w:t xml:space="preserve">and demonstration </w:t>
        </w:r>
      </w:ins>
      <w:ins w:id="147" w:author="Elliot Martin" w:date="2022-01-28T13:56:00Z">
        <w:r w:rsidR="00ED1AEE">
          <w:rPr>
            <w:rFonts w:ascii="Arial" w:eastAsia="Arial" w:hAnsi="Arial" w:cs="Arial"/>
            <w:color w:val="000000" w:themeColor="text1"/>
          </w:rPr>
          <w:t>tool in order to introduce students to t</w:t>
        </w:r>
      </w:ins>
      <w:ins w:id="148" w:author="Elliot Martin" w:date="2022-01-28T13:57:00Z">
        <w:r w:rsidR="00ED1AEE">
          <w:rPr>
            <w:rFonts w:ascii="Arial" w:eastAsia="Arial" w:hAnsi="Arial" w:cs="Arial"/>
            <w:color w:val="000000" w:themeColor="text1"/>
          </w:rPr>
          <w:t xml:space="preserve">he </w:t>
        </w:r>
      </w:ins>
      <w:ins w:id="149" w:author="Elliot Martin" w:date="2022-01-28T14:05:00Z">
        <w:r w:rsidR="00C6267D">
          <w:rPr>
            <w:rFonts w:ascii="Arial" w:eastAsia="Arial" w:hAnsi="Arial" w:cs="Arial"/>
            <w:color w:val="000000" w:themeColor="text1"/>
          </w:rPr>
          <w:t>power</w:t>
        </w:r>
      </w:ins>
      <w:ins w:id="150" w:author="Elliot Martin" w:date="2022-01-28T13:57:00Z">
        <w:r w:rsidR="00ED1AEE">
          <w:rPr>
            <w:rFonts w:ascii="Arial" w:eastAsia="Arial" w:hAnsi="Arial" w:cs="Arial"/>
            <w:color w:val="000000" w:themeColor="text1"/>
          </w:rPr>
          <w:t xml:space="preserve"> of genomics</w:t>
        </w:r>
      </w:ins>
      <w:ins w:id="151" w:author="Elliot Martin" w:date="2022-01-28T14:05:00Z">
        <w:r w:rsidR="00C6267D">
          <w:rPr>
            <w:rFonts w:ascii="Arial" w:eastAsia="Arial" w:hAnsi="Arial" w:cs="Arial"/>
            <w:color w:val="000000" w:themeColor="text1"/>
          </w:rPr>
          <w:t xml:space="preserve"> in deve</w:t>
        </w:r>
      </w:ins>
      <w:ins w:id="152" w:author="Elliot Martin" w:date="2022-01-28T14:06:00Z">
        <w:r w:rsidR="00C6267D">
          <w:rPr>
            <w:rFonts w:ascii="Arial" w:eastAsia="Arial" w:hAnsi="Arial" w:cs="Arial"/>
            <w:color w:val="000000" w:themeColor="text1"/>
          </w:rPr>
          <w:t>lopmental biology</w:t>
        </w:r>
      </w:ins>
      <w:ins w:id="153" w:author="Elliot Martin" w:date="2022-01-28T13:57:00Z">
        <w:r w:rsidR="00ED1AEE">
          <w:rPr>
            <w:rFonts w:ascii="Arial" w:eastAsia="Arial" w:hAnsi="Arial" w:cs="Arial"/>
            <w:color w:val="000000" w:themeColor="text1"/>
          </w:rPr>
          <w:t>.</w:t>
        </w:r>
      </w:ins>
      <w:del w:id="154" w:author="Elliot Martin" w:date="2022-01-28T13:57:00Z">
        <w:r w:rsidR="55D95C5A" w:rsidRPr="005203CF" w:rsidDel="00ED1AEE">
          <w:rPr>
            <w:rFonts w:ascii="Arial" w:eastAsia="Arial" w:hAnsi="Arial" w:cs="Arial"/>
            <w:color w:val="000000" w:themeColor="text1"/>
          </w:rPr>
          <w:delText>Additionally, t</w:delText>
        </w:r>
      </w:del>
      <w:ins w:id="155" w:author="Elliot Martin" w:date="2022-01-28T13:57:00Z">
        <w:r w:rsidR="00ED1AEE">
          <w:rPr>
            <w:rFonts w:ascii="Arial" w:eastAsia="Arial" w:hAnsi="Arial" w:cs="Arial"/>
            <w:color w:val="000000" w:themeColor="text1"/>
          </w:rPr>
          <w:t xml:space="preserve"> T</w:t>
        </w:r>
      </w:ins>
      <w:r w:rsidR="55D95C5A" w:rsidRPr="005203CF">
        <w:rPr>
          <w:rFonts w:ascii="Arial" w:eastAsia="Arial" w:hAnsi="Arial" w:cs="Arial"/>
          <w:color w:val="000000" w:themeColor="text1"/>
        </w:rPr>
        <w:t xml:space="preserve">he open-source </w:t>
      </w:r>
      <w:r w:rsidR="004801A9" w:rsidRPr="005203CF">
        <w:rPr>
          <w:rFonts w:ascii="Arial" w:eastAsia="Arial" w:hAnsi="Arial" w:cs="Arial"/>
          <w:color w:val="000000" w:themeColor="text1"/>
        </w:rPr>
        <w:softHyphen/>
      </w:r>
      <w:r w:rsidR="004801A9" w:rsidRPr="005203CF">
        <w:rPr>
          <w:rFonts w:ascii="Arial" w:eastAsia="Arial" w:hAnsi="Arial" w:cs="Arial"/>
          <w:color w:val="000000" w:themeColor="text1"/>
        </w:rPr>
        <w:softHyphen/>
      </w:r>
      <w:r w:rsidR="55D95C5A" w:rsidRPr="005203CF">
        <w:rPr>
          <w:rFonts w:ascii="Arial" w:eastAsia="Arial" w:hAnsi="Arial" w:cs="Arial"/>
          <w:color w:val="000000" w:themeColor="text1"/>
        </w:rPr>
        <w:t xml:space="preserve">nature of this software </w:t>
      </w:r>
      <w:r w:rsidR="00B370F3">
        <w:rPr>
          <w:rFonts w:ascii="Arial" w:eastAsia="Arial" w:hAnsi="Arial" w:cs="Arial"/>
          <w:color w:val="000000" w:themeColor="text1"/>
        </w:rPr>
        <w:t>facilitates</w:t>
      </w:r>
      <w:r w:rsidR="55D95C5A" w:rsidRPr="005203CF">
        <w:rPr>
          <w:rFonts w:ascii="Arial" w:eastAsia="Arial" w:hAnsi="Arial" w:cs="Arial"/>
          <w:color w:val="000000" w:themeColor="text1"/>
        </w:rPr>
        <w:t xml:space="preserve"> future tool development</w:t>
      </w:r>
      <w:r w:rsidR="00B370F3">
        <w:rPr>
          <w:rFonts w:ascii="Arial" w:eastAsia="Arial" w:hAnsi="Arial" w:cs="Arial"/>
          <w:color w:val="000000" w:themeColor="text1"/>
        </w:rPr>
        <w:t>,</w:t>
      </w:r>
      <w:r w:rsidR="03AD75BC" w:rsidRPr="005203CF">
        <w:rPr>
          <w:rFonts w:ascii="Arial" w:eastAsia="Arial" w:hAnsi="Arial" w:cs="Arial"/>
          <w:color w:val="000000" w:themeColor="text1"/>
        </w:rPr>
        <w:t xml:space="preserve"> which will be crucial as more researchers delve into </w:t>
      </w:r>
      <w:r w:rsidR="00B370F3">
        <w:rPr>
          <w:rFonts w:ascii="Arial" w:eastAsia="Arial" w:hAnsi="Arial" w:cs="Arial"/>
          <w:color w:val="000000" w:themeColor="text1"/>
        </w:rPr>
        <w:t xml:space="preserve">more data intensive </w:t>
      </w:r>
      <w:proofErr w:type="spellStart"/>
      <w:r w:rsidR="001923CB">
        <w:rPr>
          <w:rFonts w:ascii="Arial" w:eastAsia="Arial" w:hAnsi="Arial" w:cs="Arial"/>
          <w:color w:val="000000" w:themeColor="text1"/>
        </w:rPr>
        <w:t>scRNA</w:t>
      </w:r>
      <w:proofErr w:type="spellEnd"/>
      <w:r w:rsidR="001923CB">
        <w:rPr>
          <w:rFonts w:ascii="Arial" w:eastAsia="Arial" w:hAnsi="Arial" w:cs="Arial"/>
          <w:color w:val="000000" w:themeColor="text1"/>
        </w:rPr>
        <w:t>-seq</w:t>
      </w:r>
      <w:r w:rsidR="03AD75BC" w:rsidRPr="005203CF">
        <w:rPr>
          <w:rFonts w:ascii="Arial" w:eastAsia="Arial" w:hAnsi="Arial" w:cs="Arial"/>
          <w:color w:val="000000" w:themeColor="text1"/>
        </w:rPr>
        <w:t xml:space="preserve">, </w:t>
      </w:r>
      <w:r w:rsidR="00B370F3">
        <w:rPr>
          <w:rFonts w:ascii="Arial" w:eastAsia="Arial" w:hAnsi="Arial" w:cs="Arial"/>
          <w:color w:val="000000" w:themeColor="text1"/>
        </w:rPr>
        <w:t xml:space="preserve">where </w:t>
      </w:r>
      <w:r w:rsidR="5A4A50BD" w:rsidRPr="005203CF">
        <w:rPr>
          <w:rFonts w:ascii="Arial" w:eastAsia="Arial" w:hAnsi="Arial" w:cs="Arial"/>
          <w:color w:val="000000" w:themeColor="text1"/>
        </w:rPr>
        <w:t>visualization</w:t>
      </w:r>
      <w:r w:rsidR="03AD75BC" w:rsidRPr="005203CF">
        <w:rPr>
          <w:rFonts w:ascii="Arial" w:eastAsia="Arial" w:hAnsi="Arial" w:cs="Arial"/>
          <w:color w:val="000000" w:themeColor="text1"/>
        </w:rPr>
        <w:t xml:space="preserve"> tools are </w:t>
      </w:r>
      <w:r w:rsidR="35B00115" w:rsidRPr="005203CF">
        <w:rPr>
          <w:rFonts w:ascii="Arial" w:eastAsia="Arial" w:hAnsi="Arial" w:cs="Arial"/>
          <w:color w:val="000000" w:themeColor="text1"/>
        </w:rPr>
        <w:t xml:space="preserve">limited and produce plots that may be difficult to interpret </w:t>
      </w:r>
      <w:r w:rsidR="00B370F3">
        <w:rPr>
          <w:rFonts w:ascii="Arial" w:eastAsia="Arial" w:hAnsi="Arial" w:cs="Arial"/>
          <w:color w:val="000000" w:themeColor="text1"/>
        </w:rPr>
        <w:t>for</w:t>
      </w:r>
      <w:r w:rsidR="00B370F3" w:rsidRPr="005203CF">
        <w:rPr>
          <w:rFonts w:ascii="Arial" w:eastAsia="Arial" w:hAnsi="Arial" w:cs="Arial"/>
          <w:color w:val="000000" w:themeColor="text1"/>
        </w:rPr>
        <w:t xml:space="preserve"> </w:t>
      </w:r>
      <w:r w:rsidR="35B00115" w:rsidRPr="005203CF">
        <w:rPr>
          <w:rFonts w:ascii="Arial" w:eastAsia="Arial" w:hAnsi="Arial" w:cs="Arial"/>
          <w:color w:val="000000" w:themeColor="text1"/>
        </w:rPr>
        <w:t>those not versed in bioinformatics.</w:t>
      </w:r>
      <w:r w:rsidR="007C5E45" w:rsidRPr="005203CF">
        <w:rPr>
          <w:rFonts w:ascii="Arial" w:eastAsia="Arial" w:hAnsi="Arial" w:cs="Arial"/>
          <w:color w:val="000000" w:themeColor="text1"/>
        </w:rPr>
        <w:t xml:space="preserve"> </w:t>
      </w:r>
      <w:proofErr w:type="spellStart"/>
      <w:r w:rsidR="005C6629" w:rsidRPr="005203CF">
        <w:rPr>
          <w:rFonts w:ascii="Arial" w:eastAsia="Arial" w:hAnsi="Arial" w:cs="Arial"/>
          <w:color w:val="000000" w:themeColor="text1"/>
        </w:rPr>
        <w:t>Oo</w:t>
      </w:r>
      <w:proofErr w:type="spellEnd"/>
      <w:r w:rsidR="005C6629" w:rsidRPr="005203CF">
        <w:rPr>
          <w:rFonts w:ascii="Arial" w:eastAsia="Arial" w:hAnsi="Arial" w:cs="Arial"/>
          <w:color w:val="000000" w:themeColor="text1"/>
        </w:rPr>
        <w:t xml:space="preserve">-site can be supplemented </w:t>
      </w:r>
      <w:r w:rsidR="00B370F3">
        <w:rPr>
          <w:rFonts w:ascii="Arial" w:eastAsia="Arial" w:hAnsi="Arial" w:cs="Arial"/>
          <w:color w:val="000000" w:themeColor="text1"/>
        </w:rPr>
        <w:t>in the</w:t>
      </w:r>
      <w:r w:rsidR="00B370F3" w:rsidRPr="005203CF">
        <w:rPr>
          <w:rFonts w:ascii="Arial" w:eastAsia="Arial" w:hAnsi="Arial" w:cs="Arial"/>
          <w:color w:val="000000" w:themeColor="text1"/>
        </w:rPr>
        <w:t xml:space="preserve"> </w:t>
      </w:r>
      <w:r w:rsidR="005C6629" w:rsidRPr="005203CF">
        <w:rPr>
          <w:rFonts w:ascii="Arial" w:eastAsia="Arial" w:hAnsi="Arial" w:cs="Arial"/>
          <w:color w:val="000000" w:themeColor="text1"/>
        </w:rPr>
        <w:t xml:space="preserve">future to include additional data such as Cut and Run for various chromatin marks, </w:t>
      </w:r>
      <w:r w:rsidR="002D2B1B" w:rsidRPr="005203CF">
        <w:rPr>
          <w:rFonts w:ascii="Arial" w:eastAsia="Arial" w:hAnsi="Arial" w:cs="Arial"/>
          <w:color w:val="000000" w:themeColor="text1"/>
        </w:rPr>
        <w:t xml:space="preserve">nascent mRNA transcription using </w:t>
      </w:r>
      <w:r w:rsidR="006A29D9" w:rsidRPr="005203CF">
        <w:rPr>
          <w:rFonts w:ascii="Arial" w:eastAsia="Arial" w:hAnsi="Arial" w:cs="Arial"/>
          <w:color w:val="000000" w:themeColor="text1"/>
        </w:rPr>
        <w:t xml:space="preserve">transient transcriptome </w:t>
      </w:r>
      <w:r w:rsidR="00322F00" w:rsidRPr="005203CF">
        <w:rPr>
          <w:rFonts w:ascii="Arial" w:eastAsia="Arial" w:hAnsi="Arial" w:cs="Arial"/>
          <w:color w:val="000000" w:themeColor="text1"/>
        </w:rPr>
        <w:t xml:space="preserve">sequencing </w:t>
      </w:r>
      <w:r w:rsidR="002D2B1B" w:rsidRPr="005203CF">
        <w:rPr>
          <w:rFonts w:ascii="Arial" w:eastAsia="Arial" w:hAnsi="Arial" w:cs="Arial"/>
          <w:color w:val="000000" w:themeColor="text1"/>
        </w:rPr>
        <w:t xml:space="preserve">or similar techniques, or </w:t>
      </w:r>
      <w:r w:rsidR="005C6629" w:rsidRPr="005203CF">
        <w:rPr>
          <w:rFonts w:ascii="Arial" w:eastAsia="Arial" w:hAnsi="Arial" w:cs="Arial"/>
          <w:color w:val="000000" w:themeColor="text1"/>
        </w:rPr>
        <w:t>protein levels from mass-spectroscopy</w:t>
      </w:r>
      <w:r w:rsidR="00982C66" w:rsidRPr="005203CF">
        <w:rPr>
          <w:rFonts w:ascii="Arial" w:eastAsia="Arial" w:hAnsi="Arial" w:cs="Arial"/>
          <w:color w:val="000000" w:themeColor="text1"/>
        </w:rPr>
        <w:t xml:space="preserve"> to further </w:t>
      </w:r>
      <w:r w:rsidR="00B370F3">
        <w:rPr>
          <w:rFonts w:ascii="Arial" w:eastAsia="Arial" w:hAnsi="Arial" w:cs="Arial"/>
          <w:color w:val="000000" w:themeColor="text1"/>
        </w:rPr>
        <w:t>extend</w:t>
      </w:r>
      <w:r w:rsidR="00B370F3" w:rsidRPr="005203CF">
        <w:rPr>
          <w:rFonts w:ascii="Arial" w:eastAsia="Arial" w:hAnsi="Arial" w:cs="Arial"/>
          <w:color w:val="000000" w:themeColor="text1"/>
        </w:rPr>
        <w:t xml:space="preserve"> </w:t>
      </w:r>
      <w:r w:rsidR="00982C66" w:rsidRPr="005203CF">
        <w:rPr>
          <w:rFonts w:ascii="Arial" w:eastAsia="Arial" w:hAnsi="Arial" w:cs="Arial"/>
          <w:color w:val="000000" w:themeColor="text1"/>
        </w:rPr>
        <w:t>its utility in hypothesis development.</w:t>
      </w:r>
    </w:p>
    <w:p w14:paraId="44C39EE4" w14:textId="0F8B25F5" w:rsidR="001A1579" w:rsidRPr="005203CF" w:rsidRDefault="001A1579" w:rsidP="005203CF">
      <w:pPr>
        <w:spacing w:after="0" w:line="360" w:lineRule="auto"/>
        <w:jc w:val="both"/>
        <w:rPr>
          <w:rFonts w:ascii="Arial" w:eastAsia="Arial" w:hAnsi="Arial" w:cs="Arial"/>
          <w:color w:val="000000" w:themeColor="text1"/>
        </w:rPr>
      </w:pPr>
    </w:p>
    <w:p w14:paraId="3273D3A8" w14:textId="31BE2391" w:rsidR="005203CF" w:rsidRPr="00075E05" w:rsidRDefault="005203CF" w:rsidP="005203CF">
      <w:pPr>
        <w:spacing w:after="0" w:line="360" w:lineRule="auto"/>
        <w:jc w:val="both"/>
        <w:rPr>
          <w:rFonts w:ascii="Arial" w:eastAsia="Arial" w:hAnsi="Arial" w:cs="Arial"/>
          <w:b/>
          <w:bCs/>
          <w:color w:val="000000" w:themeColor="text1"/>
          <w:rPrChange w:id="156" w:author="Rangan, Prashanth" w:date="2022-01-31T08:58:00Z">
            <w:rPr>
              <w:rFonts w:ascii="Arial" w:eastAsia="Arial" w:hAnsi="Arial" w:cs="Arial"/>
              <w:b/>
              <w:bCs/>
              <w:color w:val="000000" w:themeColor="text1"/>
              <w:highlight w:val="yellow"/>
            </w:rPr>
          </w:rPrChange>
        </w:rPr>
      </w:pPr>
      <w:r w:rsidRPr="00075E05">
        <w:rPr>
          <w:rFonts w:ascii="Arial" w:eastAsia="Arial" w:hAnsi="Arial" w:cs="Arial"/>
          <w:b/>
          <w:bCs/>
          <w:color w:val="000000" w:themeColor="text1"/>
          <w:rPrChange w:id="157" w:author="Rangan, Prashanth" w:date="2022-01-31T08:58:00Z">
            <w:rPr>
              <w:rFonts w:ascii="Arial" w:eastAsia="Arial" w:hAnsi="Arial" w:cs="Arial"/>
              <w:b/>
              <w:bCs/>
              <w:color w:val="000000" w:themeColor="text1"/>
              <w:highlight w:val="yellow"/>
            </w:rPr>
          </w:rPrChange>
        </w:rPr>
        <w:t>Acknowledgements</w:t>
      </w:r>
      <w:del w:id="158" w:author="Rangan, Prashanth" w:date="2022-01-31T08:09:00Z">
        <w:r w:rsidRPr="00075E05" w:rsidDel="0090318B">
          <w:rPr>
            <w:rFonts w:ascii="Arial" w:eastAsia="Arial" w:hAnsi="Arial" w:cs="Arial"/>
            <w:b/>
            <w:bCs/>
            <w:color w:val="000000" w:themeColor="text1"/>
            <w:rPrChange w:id="159" w:author="Rangan, Prashanth" w:date="2022-01-31T08:58:00Z">
              <w:rPr>
                <w:rFonts w:ascii="Arial" w:eastAsia="Arial" w:hAnsi="Arial" w:cs="Arial"/>
                <w:b/>
                <w:bCs/>
                <w:color w:val="000000" w:themeColor="text1"/>
                <w:highlight w:val="yellow"/>
              </w:rPr>
            </w:rPrChange>
          </w:rPr>
          <w:delText>:</w:delText>
        </w:r>
      </w:del>
    </w:p>
    <w:p w14:paraId="11413C8A" w14:textId="48F5BB82" w:rsidR="00B818F1" w:rsidRPr="00B818F1" w:rsidRDefault="00B818F1" w:rsidP="00B818F1">
      <w:pPr>
        <w:spacing w:after="0" w:line="360" w:lineRule="auto"/>
        <w:jc w:val="both"/>
        <w:rPr>
          <w:rFonts w:ascii="Arial" w:eastAsia="Arial" w:hAnsi="Arial" w:cs="Arial"/>
          <w:color w:val="000000" w:themeColor="text1"/>
        </w:rPr>
      </w:pPr>
      <w:r>
        <w:rPr>
          <w:rFonts w:ascii="Arial" w:eastAsia="Arial" w:hAnsi="Arial" w:cs="Arial"/>
          <w:color w:val="000000" w:themeColor="text1"/>
        </w:rPr>
        <w:t xml:space="preserve">We thank the </w:t>
      </w:r>
      <w:r w:rsidR="003F3DA4">
        <w:rPr>
          <w:rFonts w:ascii="Arial" w:eastAsia="Arial" w:hAnsi="Arial" w:cs="Arial"/>
          <w:color w:val="000000" w:themeColor="text1"/>
        </w:rPr>
        <w:t xml:space="preserve">Drs. </w:t>
      </w:r>
      <w:r>
        <w:rPr>
          <w:rFonts w:ascii="Arial" w:eastAsia="Arial" w:hAnsi="Arial" w:cs="Arial"/>
          <w:color w:val="000000" w:themeColor="text1"/>
        </w:rPr>
        <w:t xml:space="preserve">Ruth Lehmann and Maija </w:t>
      </w:r>
      <w:proofErr w:type="spellStart"/>
      <w:r>
        <w:rPr>
          <w:rFonts w:ascii="Arial" w:eastAsia="Arial" w:hAnsi="Arial" w:cs="Arial"/>
          <w:color w:val="000000" w:themeColor="text1"/>
        </w:rPr>
        <w:t>Sladina</w:t>
      </w:r>
      <w:proofErr w:type="spellEnd"/>
      <w:r>
        <w:rPr>
          <w:rFonts w:ascii="Arial" w:eastAsia="Arial" w:hAnsi="Arial" w:cs="Arial"/>
          <w:color w:val="000000" w:themeColor="text1"/>
        </w:rPr>
        <w:t xml:space="preserve"> for sharing </w:t>
      </w:r>
      <w:proofErr w:type="spellStart"/>
      <w:r w:rsidR="00696439">
        <w:rPr>
          <w:rFonts w:ascii="Arial" w:eastAsia="Arial" w:hAnsi="Arial" w:cs="Arial"/>
          <w:color w:val="000000" w:themeColor="text1"/>
        </w:rPr>
        <w:t>scRNA</w:t>
      </w:r>
      <w:proofErr w:type="spellEnd"/>
      <w:r w:rsidR="00696439">
        <w:rPr>
          <w:rFonts w:ascii="Arial" w:eastAsia="Arial" w:hAnsi="Arial" w:cs="Arial"/>
          <w:color w:val="000000" w:themeColor="text1"/>
        </w:rPr>
        <w:t>-seq</w:t>
      </w:r>
      <w:r>
        <w:rPr>
          <w:rFonts w:ascii="Arial" w:eastAsia="Arial" w:hAnsi="Arial" w:cs="Arial"/>
          <w:color w:val="000000" w:themeColor="text1"/>
        </w:rPr>
        <w:t xml:space="preserve"> data with us prior to publication of the manuscript. </w:t>
      </w:r>
      <w:r w:rsidRPr="00B818F1">
        <w:rPr>
          <w:rFonts w:ascii="Arial" w:eastAsia="Arial" w:hAnsi="Arial" w:cs="Arial"/>
          <w:color w:val="000000" w:themeColor="text1"/>
        </w:rPr>
        <w:t xml:space="preserve">We are grateful to all members of the Rangan laboratory for discussion and comments on the manuscript. </w:t>
      </w:r>
      <w:r w:rsidR="003F3DA4">
        <w:rPr>
          <w:rFonts w:ascii="Arial" w:eastAsia="Arial" w:hAnsi="Arial" w:cs="Arial"/>
          <w:color w:val="000000" w:themeColor="text1"/>
        </w:rPr>
        <w:t xml:space="preserve">We thank Noor </w:t>
      </w:r>
      <w:proofErr w:type="spellStart"/>
      <w:r w:rsidR="003F3DA4">
        <w:rPr>
          <w:rFonts w:ascii="Arial" w:eastAsia="Arial" w:hAnsi="Arial" w:cs="Arial"/>
          <w:color w:val="000000" w:themeColor="text1"/>
        </w:rPr>
        <w:t>Kobt</w:t>
      </w:r>
      <w:proofErr w:type="spellEnd"/>
      <w:r w:rsidR="003F3DA4">
        <w:rPr>
          <w:rFonts w:ascii="Arial" w:eastAsia="Arial" w:hAnsi="Arial" w:cs="Arial"/>
          <w:color w:val="000000" w:themeColor="text1"/>
        </w:rPr>
        <w:t xml:space="preserve"> for naming the dashboard </w:t>
      </w:r>
      <w:proofErr w:type="spellStart"/>
      <w:r w:rsidR="003F3DA4">
        <w:rPr>
          <w:rFonts w:ascii="Arial" w:eastAsia="Arial" w:hAnsi="Arial" w:cs="Arial"/>
          <w:color w:val="000000" w:themeColor="text1"/>
        </w:rPr>
        <w:t>Oo</w:t>
      </w:r>
      <w:proofErr w:type="spellEnd"/>
      <w:r w:rsidR="003F3DA4">
        <w:rPr>
          <w:rFonts w:ascii="Arial" w:eastAsia="Arial" w:hAnsi="Arial" w:cs="Arial"/>
          <w:color w:val="000000" w:themeColor="text1"/>
        </w:rPr>
        <w:t xml:space="preserve">-site. </w:t>
      </w:r>
      <w:r w:rsidRPr="00B818F1">
        <w:rPr>
          <w:rFonts w:ascii="Arial" w:eastAsia="Arial" w:hAnsi="Arial" w:cs="Arial"/>
          <w:color w:val="000000" w:themeColor="text1"/>
        </w:rPr>
        <w:t>We also thank</w:t>
      </w:r>
      <w:r>
        <w:rPr>
          <w:rFonts w:ascii="Arial" w:eastAsia="Arial" w:hAnsi="Arial" w:cs="Arial"/>
          <w:color w:val="000000" w:themeColor="text1"/>
        </w:rPr>
        <w:t xml:space="preserve"> </w:t>
      </w:r>
      <w:r w:rsidR="00F2179D">
        <w:rPr>
          <w:rFonts w:ascii="Arial" w:eastAsia="Arial" w:hAnsi="Arial" w:cs="Arial"/>
          <w:color w:val="000000" w:themeColor="text1"/>
        </w:rPr>
        <w:t>Dr. Flo</w:t>
      </w:r>
      <w:r w:rsidR="00BB5887">
        <w:rPr>
          <w:rFonts w:ascii="Arial" w:eastAsia="Arial" w:hAnsi="Arial" w:cs="Arial"/>
          <w:color w:val="000000" w:themeColor="text1"/>
        </w:rPr>
        <w:t>rence L.</w:t>
      </w:r>
      <w:r w:rsidR="00F2179D">
        <w:rPr>
          <w:rFonts w:ascii="Arial" w:eastAsia="Arial" w:hAnsi="Arial" w:cs="Arial"/>
          <w:color w:val="000000" w:themeColor="text1"/>
        </w:rPr>
        <w:t xml:space="preserve"> Marlow</w:t>
      </w:r>
      <w:del w:id="160" w:author="Rangan, Prashanth" w:date="2022-01-31T08:54:00Z">
        <w:r w:rsidR="00F2179D" w:rsidDel="001D38A4">
          <w:rPr>
            <w:rFonts w:ascii="Arial" w:eastAsia="Arial" w:hAnsi="Arial" w:cs="Arial"/>
            <w:color w:val="000000" w:themeColor="text1"/>
          </w:rPr>
          <w:delText xml:space="preserve">, </w:delText>
        </w:r>
        <w:r w:rsidDel="001D38A4">
          <w:rPr>
            <w:rFonts w:ascii="Arial" w:eastAsia="Arial" w:hAnsi="Arial" w:cs="Arial"/>
            <w:color w:val="000000" w:themeColor="text1"/>
          </w:rPr>
          <w:delText>XXXX</w:delText>
        </w:r>
      </w:del>
      <w:ins w:id="161" w:author="Rangan, Prashanth" w:date="2022-01-22T11:18:00Z">
        <w:r w:rsidR="00FC04A6">
          <w:rPr>
            <w:rFonts w:ascii="Arial" w:eastAsia="Arial" w:hAnsi="Arial" w:cs="Arial"/>
            <w:color w:val="000000" w:themeColor="text1"/>
          </w:rPr>
          <w:t xml:space="preserve"> for </w:t>
        </w:r>
      </w:ins>
      <w:ins w:id="162" w:author="Elliot Martin" w:date="2022-01-24T14:51:00Z">
        <w:r w:rsidR="00BB5887">
          <w:rPr>
            <w:rFonts w:ascii="Arial" w:eastAsia="Arial" w:hAnsi="Arial" w:cs="Arial"/>
            <w:color w:val="000000" w:themeColor="text1"/>
          </w:rPr>
          <w:t xml:space="preserve">critically </w:t>
        </w:r>
      </w:ins>
      <w:ins w:id="163" w:author="Rangan, Prashanth" w:date="2022-01-22T11:18:00Z">
        <w:r w:rsidR="00FC04A6">
          <w:rPr>
            <w:rFonts w:ascii="Arial" w:eastAsia="Arial" w:hAnsi="Arial" w:cs="Arial"/>
            <w:color w:val="000000" w:themeColor="text1"/>
          </w:rPr>
          <w:t>reading</w:t>
        </w:r>
      </w:ins>
      <w:ins w:id="164" w:author="Elliot Martin" w:date="2022-01-24T14:51:00Z">
        <w:r w:rsidR="00BB5887">
          <w:rPr>
            <w:rFonts w:ascii="Arial" w:eastAsia="Arial" w:hAnsi="Arial" w:cs="Arial"/>
            <w:color w:val="000000" w:themeColor="text1"/>
          </w:rPr>
          <w:t xml:space="preserve"> and editing</w:t>
        </w:r>
      </w:ins>
      <w:ins w:id="165" w:author="Rangan, Prashanth" w:date="2022-01-22T11:18:00Z">
        <w:r w:rsidR="00FC04A6">
          <w:rPr>
            <w:rFonts w:ascii="Arial" w:eastAsia="Arial" w:hAnsi="Arial" w:cs="Arial"/>
            <w:color w:val="000000" w:themeColor="text1"/>
          </w:rPr>
          <w:t xml:space="preserve"> the man</w:t>
        </w:r>
      </w:ins>
      <w:ins w:id="166" w:author="Rangan, Prashanth" w:date="2022-01-22T11:19:00Z">
        <w:r w:rsidR="00FC04A6">
          <w:rPr>
            <w:rFonts w:ascii="Arial" w:eastAsia="Arial" w:hAnsi="Arial" w:cs="Arial"/>
            <w:color w:val="000000" w:themeColor="text1"/>
          </w:rPr>
          <w:t>uscript</w:t>
        </w:r>
      </w:ins>
      <w:r>
        <w:rPr>
          <w:rFonts w:ascii="Arial" w:eastAsia="Arial" w:hAnsi="Arial" w:cs="Arial"/>
          <w:color w:val="000000" w:themeColor="text1"/>
        </w:rPr>
        <w:t xml:space="preserve">. </w:t>
      </w:r>
    </w:p>
    <w:p w14:paraId="47226FFA" w14:textId="77777777" w:rsidR="00B818F1" w:rsidRPr="00B818F1" w:rsidRDefault="00B818F1" w:rsidP="00B818F1">
      <w:pPr>
        <w:spacing w:after="0" w:line="360" w:lineRule="auto"/>
        <w:jc w:val="both"/>
        <w:rPr>
          <w:rFonts w:ascii="Arial" w:eastAsia="Arial" w:hAnsi="Arial" w:cs="Arial"/>
          <w:color w:val="000000" w:themeColor="text1"/>
        </w:rPr>
      </w:pPr>
      <w:r w:rsidRPr="00B818F1">
        <w:rPr>
          <w:rFonts w:ascii="Arial" w:eastAsia="Arial" w:hAnsi="Arial" w:cs="Arial"/>
          <w:color w:val="000000" w:themeColor="text1"/>
        </w:rPr>
        <w:t>P.R. is funded by NIH/NIGMS (RO1GM11177 and RO1GM135628).</w:t>
      </w:r>
    </w:p>
    <w:p w14:paraId="66674E6F" w14:textId="77777777" w:rsidR="00B818F1" w:rsidRPr="005203CF" w:rsidRDefault="00B818F1" w:rsidP="005203CF">
      <w:pPr>
        <w:spacing w:after="0" w:line="360" w:lineRule="auto"/>
        <w:jc w:val="both"/>
        <w:rPr>
          <w:rFonts w:ascii="Arial" w:eastAsia="Arial" w:hAnsi="Arial" w:cs="Arial"/>
          <w:b/>
          <w:bCs/>
          <w:color w:val="000000" w:themeColor="text1"/>
          <w:highlight w:val="yellow"/>
        </w:rPr>
      </w:pPr>
    </w:p>
    <w:p w14:paraId="3A229A4B" w14:textId="463EC72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Legends</w:t>
      </w:r>
      <w:del w:id="167" w:author="Rangan, Prashanth" w:date="2022-01-31T08:10:00Z">
        <w:r w:rsidRPr="005203CF" w:rsidDel="0090318B">
          <w:rPr>
            <w:rFonts w:ascii="Arial" w:eastAsia="Arial" w:hAnsi="Arial" w:cs="Arial"/>
            <w:b/>
            <w:bCs/>
            <w:color w:val="000000" w:themeColor="text1"/>
          </w:rPr>
          <w:delText>:</w:delText>
        </w:r>
      </w:del>
    </w:p>
    <w:p w14:paraId="716A9321" w14:textId="38DD8B3A"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1</w:t>
      </w:r>
      <w:r w:rsidR="00B34DDE"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 xml:space="preserve">-site integrates and provides an interface for interacting with </w:t>
      </w:r>
      <w:proofErr w:type="spellStart"/>
      <w:r w:rsidR="00962E82" w:rsidRPr="005203CF">
        <w:rPr>
          <w:rFonts w:ascii="Arial" w:eastAsia="Arial" w:hAnsi="Arial" w:cs="Arial"/>
          <w:b/>
          <w:bCs/>
          <w:color w:val="000000" w:themeColor="text1"/>
        </w:rPr>
        <w:t>multiomic</w:t>
      </w:r>
      <w:proofErr w:type="spellEnd"/>
      <w:r w:rsidR="00962E82" w:rsidRPr="005203CF">
        <w:rPr>
          <w:rFonts w:ascii="Arial" w:eastAsia="Arial" w:hAnsi="Arial" w:cs="Arial"/>
          <w:b/>
          <w:bCs/>
          <w:color w:val="000000" w:themeColor="text1"/>
        </w:rPr>
        <w:t xml:space="preserve"> data covering major stages of Drosophila GSC differentiation.</w:t>
      </w:r>
    </w:p>
    <w:p w14:paraId="10A3D5C6" w14:textId="5B7BCBCC" w:rsidR="004801A9" w:rsidRPr="005203CF" w:rsidRDefault="004801A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075E05">
        <w:rPr>
          <w:rFonts w:ascii="Arial" w:eastAsia="Arial" w:hAnsi="Arial" w:cs="Arial"/>
          <w:b/>
          <w:bCs/>
          <w:color w:val="000000" w:themeColor="text1"/>
          <w:rPrChange w:id="168" w:author="Rangan, Prashanth" w:date="2022-01-31T08:59:00Z">
            <w:rPr>
              <w:rFonts w:ascii="Arial" w:eastAsia="Arial" w:hAnsi="Arial" w:cs="Arial"/>
              <w:color w:val="000000" w:themeColor="text1"/>
            </w:rPr>
          </w:rPrChange>
        </w:rPr>
        <w:t>A</w:t>
      </w:r>
      <w:r w:rsidRPr="005203CF">
        <w:rPr>
          <w:rFonts w:ascii="Arial" w:eastAsia="Arial" w:hAnsi="Arial" w:cs="Arial"/>
          <w:color w:val="000000" w:themeColor="text1"/>
        </w:rPr>
        <w:t xml:space="preserve">) </w:t>
      </w:r>
      <w:ins w:id="169" w:author="Rangan, Prashanth" w:date="2022-01-26T08:04:00Z">
        <w:r w:rsidR="0078641F">
          <w:rPr>
            <w:rFonts w:ascii="Arial" w:eastAsia="Arial" w:hAnsi="Arial" w:cs="Arial"/>
            <w:color w:val="000000" w:themeColor="text1"/>
          </w:rPr>
          <w:t xml:space="preserve">Schematic </w:t>
        </w:r>
      </w:ins>
      <w:del w:id="170" w:author="Rangan, Prashanth" w:date="2022-01-26T08:04:00Z">
        <w:r w:rsidR="00962E82" w:rsidRPr="005203CF" w:rsidDel="0078641F">
          <w:rPr>
            <w:rFonts w:ascii="Arial" w:eastAsia="Arial" w:hAnsi="Arial" w:cs="Arial"/>
            <w:color w:val="000000" w:themeColor="text1"/>
          </w:rPr>
          <w:delText xml:space="preserve">Cartoon </w:delText>
        </w:r>
      </w:del>
      <w:r w:rsidR="00962E82" w:rsidRPr="005203CF">
        <w:rPr>
          <w:rFonts w:ascii="Arial" w:eastAsia="Arial" w:hAnsi="Arial" w:cs="Arial"/>
          <w:color w:val="000000" w:themeColor="text1"/>
        </w:rPr>
        <w:t>illustrating d</w:t>
      </w:r>
      <w:r w:rsidRPr="005203CF">
        <w:rPr>
          <w:rFonts w:ascii="Arial" w:eastAsia="Arial" w:hAnsi="Arial" w:cs="Arial"/>
          <w:color w:val="000000" w:themeColor="text1"/>
        </w:rPr>
        <w:t xml:space="preserve">evelopmental stages of germline development. </w:t>
      </w:r>
      <w:r w:rsidR="007B6C35" w:rsidRPr="005203CF">
        <w:rPr>
          <w:rFonts w:ascii="Arial" w:eastAsia="Arial" w:hAnsi="Arial" w:cs="Arial"/>
          <w:color w:val="000000" w:themeColor="text1"/>
        </w:rPr>
        <w:t>(</w:t>
      </w:r>
      <w:r w:rsidR="00A6671D" w:rsidRPr="00075E05">
        <w:rPr>
          <w:rFonts w:ascii="Arial" w:eastAsia="Arial" w:hAnsi="Arial" w:cs="Arial"/>
          <w:b/>
          <w:bCs/>
          <w:color w:val="000000" w:themeColor="text1"/>
          <w:rPrChange w:id="171" w:author="Rangan, Prashanth" w:date="2022-01-31T08:59:00Z">
            <w:rPr>
              <w:rFonts w:ascii="Arial" w:eastAsia="Arial" w:hAnsi="Arial" w:cs="Arial"/>
              <w:color w:val="000000" w:themeColor="text1"/>
            </w:rPr>
          </w:rPrChange>
        </w:rPr>
        <w:t>B</w:t>
      </w:r>
      <w:r w:rsidR="007B6C35" w:rsidRPr="005203CF">
        <w:rPr>
          <w:rFonts w:ascii="Arial" w:eastAsia="Arial" w:hAnsi="Arial" w:cs="Arial"/>
          <w:color w:val="000000" w:themeColor="text1"/>
        </w:rPr>
        <w:t xml:space="preserve">) Summary of the samples used for input </w:t>
      </w:r>
      <w:proofErr w:type="spellStart"/>
      <w:r w:rsidR="007B6C35" w:rsidRPr="005203CF">
        <w:rPr>
          <w:rFonts w:ascii="Arial" w:eastAsia="Arial" w:hAnsi="Arial" w:cs="Arial"/>
          <w:color w:val="000000" w:themeColor="text1"/>
        </w:rPr>
        <w:t>mRNAseq</w:t>
      </w:r>
      <w:proofErr w:type="spellEnd"/>
      <w:r w:rsidR="007B6C35" w:rsidRPr="005203CF">
        <w:rPr>
          <w:rFonts w:ascii="Arial" w:eastAsia="Arial" w:hAnsi="Arial" w:cs="Arial"/>
          <w:color w:val="000000" w:themeColor="text1"/>
        </w:rPr>
        <w:t xml:space="preserve"> and polysome-seq and the cell types these samples are enriched for.</w:t>
      </w:r>
      <w:r w:rsidR="00A6671D" w:rsidRPr="005203CF">
        <w:rPr>
          <w:rFonts w:ascii="Arial" w:eastAsia="Arial" w:hAnsi="Arial" w:cs="Arial"/>
          <w:color w:val="000000" w:themeColor="text1"/>
        </w:rPr>
        <w:t xml:space="preserve"> (</w:t>
      </w:r>
      <w:r w:rsidR="00A6671D" w:rsidRPr="00075E05">
        <w:rPr>
          <w:rFonts w:ascii="Arial" w:eastAsia="Arial" w:hAnsi="Arial" w:cs="Arial"/>
          <w:b/>
          <w:bCs/>
          <w:color w:val="000000" w:themeColor="text1"/>
          <w:rPrChange w:id="172" w:author="Rangan, Prashanth" w:date="2022-01-31T08:59:00Z">
            <w:rPr>
              <w:rFonts w:ascii="Arial" w:eastAsia="Arial" w:hAnsi="Arial" w:cs="Arial"/>
              <w:color w:val="000000" w:themeColor="text1"/>
            </w:rPr>
          </w:rPrChange>
        </w:rPr>
        <w:t>C</w:t>
      </w:r>
      <w:r w:rsidR="00A6671D" w:rsidRPr="005203CF">
        <w:rPr>
          <w:rFonts w:ascii="Arial" w:eastAsia="Arial" w:hAnsi="Arial" w:cs="Arial"/>
          <w:color w:val="000000" w:themeColor="text1"/>
        </w:rPr>
        <w:t xml:space="preserve">) Screenshot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dashboard, indicating: (1) “Take a Tour!” function, which guides the user through the functionality and operation of </w:t>
      </w:r>
      <w:proofErr w:type="spellStart"/>
      <w:r w:rsidR="00A6671D" w:rsidRPr="005203CF">
        <w:rPr>
          <w:rFonts w:ascii="Arial" w:eastAsia="Arial" w:hAnsi="Arial" w:cs="Arial"/>
          <w:color w:val="000000" w:themeColor="text1"/>
        </w:rPr>
        <w:t>Oo</w:t>
      </w:r>
      <w:proofErr w:type="spellEnd"/>
      <w:r w:rsidR="00A6671D" w:rsidRPr="005203CF">
        <w:rPr>
          <w:rFonts w:ascii="Arial" w:eastAsia="Arial" w:hAnsi="Arial" w:cs="Arial"/>
          <w:color w:val="000000" w:themeColor="text1"/>
        </w:rPr>
        <w:t xml:space="preserve">-site. (2) The available seq datasets which the user can view, including </w:t>
      </w:r>
      <w:proofErr w:type="spellStart"/>
      <w:r w:rsidR="00A6671D" w:rsidRPr="005203CF">
        <w:rPr>
          <w:rFonts w:ascii="Arial" w:eastAsia="Arial" w:hAnsi="Arial" w:cs="Arial"/>
          <w:color w:val="000000" w:themeColor="text1"/>
        </w:rPr>
        <w:t>RNAseq</w:t>
      </w:r>
      <w:proofErr w:type="spellEnd"/>
      <w:r w:rsidR="00A6671D" w:rsidRPr="005203CF">
        <w:rPr>
          <w:rFonts w:ascii="Arial" w:eastAsia="Arial" w:hAnsi="Arial" w:cs="Arial"/>
          <w:color w:val="000000" w:themeColor="text1"/>
        </w:rPr>
        <w:t xml:space="preserve"> of ovaries genetically enriched for developmental stages (Input </w:t>
      </w:r>
      <w:proofErr w:type="spellStart"/>
      <w:r w:rsidR="00A6671D" w:rsidRPr="005203CF">
        <w:rPr>
          <w:rFonts w:ascii="Arial" w:eastAsia="Arial" w:hAnsi="Arial" w:cs="Arial"/>
          <w:color w:val="000000" w:themeColor="text1"/>
        </w:rPr>
        <w:t>mRNAseq</w:t>
      </w:r>
      <w:proofErr w:type="spellEnd"/>
      <w:r w:rsidR="00A6671D" w:rsidRPr="005203CF">
        <w:rPr>
          <w:rFonts w:ascii="Arial" w:eastAsia="Arial" w:hAnsi="Arial" w:cs="Arial"/>
          <w:color w:val="000000" w:themeColor="text1"/>
        </w:rPr>
        <w:t xml:space="preserve">), polysome-seq of ovaries genetically enriched for developmental stages (Polysome-seq), single-cell seq of germline stages (Single-Cell seq: Germline), and single-cell seq of somatic stages in the germarium (Single-Cell seq: Soma). (3) the available visualizations which the user can use, including viewing the expression of genes over development at the level of a single gene (Developmental Progression), viewing all significantly changing genes as heatmaps (Heatmap), and viewing groups of genes either derived from GO-term categories or supplied by the user (Gene Groups). (4) The control panel, which the user can use to control the </w:t>
      </w:r>
      <w:r w:rsidR="00A6671D" w:rsidRPr="005203CF">
        <w:rPr>
          <w:rFonts w:ascii="Arial" w:eastAsia="Arial" w:hAnsi="Arial" w:cs="Arial"/>
          <w:color w:val="000000" w:themeColor="text1"/>
        </w:rPr>
        <w:lastRenderedPageBreak/>
        <w:t>current visualization, and (5) the Generate Report Function, which can be used to download a PDF report of either the current visualization or all active visualizations.</w:t>
      </w:r>
    </w:p>
    <w:p w14:paraId="392CCCFB" w14:textId="0484219E" w:rsidR="00E52D4B" w:rsidRPr="005203CF" w:rsidRDefault="00E52D4B" w:rsidP="005203CF">
      <w:pPr>
        <w:spacing w:after="0" w:line="360" w:lineRule="auto"/>
        <w:jc w:val="both"/>
        <w:rPr>
          <w:rFonts w:ascii="Arial" w:eastAsia="Arial" w:hAnsi="Arial" w:cs="Arial"/>
          <w:color w:val="000000" w:themeColor="text1"/>
        </w:rPr>
      </w:pPr>
    </w:p>
    <w:p w14:paraId="12F0F552" w14:textId="438A9060" w:rsidR="00296B8D" w:rsidRPr="005203CF" w:rsidRDefault="00296B8D"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2</w:t>
      </w:r>
      <w:r w:rsidR="00962E82" w:rsidRPr="005203CF">
        <w:rPr>
          <w:rFonts w:ascii="Arial" w:eastAsia="Arial" w:hAnsi="Arial" w:cs="Arial"/>
          <w:b/>
          <w:bCs/>
          <w:color w:val="000000" w:themeColor="text1"/>
        </w:rPr>
        <w:t xml:space="preserve">: </w:t>
      </w:r>
      <w:proofErr w:type="spellStart"/>
      <w:r w:rsidR="00962E82" w:rsidRPr="005203CF">
        <w:rPr>
          <w:rFonts w:ascii="Arial" w:eastAsia="Arial" w:hAnsi="Arial" w:cs="Arial"/>
          <w:b/>
          <w:bCs/>
          <w:color w:val="000000" w:themeColor="text1"/>
        </w:rPr>
        <w:t>Oo</w:t>
      </w:r>
      <w:proofErr w:type="spellEnd"/>
      <w:r w:rsidR="00962E82" w:rsidRPr="005203CF">
        <w:rPr>
          <w:rFonts w:ascii="Arial" w:eastAsia="Arial" w:hAnsi="Arial" w:cs="Arial"/>
          <w:b/>
          <w:bCs/>
          <w:color w:val="000000" w:themeColor="text1"/>
        </w:rPr>
        <w:t>-site allows for accurate visualization of dynamically regulated genes</w:t>
      </w:r>
    </w:p>
    <w:p w14:paraId="4100053C" w14:textId="1A095899" w:rsidR="00296B8D" w:rsidRPr="005203CF" w:rsidRDefault="00296B8D"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3941F3">
        <w:rPr>
          <w:rFonts w:ascii="Arial" w:eastAsia="Arial" w:hAnsi="Arial" w:cs="Arial"/>
          <w:b/>
          <w:bCs/>
          <w:color w:val="000000" w:themeColor="text1"/>
          <w:rPrChange w:id="173" w:author="Rangan, Prashanth" w:date="2022-01-31T09:00:00Z">
            <w:rPr>
              <w:rFonts w:ascii="Arial" w:eastAsia="Arial" w:hAnsi="Arial" w:cs="Arial"/>
              <w:color w:val="000000" w:themeColor="text1"/>
            </w:rPr>
          </w:rPrChange>
        </w:rPr>
        <w:t>A-B</w:t>
      </w:r>
      <w:r w:rsidRPr="005203CF">
        <w:rPr>
          <w:rFonts w:ascii="Arial" w:eastAsia="Arial" w:hAnsi="Arial" w:cs="Arial"/>
          <w:color w:val="000000" w:themeColor="text1"/>
        </w:rPr>
        <w:t xml:space="preserve">) Visualization of expression of </w:t>
      </w:r>
      <w:r w:rsidRPr="00E07DAF">
        <w:rPr>
          <w:rFonts w:ascii="Arial" w:eastAsia="Arial" w:hAnsi="Arial" w:cs="Arial"/>
          <w:i/>
          <w:iCs/>
          <w:color w:val="000000" w:themeColor="text1"/>
          <w:rPrChange w:id="174"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over germline development from (</w:t>
      </w:r>
      <w:r w:rsidRPr="004C3BE6">
        <w:rPr>
          <w:rFonts w:ascii="Arial" w:eastAsia="Arial" w:hAnsi="Arial" w:cs="Arial"/>
          <w:color w:val="000000" w:themeColor="text1"/>
        </w:rPr>
        <w:t>A</w:t>
      </w:r>
      <w:r w:rsidRPr="005203CF">
        <w:rPr>
          <w:rFonts w:ascii="Arial" w:eastAsia="Arial" w:hAnsi="Arial" w:cs="Arial"/>
          <w:color w:val="000000" w:themeColor="text1"/>
        </w:rPr>
        <w:t>) developmentally enriched stages and (</w:t>
      </w:r>
      <w:r w:rsidRPr="004C3BE6">
        <w:rPr>
          <w:rFonts w:ascii="Arial" w:eastAsia="Arial" w:hAnsi="Arial" w:cs="Arial"/>
          <w:color w:val="000000" w:themeColor="text1"/>
        </w:rPr>
        <w:t>B</w:t>
      </w:r>
      <w:r w:rsidRPr="005203CF">
        <w:rPr>
          <w:rFonts w:ascii="Arial" w:eastAsia="Arial" w:hAnsi="Arial" w:cs="Arial"/>
          <w:color w:val="000000" w:themeColor="text1"/>
        </w:rPr>
        <w:t xml:space="preserve">) single-cell seq data indicates that the mRNA level of </w:t>
      </w:r>
      <w:r w:rsidRPr="00E07DAF">
        <w:rPr>
          <w:rFonts w:ascii="Arial" w:eastAsia="Arial" w:hAnsi="Arial" w:cs="Arial"/>
          <w:i/>
          <w:iCs/>
          <w:color w:val="000000" w:themeColor="text1"/>
          <w:rPrChange w:id="175"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cysts and is dramatically decreased in early egg chambers. Color indicates relative expression and </w:t>
      </w:r>
      <w:del w:id="176" w:author="Rangan, Prashanth" w:date="2022-01-26T08:11:00Z">
        <w:r w:rsidRPr="005203CF" w:rsidDel="0057157B">
          <w:rPr>
            <w:rFonts w:ascii="Arial" w:eastAsia="Arial" w:hAnsi="Arial" w:cs="Arial"/>
            <w:color w:val="000000" w:themeColor="text1"/>
          </w:rPr>
          <w:delText>displaye</w:delText>
        </w:r>
      </w:del>
      <w:del w:id="177" w:author="Elliot Martin" w:date="2022-01-29T11:06:00Z">
        <w:r w:rsidRPr="005203CF" w:rsidDel="00751418">
          <w:rPr>
            <w:rFonts w:ascii="Arial" w:eastAsia="Arial" w:hAnsi="Arial" w:cs="Arial"/>
            <w:color w:val="000000" w:themeColor="text1"/>
          </w:rPr>
          <w:delText>d</w:delText>
        </w:r>
      </w:del>
      <w:ins w:id="178" w:author="Rangan, Prashanth" w:date="2022-01-26T08:11:00Z">
        <w:del w:id="179" w:author="Elliot Martin" w:date="2022-01-29T11:06:00Z">
          <w:r w:rsidR="0057157B" w:rsidRPr="005203CF" w:rsidDel="00751418">
            <w:rPr>
              <w:rFonts w:ascii="Arial" w:eastAsia="Arial" w:hAnsi="Arial" w:cs="Arial"/>
              <w:color w:val="000000" w:themeColor="text1"/>
            </w:rPr>
            <w:delText>displays</w:delText>
          </w:r>
        </w:del>
      </w:ins>
      <w:r w:rsidRPr="005203CF">
        <w:rPr>
          <w:rFonts w:ascii="Arial" w:eastAsia="Arial" w:hAnsi="Arial" w:cs="Arial"/>
          <w:color w:val="000000" w:themeColor="text1"/>
        </w:rPr>
        <w:t xml:space="preserve"> values indicate the </w:t>
      </w:r>
      <w:ins w:id="180" w:author="Elliot Martin" w:date="2022-01-29T11:08:00Z">
        <w:r w:rsidR="00C75399">
          <w:rPr>
            <w:rFonts w:ascii="Arial" w:eastAsia="Arial" w:hAnsi="Arial" w:cs="Arial"/>
            <w:color w:val="000000" w:themeColor="text1"/>
          </w:rPr>
          <w:t xml:space="preserve">(A) </w:t>
        </w:r>
      </w:ins>
      <w:r w:rsidRPr="005203CF">
        <w:rPr>
          <w:rFonts w:ascii="Arial" w:eastAsia="Arial" w:hAnsi="Arial" w:cs="Arial"/>
          <w:color w:val="000000" w:themeColor="text1"/>
        </w:rPr>
        <w:t xml:space="preserve">mean </w:t>
      </w:r>
      <w:proofErr w:type="spellStart"/>
      <w:r w:rsidRPr="005203CF">
        <w:rPr>
          <w:rFonts w:ascii="Arial" w:eastAsia="Arial" w:hAnsi="Arial" w:cs="Arial"/>
          <w:color w:val="000000" w:themeColor="text1"/>
        </w:rPr>
        <w:t>TPM</w:t>
      </w:r>
      <w:ins w:id="181" w:author="Elliot Martin" w:date="2022-01-29T11:07:00Z">
        <w:r w:rsidR="00751418">
          <w:rPr>
            <w:rFonts w:ascii="Arial" w:eastAsia="Arial" w:hAnsi="Arial" w:cs="Arial"/>
            <w:color w:val="000000" w:themeColor="text1"/>
          </w:rPr>
          <w:t>±standard</w:t>
        </w:r>
        <w:proofErr w:type="spellEnd"/>
        <w:r w:rsidR="00751418">
          <w:rPr>
            <w:rFonts w:ascii="Arial" w:eastAsia="Arial" w:hAnsi="Arial" w:cs="Arial"/>
            <w:color w:val="000000" w:themeColor="text1"/>
          </w:rPr>
          <w:t xml:space="preserve"> error</w:t>
        </w:r>
      </w:ins>
      <w:r w:rsidRPr="005203CF">
        <w:rPr>
          <w:rFonts w:ascii="Arial" w:eastAsia="Arial" w:hAnsi="Arial" w:cs="Arial"/>
          <w:color w:val="000000" w:themeColor="text1"/>
        </w:rPr>
        <w:t xml:space="preserve"> </w:t>
      </w:r>
      <w:ins w:id="182" w:author="Elliot Martin" w:date="2022-01-29T11:08:00Z">
        <w:r w:rsidR="00C75399">
          <w:rPr>
            <w:rFonts w:ascii="Arial" w:eastAsia="Arial" w:hAnsi="Arial" w:cs="Arial"/>
            <w:color w:val="000000" w:themeColor="text1"/>
          </w:rPr>
          <w:t xml:space="preserve">or (B) </w:t>
        </w:r>
      </w:ins>
      <w:ins w:id="183" w:author="Elliot Martin" w:date="2022-01-29T11:10:00Z">
        <w:r w:rsidR="00C75399">
          <w:rPr>
            <w:rFonts w:ascii="Arial" w:eastAsia="Arial" w:hAnsi="Arial" w:cs="Arial"/>
            <w:color w:val="000000" w:themeColor="text1"/>
          </w:rPr>
          <w:t xml:space="preserve">the </w:t>
        </w:r>
      </w:ins>
      <w:ins w:id="184" w:author="Elliot Martin" w:date="2022-01-29T11:08:00Z">
        <w:r w:rsidR="00C75399">
          <w:rPr>
            <w:rFonts w:ascii="Arial" w:eastAsia="Arial" w:hAnsi="Arial" w:cs="Arial"/>
            <w:color w:val="000000" w:themeColor="text1"/>
          </w:rPr>
          <w:t xml:space="preserve">normalized expression </w:t>
        </w:r>
      </w:ins>
      <w:r w:rsidRPr="005203CF">
        <w:rPr>
          <w:rFonts w:ascii="Arial" w:eastAsia="Arial" w:hAnsi="Arial" w:cs="Arial"/>
          <w:color w:val="000000" w:themeColor="text1"/>
        </w:rPr>
        <w:t xml:space="preserve">of </w:t>
      </w:r>
      <w:r w:rsidRPr="00E07DAF">
        <w:rPr>
          <w:rFonts w:ascii="Arial" w:eastAsia="Arial" w:hAnsi="Arial" w:cs="Arial"/>
          <w:i/>
          <w:iCs/>
          <w:color w:val="000000" w:themeColor="text1"/>
          <w:rPrChange w:id="185"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in each given stage. (</w:t>
      </w:r>
      <w:r w:rsidRPr="003941F3">
        <w:rPr>
          <w:rFonts w:ascii="Arial" w:eastAsia="Arial" w:hAnsi="Arial" w:cs="Arial"/>
          <w:b/>
          <w:bCs/>
          <w:color w:val="000000" w:themeColor="text1"/>
          <w:rPrChange w:id="186" w:author="Rangan, Prashanth" w:date="2022-01-31T09:00:00Z">
            <w:rPr>
              <w:rFonts w:ascii="Arial" w:eastAsia="Arial" w:hAnsi="Arial" w:cs="Arial"/>
              <w:color w:val="000000" w:themeColor="text1"/>
            </w:rPr>
          </w:rPrChange>
        </w:rPr>
        <w:t>C-C’’</w:t>
      </w:r>
      <w:r w:rsidRPr="005203CF">
        <w:rPr>
          <w:rFonts w:ascii="Arial" w:eastAsia="Arial" w:hAnsi="Arial" w:cs="Arial"/>
          <w:color w:val="000000" w:themeColor="text1"/>
        </w:rPr>
        <w:t xml:space="preserve">) Confocal images of ovaries with </w:t>
      </w:r>
      <w:r w:rsidRPr="003941F3">
        <w:rPr>
          <w:rFonts w:ascii="Arial" w:eastAsia="Arial" w:hAnsi="Arial" w:cs="Arial"/>
          <w:i/>
          <w:iCs/>
          <w:color w:val="000000" w:themeColor="text1"/>
          <w:rPrChange w:id="187" w:author="Rangan, Prashanth" w:date="2022-01-31T09:01:00Z">
            <w:rPr>
              <w:rFonts w:ascii="Arial" w:eastAsia="Arial" w:hAnsi="Arial" w:cs="Arial"/>
              <w:color w:val="000000" w:themeColor="text1"/>
            </w:rPr>
          </w:rPrChange>
        </w:rPr>
        <w:t>in</w:t>
      </w:r>
      <w:ins w:id="188" w:author="Rangan, Prashanth" w:date="2022-01-31T09:01:00Z">
        <w:r w:rsidR="003941F3" w:rsidRPr="003941F3">
          <w:rPr>
            <w:rFonts w:ascii="Arial" w:eastAsia="Arial" w:hAnsi="Arial" w:cs="Arial"/>
            <w:i/>
            <w:iCs/>
            <w:color w:val="000000" w:themeColor="text1"/>
            <w:rPrChange w:id="189" w:author="Rangan, Prashanth" w:date="2022-01-31T09:01:00Z">
              <w:rPr>
                <w:rFonts w:ascii="Arial" w:eastAsia="Arial" w:hAnsi="Arial" w:cs="Arial"/>
                <w:color w:val="000000" w:themeColor="text1"/>
              </w:rPr>
            </w:rPrChange>
          </w:rPr>
          <w:t xml:space="preserve"> </w:t>
        </w:r>
      </w:ins>
      <w:del w:id="190" w:author="Rangan, Prashanth" w:date="2022-01-31T09:01:00Z">
        <w:r w:rsidRPr="003941F3" w:rsidDel="003941F3">
          <w:rPr>
            <w:rFonts w:ascii="Arial" w:eastAsia="Arial" w:hAnsi="Arial" w:cs="Arial"/>
            <w:i/>
            <w:iCs/>
            <w:color w:val="000000" w:themeColor="text1"/>
            <w:rPrChange w:id="191" w:author="Rangan, Prashanth" w:date="2022-01-31T09:01:00Z">
              <w:rPr>
                <w:rFonts w:ascii="Arial" w:eastAsia="Arial" w:hAnsi="Arial" w:cs="Arial"/>
                <w:color w:val="000000" w:themeColor="text1"/>
              </w:rPr>
            </w:rPrChange>
          </w:rPr>
          <w:delText>-</w:delText>
        </w:r>
      </w:del>
      <w:r w:rsidRPr="003941F3">
        <w:rPr>
          <w:rFonts w:ascii="Arial" w:eastAsia="Arial" w:hAnsi="Arial" w:cs="Arial"/>
          <w:i/>
          <w:iCs/>
          <w:color w:val="000000" w:themeColor="text1"/>
          <w:rPrChange w:id="192" w:author="Rangan, Prashanth" w:date="2022-01-31T09:01:00Z">
            <w:rPr>
              <w:rFonts w:ascii="Arial" w:eastAsia="Arial" w:hAnsi="Arial" w:cs="Arial"/>
              <w:color w:val="000000" w:themeColor="text1"/>
            </w:rPr>
          </w:rPrChange>
        </w:rPr>
        <w:t>situ</w:t>
      </w:r>
      <w:r w:rsidRPr="005203CF">
        <w:rPr>
          <w:rFonts w:ascii="Arial" w:eastAsia="Arial" w:hAnsi="Arial" w:cs="Arial"/>
          <w:color w:val="000000" w:themeColor="text1"/>
        </w:rPr>
        <w:t xml:space="preserve"> hybridization of </w:t>
      </w:r>
      <w:r w:rsidRPr="00E07DAF">
        <w:rPr>
          <w:rFonts w:ascii="Arial" w:eastAsia="Arial" w:hAnsi="Arial" w:cs="Arial"/>
          <w:i/>
          <w:iCs/>
          <w:color w:val="000000" w:themeColor="text1"/>
          <w:rPrChange w:id="193"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(green, middle greyscale)</w:t>
      </w:r>
      <w:ins w:id="194" w:author="Elliot Martin" w:date="2022-01-31T10:55:00Z">
        <w:r w:rsidR="00C3388B">
          <w:rPr>
            <w:rFonts w:ascii="Arial" w:eastAsia="Arial" w:hAnsi="Arial" w:cs="Arial"/>
            <w:color w:val="000000" w:themeColor="text1"/>
          </w:rPr>
          <w:t xml:space="preserve"> and stained for DAPI (blue, right greyscale) </w:t>
        </w:r>
      </w:ins>
      <w:del w:id="195" w:author="Elliot Martin" w:date="2022-01-31T09:40:00Z">
        <w:r w:rsidRPr="005203CF" w:rsidDel="006767CE">
          <w:rPr>
            <w:rFonts w:ascii="Arial" w:eastAsia="Arial" w:hAnsi="Arial" w:cs="Arial"/>
            <w:color w:val="000000" w:themeColor="text1"/>
          </w:rPr>
          <w:delText xml:space="preserve"> </w:delText>
        </w:r>
        <w:commentRangeStart w:id="196"/>
        <w:r w:rsidRPr="003941F3" w:rsidDel="006767CE">
          <w:rPr>
            <w:rFonts w:ascii="Arial" w:eastAsia="Arial" w:hAnsi="Arial" w:cs="Arial"/>
            <w:color w:val="000000" w:themeColor="text1"/>
            <w:highlight w:val="yellow"/>
            <w:rPrChange w:id="197" w:author="Rangan, Prashanth" w:date="2022-01-31T09:02:00Z">
              <w:rPr>
                <w:rFonts w:ascii="Arial" w:eastAsia="Arial" w:hAnsi="Arial" w:cs="Arial"/>
                <w:color w:val="000000" w:themeColor="text1"/>
              </w:rPr>
            </w:rPrChange>
          </w:rPr>
          <w:delText>XXX</w:delText>
        </w:r>
        <w:commentRangeEnd w:id="196"/>
        <w:r w:rsidR="003941F3" w:rsidDel="006767CE">
          <w:rPr>
            <w:rStyle w:val="CommentReference"/>
          </w:rPr>
          <w:commentReference w:id="196"/>
        </w:r>
        <w:r w:rsidRPr="005203CF" w:rsidDel="006767CE">
          <w:rPr>
            <w:rFonts w:ascii="Arial" w:eastAsia="Arial" w:hAnsi="Arial" w:cs="Arial"/>
            <w:color w:val="000000" w:themeColor="text1"/>
          </w:rPr>
          <w:delText xml:space="preserve"> </w:delText>
        </w:r>
      </w:del>
      <w:r w:rsidRPr="005203CF">
        <w:rPr>
          <w:rFonts w:ascii="Arial" w:eastAsia="Arial" w:hAnsi="Arial" w:cs="Arial"/>
          <w:color w:val="000000" w:themeColor="text1"/>
        </w:rPr>
        <w:t xml:space="preserve">demonstrate that the mRNA level of </w:t>
      </w:r>
      <w:r w:rsidRPr="00E07DAF">
        <w:rPr>
          <w:rFonts w:ascii="Arial" w:eastAsia="Arial" w:hAnsi="Arial" w:cs="Arial"/>
          <w:i/>
          <w:iCs/>
          <w:color w:val="000000" w:themeColor="text1"/>
          <w:rPrChange w:id="198" w:author="Elliot Martin" w:date="2022-01-30T13:50:00Z">
            <w:rPr>
              <w:rFonts w:ascii="Arial" w:eastAsia="Arial" w:hAnsi="Arial" w:cs="Arial"/>
              <w:color w:val="000000" w:themeColor="text1"/>
            </w:rPr>
          </w:rPrChange>
        </w:rPr>
        <w:t>RpS19b</w:t>
      </w:r>
      <w:r w:rsidRPr="005203CF">
        <w:rPr>
          <w:rFonts w:ascii="Arial" w:eastAsia="Arial" w:hAnsi="Arial" w:cs="Arial"/>
          <w:color w:val="000000" w:themeColor="text1"/>
        </w:rPr>
        <w:t xml:space="preserve"> decreases starting in the cyst stages and are dramatically lower in early egg chambers consistent with the seq data. (</w:t>
      </w:r>
      <w:r w:rsidRPr="003941F3">
        <w:rPr>
          <w:rFonts w:ascii="Arial" w:eastAsia="Arial" w:hAnsi="Arial" w:cs="Arial"/>
          <w:b/>
          <w:bCs/>
          <w:color w:val="000000" w:themeColor="text1"/>
          <w:rPrChange w:id="199" w:author="Rangan, Prashanth" w:date="2022-01-31T09:01:00Z">
            <w:rPr>
              <w:rFonts w:ascii="Arial" w:eastAsia="Arial" w:hAnsi="Arial" w:cs="Arial"/>
              <w:color w:val="000000" w:themeColor="text1"/>
            </w:rPr>
          </w:rPrChange>
        </w:rPr>
        <w:t>D-D’’</w:t>
      </w:r>
      <w:r w:rsidRPr="005203CF">
        <w:rPr>
          <w:rFonts w:ascii="Arial" w:eastAsia="Arial" w:hAnsi="Arial" w:cs="Arial"/>
          <w:color w:val="000000" w:themeColor="text1"/>
        </w:rPr>
        <w:t>) Confocal images of ovaries expressing RpS19</w:t>
      </w:r>
      <w:proofErr w:type="gramStart"/>
      <w:r w:rsidRPr="005203CF">
        <w:rPr>
          <w:rFonts w:ascii="Arial" w:eastAsia="Arial" w:hAnsi="Arial" w:cs="Arial"/>
          <w:color w:val="000000" w:themeColor="text1"/>
        </w:rPr>
        <w:t>b::</w:t>
      </w:r>
      <w:proofErr w:type="gramEnd"/>
      <w:r w:rsidRPr="005203CF">
        <w:rPr>
          <w:rFonts w:ascii="Arial" w:eastAsia="Arial" w:hAnsi="Arial" w:cs="Arial"/>
          <w:color w:val="000000" w:themeColor="text1"/>
        </w:rPr>
        <w:t xml:space="preserve">GFP, </w:t>
      </w:r>
      <w:del w:id="200" w:author="Elliot Martin" w:date="2022-01-30T13:51:00Z">
        <w:r w:rsidRPr="005203CF" w:rsidDel="00E07DAF">
          <w:rPr>
            <w:rFonts w:ascii="Arial" w:eastAsia="Arial" w:hAnsi="Arial" w:cs="Arial"/>
            <w:color w:val="000000" w:themeColor="text1"/>
          </w:rPr>
          <w:delText>stained for</w:delText>
        </w:r>
      </w:del>
      <w:ins w:id="201" w:author="Elliot Martin" w:date="2022-01-30T13:51:00Z">
        <w:r w:rsidR="00E07DAF">
          <w:rPr>
            <w:rFonts w:ascii="Arial" w:eastAsia="Arial" w:hAnsi="Arial" w:cs="Arial"/>
            <w:color w:val="000000" w:themeColor="text1"/>
          </w:rPr>
          <w:t>visualizing</w:t>
        </w:r>
      </w:ins>
      <w:r w:rsidRPr="005203CF">
        <w:rPr>
          <w:rFonts w:ascii="Arial" w:eastAsia="Arial" w:hAnsi="Arial" w:cs="Arial"/>
          <w:color w:val="000000" w:themeColor="text1"/>
        </w:rPr>
        <w:t xml:space="preserve"> (</w:t>
      </w:r>
      <w:r w:rsidRPr="004C3BE6">
        <w:rPr>
          <w:rFonts w:ascii="Arial" w:eastAsia="Arial" w:hAnsi="Arial" w:cs="Arial"/>
          <w:color w:val="000000" w:themeColor="text1"/>
        </w:rPr>
        <w:t>D’</w:t>
      </w:r>
      <w:r w:rsidRPr="005203CF">
        <w:rPr>
          <w:rFonts w:ascii="Arial" w:eastAsia="Arial" w:hAnsi="Arial" w:cs="Arial"/>
          <w:color w:val="000000" w:themeColor="text1"/>
        </w:rPr>
        <w:t>) GFP (green, middle greyscale), (</w:t>
      </w:r>
      <w:r w:rsidRPr="004C3BE6">
        <w:rPr>
          <w:rFonts w:ascii="Arial" w:eastAsia="Arial" w:hAnsi="Arial" w:cs="Arial"/>
          <w:color w:val="000000" w:themeColor="text1"/>
        </w:rPr>
        <w:t>D’'</w:t>
      </w:r>
      <w:r w:rsidRPr="005203CF">
        <w:rPr>
          <w:rFonts w:ascii="Arial" w:eastAsia="Arial" w:hAnsi="Arial" w:cs="Arial"/>
          <w:color w:val="000000" w:themeColor="text1"/>
        </w:rPr>
        <w:t xml:space="preserve">) Vasa </w:t>
      </w:r>
      <w:ins w:id="202" w:author="Elliot Martin" w:date="2022-01-30T13:51:00Z">
        <w:r w:rsidR="00E07DAF">
          <w:rPr>
            <w:rFonts w:ascii="Arial" w:eastAsia="Arial" w:hAnsi="Arial" w:cs="Arial"/>
            <w:color w:val="000000" w:themeColor="text1"/>
          </w:rPr>
          <w:t xml:space="preserve">staining </w:t>
        </w:r>
      </w:ins>
      <w:r w:rsidRPr="005203CF">
        <w:rPr>
          <w:rFonts w:ascii="Arial" w:eastAsia="Arial" w:hAnsi="Arial" w:cs="Arial"/>
          <w:color w:val="000000" w:themeColor="text1"/>
        </w:rPr>
        <w:t xml:space="preserve">(blue, right greyscale), and 1B1 (red) demonstrate that the protein expression of RpS19b::GFP is consistent with its mRNA levels. </w:t>
      </w:r>
      <w:r w:rsidR="007848BD" w:rsidRPr="005203CF">
        <w:rPr>
          <w:rFonts w:ascii="Arial" w:eastAsia="Arial" w:hAnsi="Arial" w:cs="Arial"/>
          <w:color w:val="000000" w:themeColor="text1"/>
        </w:rPr>
        <w:t>(</w:t>
      </w:r>
      <w:ins w:id="203" w:author="Rangan, Prashanth" w:date="2022-01-31T09:02:00Z">
        <w:r w:rsidR="003941F3" w:rsidRPr="00204E42">
          <w:rPr>
            <w:rFonts w:ascii="Arial" w:eastAsia="Arial" w:hAnsi="Arial" w:cs="Arial"/>
            <w:b/>
            <w:bCs/>
            <w:color w:val="000000" w:themeColor="text1"/>
            <w:rPrChange w:id="204" w:author="Elliot Martin" w:date="2022-01-31T10:57:00Z">
              <w:rPr>
                <w:rFonts w:ascii="Arial" w:eastAsia="Arial" w:hAnsi="Arial" w:cs="Arial"/>
                <w:color w:val="000000" w:themeColor="text1"/>
              </w:rPr>
            </w:rPrChange>
          </w:rPr>
          <w:t>E</w:t>
        </w:r>
      </w:ins>
      <w:del w:id="205" w:author="Rangan, Prashanth" w:date="2022-01-31T09:02:00Z">
        <w:r w:rsidR="007848BD" w:rsidRPr="00204E42" w:rsidDel="003941F3">
          <w:rPr>
            <w:rFonts w:ascii="Arial" w:eastAsia="Arial" w:hAnsi="Arial" w:cs="Arial"/>
            <w:b/>
            <w:bCs/>
            <w:color w:val="000000" w:themeColor="text1"/>
            <w:rPrChange w:id="206" w:author="Elliot Martin" w:date="2022-01-31T10:57:00Z">
              <w:rPr>
                <w:rFonts w:ascii="Arial" w:eastAsia="Arial" w:hAnsi="Arial" w:cs="Arial"/>
                <w:color w:val="000000" w:themeColor="text1"/>
              </w:rPr>
            </w:rPrChange>
          </w:rPr>
          <w:delText>D</w:delText>
        </w:r>
      </w:del>
      <w:r w:rsidR="007848BD" w:rsidRPr="00204E42">
        <w:rPr>
          <w:rFonts w:ascii="Arial" w:eastAsia="Arial" w:hAnsi="Arial" w:cs="Arial"/>
          <w:b/>
          <w:bCs/>
          <w:color w:val="000000" w:themeColor="text1"/>
          <w:rPrChange w:id="207" w:author="Elliot Martin" w:date="2022-01-31T10:57:00Z">
            <w:rPr>
              <w:rFonts w:ascii="Arial" w:eastAsia="Arial" w:hAnsi="Arial" w:cs="Arial"/>
              <w:color w:val="000000" w:themeColor="text1"/>
            </w:rPr>
          </w:rPrChange>
        </w:rPr>
        <w:t>-</w:t>
      </w:r>
      <w:ins w:id="208" w:author="Rangan, Prashanth" w:date="2022-01-31T09:02:00Z">
        <w:r w:rsidR="003941F3" w:rsidRPr="00204E42">
          <w:rPr>
            <w:rFonts w:ascii="Arial" w:eastAsia="Arial" w:hAnsi="Arial" w:cs="Arial"/>
            <w:b/>
            <w:bCs/>
            <w:color w:val="000000" w:themeColor="text1"/>
            <w:rPrChange w:id="209" w:author="Elliot Martin" w:date="2022-01-31T10:57:00Z">
              <w:rPr>
                <w:rFonts w:ascii="Arial" w:eastAsia="Arial" w:hAnsi="Arial" w:cs="Arial"/>
                <w:color w:val="000000" w:themeColor="text1"/>
              </w:rPr>
            </w:rPrChange>
          </w:rPr>
          <w:t>E</w:t>
        </w:r>
      </w:ins>
      <w:del w:id="210" w:author="Rangan, Prashanth" w:date="2022-01-31T09:02:00Z">
        <w:r w:rsidR="007848BD" w:rsidRPr="00204E42" w:rsidDel="003941F3">
          <w:rPr>
            <w:rFonts w:ascii="Arial" w:eastAsia="Arial" w:hAnsi="Arial" w:cs="Arial"/>
            <w:b/>
            <w:bCs/>
            <w:color w:val="000000" w:themeColor="text1"/>
            <w:rPrChange w:id="211" w:author="Elliot Martin" w:date="2022-01-31T10:57:00Z">
              <w:rPr>
                <w:rFonts w:ascii="Arial" w:eastAsia="Arial" w:hAnsi="Arial" w:cs="Arial"/>
                <w:color w:val="000000" w:themeColor="text1"/>
              </w:rPr>
            </w:rPrChange>
          </w:rPr>
          <w:delText>D</w:delText>
        </w:r>
      </w:del>
      <w:r w:rsidR="007848BD" w:rsidRPr="00204E42">
        <w:rPr>
          <w:rFonts w:ascii="Arial" w:eastAsia="Arial" w:hAnsi="Arial" w:cs="Arial"/>
          <w:b/>
          <w:bCs/>
          <w:color w:val="000000" w:themeColor="text1"/>
          <w:rPrChange w:id="212" w:author="Elliot Martin" w:date="2022-01-31T10:57:00Z">
            <w:rPr>
              <w:rFonts w:ascii="Arial" w:eastAsia="Arial" w:hAnsi="Arial" w:cs="Arial"/>
              <w:color w:val="000000" w:themeColor="text1"/>
            </w:rPr>
          </w:rPrChange>
        </w:rPr>
        <w:t>’</w:t>
      </w:r>
      <w:r w:rsidR="007848BD" w:rsidRPr="00204E42">
        <w:rPr>
          <w:rFonts w:ascii="Arial" w:eastAsia="Arial" w:hAnsi="Arial" w:cs="Arial"/>
          <w:color w:val="000000" w:themeColor="text1"/>
        </w:rPr>
        <w:t>) Quantification</w:t>
      </w:r>
      <w:ins w:id="213" w:author="Elliot Martin" w:date="2022-01-31T10:55:00Z">
        <w:r w:rsidR="001E6210" w:rsidRPr="00204E42">
          <w:rPr>
            <w:rFonts w:ascii="Arial" w:eastAsia="Arial" w:hAnsi="Arial" w:cs="Arial"/>
            <w:color w:val="000000" w:themeColor="text1"/>
          </w:rPr>
          <w:t>s</w:t>
        </w:r>
      </w:ins>
      <w:r w:rsidR="007848BD" w:rsidRPr="005203CF">
        <w:rPr>
          <w:rFonts w:ascii="Arial" w:eastAsia="Arial" w:hAnsi="Arial" w:cs="Arial"/>
          <w:color w:val="000000" w:themeColor="text1"/>
        </w:rPr>
        <w:t xml:space="preserve"> of normalized mean intensity of </w:t>
      </w:r>
      <w:del w:id="214" w:author="Elliot Martin" w:date="2022-01-31T10:55:00Z">
        <w:r w:rsidR="004B1AFB" w:rsidRPr="005203CF" w:rsidDel="001E6210">
          <w:rPr>
            <w:rFonts w:ascii="Arial" w:eastAsia="Arial" w:hAnsi="Arial" w:cs="Arial"/>
            <w:color w:val="000000" w:themeColor="text1"/>
          </w:rPr>
          <w:delText xml:space="preserve">in-situ </w:delText>
        </w:r>
      </w:del>
      <w:r w:rsidR="004B1AFB" w:rsidRPr="005203CF">
        <w:rPr>
          <w:rFonts w:ascii="Arial" w:eastAsia="Arial" w:hAnsi="Arial" w:cs="Arial"/>
          <w:color w:val="000000" w:themeColor="text1"/>
        </w:rPr>
        <w:t>staining</w:t>
      </w:r>
      <w:ins w:id="215" w:author="Elliot Martin" w:date="2022-01-31T10:56:00Z">
        <w:r w:rsidR="001E6210">
          <w:rPr>
            <w:rFonts w:ascii="Arial" w:eastAsia="Arial" w:hAnsi="Arial" w:cs="Arial"/>
            <w:color w:val="000000" w:themeColor="text1"/>
          </w:rPr>
          <w:t>,</w:t>
        </w:r>
      </w:ins>
      <w:del w:id="216" w:author="Elliot Martin" w:date="2022-01-31T10:56:00Z">
        <w:r w:rsidR="007848BD" w:rsidRPr="005203CF" w:rsidDel="001E6210">
          <w:rPr>
            <w:rFonts w:ascii="Arial" w:eastAsia="Arial" w:hAnsi="Arial" w:cs="Arial"/>
            <w:color w:val="000000" w:themeColor="text1"/>
          </w:rPr>
          <w:delText xml:space="preserve"> (C’).</w:delText>
        </w:r>
      </w:del>
      <w:r w:rsidR="007848BD" w:rsidRPr="005203CF">
        <w:rPr>
          <w:rFonts w:ascii="Arial" w:eastAsia="Arial" w:hAnsi="Arial" w:cs="Arial"/>
          <w:color w:val="000000" w:themeColor="text1"/>
        </w:rPr>
        <w:t xml:space="preserve"> X-axis represents the distance in microns from the niche, </w:t>
      </w:r>
      <w:del w:id="217" w:author="Elliot Martin" w:date="2022-01-31T10:56:00Z">
        <w:r w:rsidR="007848BD" w:rsidRPr="005203CF" w:rsidDel="001E6210">
          <w:rPr>
            <w:rFonts w:ascii="Arial" w:eastAsia="Arial" w:hAnsi="Arial" w:cs="Arial"/>
            <w:color w:val="000000" w:themeColor="text1"/>
          </w:rPr>
          <w:delText>y</w:delText>
        </w:r>
      </w:del>
      <w:ins w:id="218" w:author="Elliot Martin" w:date="2022-01-31T10:56:00Z">
        <w:r w:rsidR="001E6210">
          <w:rPr>
            <w:rFonts w:ascii="Arial" w:eastAsia="Arial" w:hAnsi="Arial" w:cs="Arial"/>
            <w:color w:val="000000" w:themeColor="text1"/>
          </w:rPr>
          <w:t>Y</w:t>
        </w:r>
      </w:ins>
      <w:r w:rsidR="007848BD" w:rsidRPr="005203CF">
        <w:rPr>
          <w:rFonts w:ascii="Arial" w:eastAsia="Arial" w:hAnsi="Arial" w:cs="Arial"/>
          <w:color w:val="000000" w:themeColor="text1"/>
        </w:rPr>
        <w:t xml:space="preserve">-axis represents mean intensity normalized to the maximum mean </w:t>
      </w:r>
      <w:r w:rsidR="0056216D" w:rsidRPr="005203CF">
        <w:rPr>
          <w:rFonts w:ascii="Arial" w:eastAsia="Arial" w:hAnsi="Arial" w:cs="Arial"/>
          <w:color w:val="000000" w:themeColor="text1"/>
        </w:rPr>
        <w:t>intensity</w:t>
      </w:r>
      <w:r w:rsidR="007848BD" w:rsidRPr="005203CF">
        <w:rPr>
          <w:rFonts w:ascii="Arial" w:eastAsia="Arial" w:hAnsi="Arial" w:cs="Arial"/>
          <w:color w:val="000000" w:themeColor="text1"/>
        </w:rPr>
        <w:t xml:space="preserve"> per germarium of </w:t>
      </w:r>
      <w:ins w:id="219" w:author="Elliot Martin" w:date="2022-01-31T10:56:00Z">
        <w:r w:rsidR="00390D1B">
          <w:rPr>
            <w:rFonts w:ascii="Arial" w:eastAsia="Arial" w:hAnsi="Arial" w:cs="Arial"/>
            <w:color w:val="000000" w:themeColor="text1"/>
          </w:rPr>
          <w:t xml:space="preserve">(E) </w:t>
        </w:r>
      </w:ins>
      <w:r w:rsidR="003F668E" w:rsidRPr="00E07DAF">
        <w:rPr>
          <w:rFonts w:ascii="Arial" w:eastAsia="Arial" w:hAnsi="Arial" w:cs="Arial"/>
          <w:i/>
          <w:iCs/>
          <w:color w:val="000000" w:themeColor="text1"/>
          <w:rPrChange w:id="220" w:author="Elliot Martin" w:date="2022-01-30T13:50:00Z">
            <w:rPr>
              <w:rFonts w:ascii="Arial" w:eastAsia="Arial" w:hAnsi="Arial" w:cs="Arial"/>
              <w:color w:val="000000" w:themeColor="text1"/>
            </w:rPr>
          </w:rPrChange>
        </w:rPr>
        <w:t xml:space="preserve">RpS19b </w:t>
      </w:r>
      <w:r w:rsidR="007848BD" w:rsidRPr="005203CF">
        <w:rPr>
          <w:rFonts w:ascii="Arial" w:eastAsia="Arial" w:hAnsi="Arial" w:cs="Arial"/>
          <w:color w:val="000000" w:themeColor="text1"/>
        </w:rPr>
        <w:t>mRNA</w:t>
      </w:r>
      <w:ins w:id="221" w:author="Elliot Martin" w:date="2022-01-31T10:56:00Z">
        <w:r w:rsidR="00390D1B">
          <w:rPr>
            <w:rFonts w:ascii="Arial" w:eastAsia="Arial" w:hAnsi="Arial" w:cs="Arial"/>
            <w:color w:val="000000" w:themeColor="text1"/>
          </w:rPr>
          <w:t xml:space="preserve"> or (E’) Rp</w:t>
        </w:r>
      </w:ins>
      <w:ins w:id="222" w:author="Elliot Martin" w:date="2022-01-31T10:57:00Z">
        <w:r w:rsidR="00390D1B">
          <w:rPr>
            <w:rFonts w:ascii="Arial" w:eastAsia="Arial" w:hAnsi="Arial" w:cs="Arial"/>
            <w:color w:val="000000" w:themeColor="text1"/>
          </w:rPr>
          <w:t>S19</w:t>
        </w:r>
        <w:proofErr w:type="gramStart"/>
        <w:r w:rsidR="00390D1B">
          <w:rPr>
            <w:rFonts w:ascii="Arial" w:eastAsia="Arial" w:hAnsi="Arial" w:cs="Arial"/>
            <w:color w:val="000000" w:themeColor="text1"/>
          </w:rPr>
          <w:t>b::</w:t>
        </w:r>
        <w:proofErr w:type="gramEnd"/>
        <w:r w:rsidR="00390D1B">
          <w:rPr>
            <w:rFonts w:ascii="Arial" w:eastAsia="Arial" w:hAnsi="Arial" w:cs="Arial"/>
            <w:color w:val="000000" w:themeColor="text1"/>
          </w:rPr>
          <w:t>GFP</w:t>
        </w:r>
      </w:ins>
      <w:r w:rsidR="003421DB" w:rsidRPr="005203CF">
        <w:rPr>
          <w:rFonts w:ascii="Arial" w:eastAsia="Arial" w:hAnsi="Arial" w:cs="Arial"/>
          <w:color w:val="000000" w:themeColor="text1"/>
        </w:rPr>
        <w:t>.</w:t>
      </w:r>
      <w:r w:rsidR="00C75B5C" w:rsidRPr="005203CF">
        <w:rPr>
          <w:rFonts w:ascii="Arial" w:eastAsia="Arial" w:hAnsi="Arial" w:cs="Arial"/>
          <w:color w:val="000000" w:themeColor="text1"/>
        </w:rPr>
        <w:t xml:space="preserve"> </w:t>
      </w:r>
      <w:r w:rsidR="003421DB" w:rsidRPr="005203CF">
        <w:rPr>
          <w:rFonts w:ascii="Arial" w:eastAsia="Arial" w:hAnsi="Arial" w:cs="Arial"/>
          <w:color w:val="000000" w:themeColor="text1"/>
        </w:rPr>
        <w:t>L</w:t>
      </w:r>
      <w:r w:rsidR="0056216D" w:rsidRPr="005203CF">
        <w:rPr>
          <w:rFonts w:ascii="Arial" w:eastAsia="Arial" w:hAnsi="Arial" w:cs="Arial"/>
          <w:color w:val="000000" w:themeColor="text1"/>
        </w:rPr>
        <w:t xml:space="preserve">ine represents fit using a loess </w:t>
      </w:r>
      <w:del w:id="223" w:author="Elliot Martin" w:date="2022-01-24T17:40:00Z">
        <w:r w:rsidR="0056216D" w:rsidRPr="005203CF" w:rsidDel="00EE5975">
          <w:rPr>
            <w:rFonts w:ascii="Arial" w:eastAsia="Arial" w:hAnsi="Arial" w:cs="Arial"/>
            <w:color w:val="000000" w:themeColor="text1"/>
          </w:rPr>
          <w:delText>function</w:delText>
        </w:r>
      </w:del>
      <w:ins w:id="224" w:author="Elliot Martin" w:date="2022-01-24T17:40:00Z">
        <w:r w:rsidR="00EE5975">
          <w:rPr>
            <w:rFonts w:ascii="Arial" w:eastAsia="Arial" w:hAnsi="Arial" w:cs="Arial"/>
            <w:color w:val="000000" w:themeColor="text1"/>
          </w:rPr>
          <w:t>regression</w:t>
        </w:r>
      </w:ins>
      <w:r w:rsidR="0056216D" w:rsidRPr="005203CF">
        <w:rPr>
          <w:rFonts w:ascii="Arial" w:eastAsia="Arial" w:hAnsi="Arial" w:cs="Arial"/>
          <w:color w:val="000000" w:themeColor="text1"/>
        </w:rPr>
        <w:t xml:space="preserve">, shaded area represents the standard error of the fit. (n=5 germaria). </w:t>
      </w:r>
      <w:ins w:id="225" w:author="Rangan, Prashanth" w:date="2022-01-31T09:03:00Z">
        <w:del w:id="226" w:author="Elliot Martin" w:date="2022-01-31T10:57:00Z">
          <w:r w:rsidR="003941F3" w:rsidRPr="003941F3" w:rsidDel="00204E42">
            <w:rPr>
              <w:rFonts w:ascii="Arial" w:eastAsia="Arial" w:hAnsi="Arial" w:cs="Arial"/>
              <w:color w:val="000000" w:themeColor="text1"/>
              <w:highlight w:val="yellow"/>
              <w:rPrChange w:id="227" w:author="Rangan, Prashanth" w:date="2022-01-31T09:03:00Z">
                <w:rPr>
                  <w:rFonts w:ascii="Arial" w:eastAsia="Arial" w:hAnsi="Arial" w:cs="Arial"/>
                  <w:color w:val="000000" w:themeColor="text1"/>
                </w:rPr>
              </w:rPrChange>
            </w:rPr>
            <w:delText>E’ ?</w:delText>
          </w:r>
        </w:del>
      </w:ins>
    </w:p>
    <w:p w14:paraId="4EA0A514" w14:textId="77777777" w:rsidR="00296B8D" w:rsidRPr="005203CF" w:rsidRDefault="00296B8D" w:rsidP="005203CF">
      <w:pPr>
        <w:spacing w:after="0" w:line="360" w:lineRule="auto"/>
        <w:jc w:val="both"/>
        <w:rPr>
          <w:rFonts w:ascii="Arial" w:eastAsia="Arial" w:hAnsi="Arial" w:cs="Arial"/>
          <w:color w:val="000000" w:themeColor="text1"/>
        </w:rPr>
      </w:pPr>
    </w:p>
    <w:p w14:paraId="5BE42CC0" w14:textId="7CB853F3"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 xml:space="preserve">Figure </w:t>
      </w:r>
      <w:r w:rsidR="007604FF" w:rsidRPr="005203CF">
        <w:rPr>
          <w:rFonts w:ascii="Arial" w:eastAsia="Arial" w:hAnsi="Arial" w:cs="Arial"/>
          <w:b/>
          <w:bCs/>
          <w:color w:val="000000" w:themeColor="text1"/>
        </w:rPr>
        <w:t>3</w:t>
      </w:r>
      <w:r w:rsidR="00962E82" w:rsidRPr="005203CF">
        <w:rPr>
          <w:rFonts w:ascii="Arial" w:eastAsia="Arial" w:hAnsi="Arial" w:cs="Arial"/>
          <w:b/>
          <w:bCs/>
          <w:color w:val="000000" w:themeColor="text1"/>
        </w:rPr>
        <w:t xml:space="preserve">: </w:t>
      </w:r>
      <w:r w:rsidR="00E84A64" w:rsidRPr="005203CF">
        <w:rPr>
          <w:rFonts w:ascii="Arial" w:eastAsia="Arial" w:hAnsi="Arial" w:cs="Arial"/>
          <w:b/>
          <w:bCs/>
          <w:color w:val="000000" w:themeColor="text1"/>
        </w:rPr>
        <w:t>GO-terms enriched from differentially expressed genes between genetically enriched developmental milestones</w:t>
      </w:r>
    </w:p>
    <w:p w14:paraId="03EBDAD0" w14:textId="60A56820" w:rsidR="008A0BCC" w:rsidRPr="005203CF" w:rsidRDefault="00AF610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A939CA">
        <w:rPr>
          <w:rFonts w:ascii="Arial" w:eastAsia="Arial" w:hAnsi="Arial" w:cs="Arial"/>
          <w:b/>
          <w:bCs/>
          <w:color w:val="000000" w:themeColor="text1"/>
          <w:rPrChange w:id="228" w:author="Rangan, Prashanth" w:date="2022-01-31T09:08:00Z">
            <w:rPr>
              <w:rFonts w:ascii="Arial" w:eastAsia="Arial" w:hAnsi="Arial" w:cs="Arial"/>
              <w:color w:val="000000" w:themeColor="text1"/>
            </w:rPr>
          </w:rPrChange>
        </w:rPr>
        <w:t>A-B</w:t>
      </w:r>
      <w:r w:rsidRPr="005203CF">
        <w:rPr>
          <w:rFonts w:ascii="Arial" w:eastAsia="Arial" w:hAnsi="Arial" w:cs="Arial"/>
          <w:color w:val="000000" w:themeColor="text1"/>
        </w:rPr>
        <w:t xml:space="preserve">) </w:t>
      </w:r>
      <w:r w:rsidR="008A0BCC" w:rsidRPr="005203CF">
        <w:rPr>
          <w:rFonts w:ascii="Arial" w:eastAsia="Arial" w:hAnsi="Arial" w:cs="Arial"/>
          <w:color w:val="000000" w:themeColor="text1"/>
        </w:rPr>
        <w:t>Heatmap</w:t>
      </w:r>
      <w:r w:rsidRPr="005203CF">
        <w:rPr>
          <w:rFonts w:ascii="Arial" w:eastAsia="Arial" w:hAnsi="Arial" w:cs="Arial"/>
          <w:color w:val="000000" w:themeColor="text1"/>
        </w:rPr>
        <w:t>s</w:t>
      </w:r>
      <w:r w:rsidR="008A0BCC" w:rsidRPr="005203CF">
        <w:rPr>
          <w:rFonts w:ascii="Arial" w:eastAsia="Arial" w:hAnsi="Arial" w:cs="Arial"/>
          <w:color w:val="000000" w:themeColor="text1"/>
        </w:rPr>
        <w:t xml:space="preserve"> of </w:t>
      </w:r>
      <w:ins w:id="229" w:author="Elliot Martin" w:date="2022-01-28T09:09:00Z">
        <w:r w:rsidR="0090369C">
          <w:rPr>
            <w:rFonts w:ascii="Arial" w:eastAsia="Arial" w:hAnsi="Arial" w:cs="Arial"/>
            <w:color w:val="000000" w:themeColor="text1"/>
          </w:rPr>
          <w:t xml:space="preserve">top five </w:t>
        </w:r>
      </w:ins>
      <w:r w:rsidR="008A0BCC" w:rsidRPr="005203CF">
        <w:rPr>
          <w:rFonts w:ascii="Arial" w:eastAsia="Arial" w:hAnsi="Arial" w:cs="Arial"/>
          <w:color w:val="000000" w:themeColor="text1"/>
        </w:rPr>
        <w:t>significant GO-terms</w:t>
      </w:r>
      <w:ins w:id="230" w:author="Elliot Martin" w:date="2022-01-28T09:10:00Z">
        <w:r w:rsidR="0090369C">
          <w:rPr>
            <w:rFonts w:ascii="Arial" w:eastAsia="Arial" w:hAnsi="Arial" w:cs="Arial"/>
            <w:color w:val="000000" w:themeColor="text1"/>
          </w:rPr>
          <w:t xml:space="preserve"> by fold enrichment</w:t>
        </w:r>
      </w:ins>
      <w:r w:rsidR="008A0BCC" w:rsidRPr="005203CF">
        <w:rPr>
          <w:rFonts w:ascii="Arial" w:eastAsia="Arial" w:hAnsi="Arial" w:cs="Arial"/>
          <w:color w:val="000000" w:themeColor="text1"/>
        </w:rPr>
        <w:t xml:space="preserve"> resulting from </w:t>
      </w:r>
      <w:del w:id="231" w:author="Elliot Martin" w:date="2022-01-28T09:10:00Z">
        <w:r w:rsidR="008A0BCC" w:rsidRPr="005203CF" w:rsidDel="0090369C">
          <w:rPr>
            <w:rFonts w:ascii="Arial" w:eastAsia="Arial" w:hAnsi="Arial" w:cs="Arial"/>
            <w:color w:val="000000" w:themeColor="text1"/>
          </w:rPr>
          <w:delText xml:space="preserve">the </w:delText>
        </w:r>
      </w:del>
      <w:ins w:id="232" w:author="Elliot Martin" w:date="2022-01-28T09:10:00Z">
        <w:r w:rsidR="0090369C">
          <w:rPr>
            <w:rFonts w:ascii="Arial" w:eastAsia="Arial" w:hAnsi="Arial" w:cs="Arial"/>
            <w:color w:val="000000" w:themeColor="text1"/>
          </w:rPr>
          <w:t>each</w:t>
        </w:r>
        <w:r w:rsidR="0090369C" w:rsidRPr="005203CF">
          <w:rPr>
            <w:rFonts w:ascii="Arial" w:eastAsia="Arial" w:hAnsi="Arial" w:cs="Arial"/>
            <w:color w:val="000000" w:themeColor="text1"/>
          </w:rPr>
          <w:t xml:space="preserve"> </w:t>
        </w:r>
      </w:ins>
      <w:r w:rsidR="008A0BCC" w:rsidRPr="005203CF">
        <w:rPr>
          <w:rFonts w:ascii="Arial" w:eastAsia="Arial" w:hAnsi="Arial" w:cs="Arial"/>
          <w:color w:val="000000" w:themeColor="text1"/>
        </w:rPr>
        <w:t>pairwise comparison of</w:t>
      </w:r>
      <w:r w:rsidRPr="005203CF">
        <w:rPr>
          <w:rFonts w:ascii="Arial" w:eastAsia="Arial" w:hAnsi="Arial" w:cs="Arial"/>
          <w:color w:val="000000" w:themeColor="text1"/>
        </w:rPr>
        <w:t xml:space="preserve"> </w:t>
      </w:r>
      <w:r w:rsidRPr="001D6D25">
        <w:rPr>
          <w:rFonts w:ascii="Arial" w:eastAsia="Arial" w:hAnsi="Arial" w:cs="Arial"/>
          <w:color w:val="000000" w:themeColor="text1"/>
        </w:rPr>
        <w:t>significantly (</w:t>
      </w:r>
      <w:r w:rsidRPr="004C3BE6">
        <w:rPr>
          <w:rFonts w:ascii="Arial" w:eastAsia="Arial" w:hAnsi="Arial" w:cs="Arial"/>
          <w:color w:val="000000" w:themeColor="text1"/>
        </w:rPr>
        <w:t>A</w:t>
      </w:r>
      <w:r w:rsidRPr="001D6D25">
        <w:rPr>
          <w:rFonts w:ascii="Arial" w:eastAsia="Arial" w:hAnsi="Arial" w:cs="Arial"/>
          <w:color w:val="000000" w:themeColor="text1"/>
        </w:rPr>
        <w:t xml:space="preserve">) </w:t>
      </w:r>
      <w:commentRangeStart w:id="233"/>
      <w:r w:rsidR="004523F4" w:rsidRPr="001D6D25">
        <w:rPr>
          <w:rFonts w:ascii="Arial" w:eastAsia="Arial" w:hAnsi="Arial" w:cs="Arial"/>
          <w:color w:val="000000" w:themeColor="text1"/>
          <w:rPrChange w:id="234" w:author="Elliot Martin" w:date="2022-01-31T10:16:00Z">
            <w:rPr>
              <w:rFonts w:ascii="Arial" w:eastAsia="Arial" w:hAnsi="Arial" w:cs="Arial"/>
              <w:color w:val="000000" w:themeColor="text1"/>
              <w:highlight w:val="yellow"/>
            </w:rPr>
          </w:rPrChange>
        </w:rPr>
        <w:t>downregulated</w:t>
      </w:r>
      <w:commentRangeEnd w:id="233"/>
      <w:r w:rsidR="004523F4" w:rsidRPr="001D6D25">
        <w:rPr>
          <w:rStyle w:val="CommentReference"/>
        </w:rPr>
        <w:commentReference w:id="233"/>
      </w:r>
      <w:r w:rsidR="004523F4" w:rsidRPr="001D6D25">
        <w:rPr>
          <w:rFonts w:ascii="Arial" w:eastAsia="Arial" w:hAnsi="Arial" w:cs="Arial"/>
          <w:color w:val="000000" w:themeColor="text1"/>
        </w:rPr>
        <w:t xml:space="preserve"> </w:t>
      </w:r>
      <w:r w:rsidRPr="001D6D25">
        <w:rPr>
          <w:rFonts w:ascii="Arial" w:eastAsia="Arial" w:hAnsi="Arial" w:cs="Arial"/>
          <w:color w:val="000000" w:themeColor="text1"/>
        </w:rPr>
        <w:t>or (</w:t>
      </w:r>
      <w:r w:rsidRPr="004C3BE6">
        <w:rPr>
          <w:rFonts w:ascii="Arial" w:eastAsia="Arial" w:hAnsi="Arial" w:cs="Arial"/>
          <w:color w:val="000000" w:themeColor="text1"/>
        </w:rPr>
        <w:t>B</w:t>
      </w:r>
      <w:r w:rsidRPr="001D6D25">
        <w:rPr>
          <w:rFonts w:ascii="Arial" w:eastAsia="Arial" w:hAnsi="Arial" w:cs="Arial"/>
          <w:color w:val="000000" w:themeColor="text1"/>
        </w:rPr>
        <w:t xml:space="preserve">) </w:t>
      </w:r>
      <w:r w:rsidR="004523F4" w:rsidRPr="001D6D25">
        <w:rPr>
          <w:rFonts w:ascii="Arial" w:eastAsia="Arial" w:hAnsi="Arial" w:cs="Arial"/>
          <w:color w:val="000000" w:themeColor="text1"/>
          <w:rPrChange w:id="235" w:author="Elliot Martin" w:date="2022-01-31T10:16:00Z">
            <w:rPr>
              <w:rFonts w:ascii="Arial" w:eastAsia="Arial" w:hAnsi="Arial" w:cs="Arial"/>
              <w:color w:val="000000" w:themeColor="text1"/>
              <w:highlight w:val="yellow"/>
            </w:rPr>
          </w:rPrChange>
        </w:rPr>
        <w:t xml:space="preserve">upregulated </w:t>
      </w:r>
      <w:r w:rsidRPr="001D6D25">
        <w:rPr>
          <w:rFonts w:ascii="Arial" w:eastAsia="Arial" w:hAnsi="Arial" w:cs="Arial"/>
          <w:color w:val="000000" w:themeColor="text1"/>
        </w:rPr>
        <w:t>genes in the</w:t>
      </w:r>
      <w:r w:rsidRPr="005203CF">
        <w:rPr>
          <w:rFonts w:ascii="Arial" w:eastAsia="Arial" w:hAnsi="Arial" w:cs="Arial"/>
          <w:color w:val="000000" w:themeColor="text1"/>
        </w:rPr>
        <w:t xml:space="preserve"> first genotype listed relative to the second genotype listed in the x-axis from</w:t>
      </w:r>
      <w:del w:id="236" w:author="Elliot Martin" w:date="2022-01-31T11:01:00Z">
        <w:r w:rsidR="008A0BCC" w:rsidRPr="005203CF" w:rsidDel="001B3D38">
          <w:rPr>
            <w:rFonts w:ascii="Arial" w:eastAsia="Arial" w:hAnsi="Arial" w:cs="Arial"/>
            <w:color w:val="000000" w:themeColor="text1"/>
          </w:rPr>
          <w:delText xml:space="preserve"> RNA</w:delText>
        </w:r>
      </w:del>
      <w:ins w:id="237" w:author="Rangan, Prashanth" w:date="2022-01-31T09:08:00Z">
        <w:del w:id="238" w:author="Elliot Martin" w:date="2022-01-31T11:01:00Z">
          <w:r w:rsidR="00A939CA" w:rsidDel="001B3D38">
            <w:rPr>
              <w:rFonts w:ascii="Arial" w:eastAsia="Arial" w:hAnsi="Arial" w:cs="Arial"/>
              <w:color w:val="000000" w:themeColor="text1"/>
            </w:rPr>
            <w:delText>-</w:delText>
          </w:r>
        </w:del>
      </w:ins>
      <w:del w:id="239" w:author="Elliot Martin" w:date="2022-01-31T11:01:00Z">
        <w:r w:rsidR="008A0BCC" w:rsidRPr="005203CF" w:rsidDel="001B3D38">
          <w:rPr>
            <w:rFonts w:ascii="Arial" w:eastAsia="Arial" w:hAnsi="Arial" w:cs="Arial"/>
            <w:color w:val="000000" w:themeColor="text1"/>
          </w:rPr>
          <w:delText>seq</w:delText>
        </w:r>
      </w:del>
      <w:ins w:id="240" w:author="Elliot Martin" w:date="2022-01-31T11:01:00Z">
        <w:r w:rsidR="001B3D38">
          <w:rPr>
            <w:rFonts w:ascii="Arial" w:eastAsia="Arial" w:hAnsi="Arial" w:cs="Arial"/>
            <w:color w:val="000000" w:themeColor="text1"/>
          </w:rPr>
          <w:t xml:space="preserve"> Bulk </w:t>
        </w:r>
        <w:proofErr w:type="spellStart"/>
        <w:r w:rsidR="001B3D38">
          <w:rPr>
            <w:rFonts w:ascii="Arial" w:eastAsia="Arial" w:hAnsi="Arial" w:cs="Arial"/>
            <w:color w:val="000000" w:themeColor="text1"/>
          </w:rPr>
          <w:t>mRNAseq</w:t>
        </w:r>
      </w:ins>
      <w:proofErr w:type="spellEnd"/>
      <w:r w:rsidR="008A0BCC" w:rsidRPr="005203CF">
        <w:rPr>
          <w:rFonts w:ascii="Arial" w:eastAsia="Arial" w:hAnsi="Arial" w:cs="Arial"/>
          <w:color w:val="000000" w:themeColor="text1"/>
        </w:rPr>
        <w:t xml:space="preserve"> </w:t>
      </w:r>
      <w:r w:rsidRPr="005203CF">
        <w:rPr>
          <w:rFonts w:ascii="Arial" w:eastAsia="Arial" w:hAnsi="Arial" w:cs="Arial"/>
          <w:color w:val="000000" w:themeColor="text1"/>
        </w:rPr>
        <w:t>of</w:t>
      </w:r>
      <w:r w:rsidR="008A0BCC" w:rsidRPr="005203CF">
        <w:rPr>
          <w:rFonts w:ascii="Arial" w:eastAsia="Arial" w:hAnsi="Arial" w:cs="Arial"/>
          <w:color w:val="000000" w:themeColor="text1"/>
        </w:rPr>
        <w:t xml:space="preserve"> each developmentally enriched stage. </w:t>
      </w:r>
      <w:r w:rsidR="007B6C35" w:rsidRPr="005203CF">
        <w:rPr>
          <w:rFonts w:ascii="Arial" w:eastAsia="Arial" w:hAnsi="Arial" w:cs="Arial"/>
          <w:color w:val="000000" w:themeColor="text1"/>
        </w:rPr>
        <w:t>Comparisons</w:t>
      </w:r>
      <w:r w:rsidR="008A0BCC" w:rsidRPr="005203CF">
        <w:rPr>
          <w:rFonts w:ascii="Arial" w:eastAsia="Arial" w:hAnsi="Arial" w:cs="Arial"/>
          <w:color w:val="000000" w:themeColor="text1"/>
        </w:rPr>
        <w:t xml:space="preserve"> that did not generate any significant GO-terms are omitted.</w:t>
      </w:r>
    </w:p>
    <w:p w14:paraId="48DA66B4" w14:textId="1D791C01" w:rsidR="00E52D4B" w:rsidRPr="005203CF" w:rsidRDefault="00E52D4B" w:rsidP="005203CF">
      <w:pPr>
        <w:spacing w:after="0" w:line="360" w:lineRule="auto"/>
        <w:jc w:val="both"/>
        <w:rPr>
          <w:rFonts w:ascii="Arial" w:eastAsia="Arial" w:hAnsi="Arial" w:cs="Arial"/>
          <w:color w:val="000000" w:themeColor="text1"/>
        </w:rPr>
      </w:pPr>
    </w:p>
    <w:p w14:paraId="1685309A" w14:textId="1C765055"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4</w:t>
      </w:r>
      <w:r w:rsidR="00E84A64"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Ord expression is controlled post-transcriptionally</w:t>
      </w:r>
    </w:p>
    <w:p w14:paraId="75533BAF" w14:textId="1C1E10AC" w:rsidR="009E17B3" w:rsidRPr="005203CF" w:rsidRDefault="009E17B3"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A939CA">
        <w:rPr>
          <w:rFonts w:ascii="Arial" w:eastAsia="Arial" w:hAnsi="Arial" w:cs="Arial"/>
          <w:b/>
          <w:bCs/>
          <w:color w:val="000000" w:themeColor="text1"/>
          <w:rPrChange w:id="241" w:author="Rangan, Prashanth" w:date="2022-01-31T09:08:00Z">
            <w:rPr>
              <w:rFonts w:ascii="Arial" w:eastAsia="Arial" w:hAnsi="Arial" w:cs="Arial"/>
              <w:color w:val="000000" w:themeColor="text1"/>
            </w:rPr>
          </w:rPrChange>
        </w:rPr>
        <w:t>A-B</w:t>
      </w:r>
      <w:r w:rsidRPr="005203CF">
        <w:rPr>
          <w:rFonts w:ascii="Arial" w:eastAsia="Arial" w:hAnsi="Arial" w:cs="Arial"/>
          <w:color w:val="000000" w:themeColor="text1"/>
        </w:rPr>
        <w:t>) Visualization of expression of Ord over germline development from (</w:t>
      </w:r>
      <w:r w:rsidRPr="004C3BE6">
        <w:rPr>
          <w:rFonts w:ascii="Arial" w:eastAsia="Arial" w:hAnsi="Arial" w:cs="Arial"/>
          <w:color w:val="000000" w:themeColor="text1"/>
        </w:rPr>
        <w:t>A</w:t>
      </w:r>
      <w:r w:rsidRPr="005203CF">
        <w:rPr>
          <w:rFonts w:ascii="Arial" w:eastAsia="Arial" w:hAnsi="Arial" w:cs="Arial"/>
          <w:color w:val="000000" w:themeColor="text1"/>
        </w:rPr>
        <w:t>)</w:t>
      </w:r>
      <w:del w:id="242" w:author="Elliot Martin" w:date="2022-01-31T11:01:00Z">
        <w:r w:rsidRPr="005203CF" w:rsidDel="001B3D38">
          <w:rPr>
            <w:rFonts w:ascii="Arial" w:eastAsia="Arial" w:hAnsi="Arial" w:cs="Arial"/>
            <w:color w:val="000000" w:themeColor="text1"/>
          </w:rPr>
          <w:delText xml:space="preserve"> RNA</w:delText>
        </w:r>
      </w:del>
      <w:ins w:id="243" w:author="Rangan, Prashanth" w:date="2022-01-31T09:08:00Z">
        <w:del w:id="244" w:author="Elliot Martin" w:date="2022-01-31T11:01:00Z">
          <w:r w:rsidR="00A939CA" w:rsidDel="001B3D38">
            <w:rPr>
              <w:rFonts w:ascii="Arial" w:eastAsia="Arial" w:hAnsi="Arial" w:cs="Arial"/>
              <w:color w:val="000000" w:themeColor="text1"/>
            </w:rPr>
            <w:delText>-</w:delText>
          </w:r>
        </w:del>
      </w:ins>
      <w:del w:id="245" w:author="Elliot Martin" w:date="2022-01-31T11:01:00Z">
        <w:r w:rsidRPr="005203CF" w:rsidDel="001B3D38">
          <w:rPr>
            <w:rFonts w:ascii="Arial" w:eastAsia="Arial" w:hAnsi="Arial" w:cs="Arial"/>
            <w:color w:val="000000" w:themeColor="text1"/>
          </w:rPr>
          <w:delText>seq</w:delText>
        </w:r>
      </w:del>
      <w:ins w:id="246" w:author="Elliot Martin" w:date="2022-01-31T11:01:00Z">
        <w:r w:rsidR="001B3D38">
          <w:rPr>
            <w:rFonts w:ascii="Arial" w:eastAsia="Arial" w:hAnsi="Arial" w:cs="Arial"/>
            <w:color w:val="000000" w:themeColor="text1"/>
          </w:rPr>
          <w:t xml:space="preserve"> Bulk </w:t>
        </w:r>
        <w:proofErr w:type="spellStart"/>
        <w:r w:rsidR="001B3D38">
          <w:rPr>
            <w:rFonts w:ascii="Arial" w:eastAsia="Arial" w:hAnsi="Arial" w:cs="Arial"/>
            <w:color w:val="000000" w:themeColor="text1"/>
          </w:rPr>
          <w:t>mRNAseq</w:t>
        </w:r>
      </w:ins>
      <w:proofErr w:type="spellEnd"/>
      <w:r w:rsidRPr="005203CF">
        <w:rPr>
          <w:rFonts w:ascii="Arial" w:eastAsia="Arial" w:hAnsi="Arial" w:cs="Arial"/>
          <w:color w:val="000000" w:themeColor="text1"/>
        </w:rPr>
        <w:t xml:space="preserve"> of developmentally enriched stages and (</w:t>
      </w:r>
      <w:r w:rsidRPr="004C3BE6">
        <w:rPr>
          <w:rFonts w:ascii="Arial" w:eastAsia="Arial" w:hAnsi="Arial" w:cs="Arial"/>
          <w:color w:val="000000" w:themeColor="text1"/>
        </w:rPr>
        <w:t>B</w:t>
      </w:r>
      <w:r w:rsidRPr="005203CF">
        <w:rPr>
          <w:rFonts w:ascii="Arial" w:eastAsia="Arial" w:hAnsi="Arial" w:cs="Arial"/>
          <w:color w:val="000000" w:themeColor="text1"/>
        </w:rPr>
        <w:t>) polysome-seq of developmentally enriched stages indicates that the mRNA level of Ord is consistent from GSCs to cysts, until decreasing in early egg chambers, but the translation efficiency of Ord increases during the cyst stages</w:t>
      </w:r>
      <w:r w:rsidR="005972A8" w:rsidRPr="005203CF">
        <w:rPr>
          <w:rFonts w:ascii="Arial" w:eastAsia="Arial" w:hAnsi="Arial" w:cs="Arial"/>
          <w:color w:val="000000" w:themeColor="text1"/>
        </w:rPr>
        <w:t xml:space="preserve"> compared to other stages</w:t>
      </w:r>
      <w:r w:rsidRPr="005203CF">
        <w:rPr>
          <w:rFonts w:ascii="Arial" w:eastAsia="Arial" w:hAnsi="Arial" w:cs="Arial"/>
          <w:color w:val="000000" w:themeColor="text1"/>
        </w:rPr>
        <w:t>.</w:t>
      </w:r>
      <w:ins w:id="247" w:author="Elliot Martin" w:date="2022-01-29T11:11:00Z">
        <w:r w:rsidR="00C75399">
          <w:rPr>
            <w:rFonts w:ascii="Arial" w:eastAsia="Arial" w:hAnsi="Arial" w:cs="Arial"/>
            <w:color w:val="000000" w:themeColor="text1"/>
          </w:rPr>
          <w:t xml:space="preserve"> </w:t>
        </w:r>
      </w:ins>
      <w:del w:id="248" w:author="Elliot Martin" w:date="2022-01-29T11:11:00Z">
        <w:r w:rsidRPr="005203CF" w:rsidDel="00C75399">
          <w:rPr>
            <w:rFonts w:ascii="Arial" w:eastAsia="Arial" w:hAnsi="Arial" w:cs="Arial"/>
            <w:color w:val="000000" w:themeColor="text1"/>
          </w:rPr>
          <w:delText xml:space="preserve"> </w:delText>
        </w:r>
      </w:del>
      <w:ins w:id="249" w:author="Elliot Martin" w:date="2022-01-29T11:11:00Z">
        <w:r w:rsidR="00C75399" w:rsidRPr="005203CF">
          <w:rPr>
            <w:rFonts w:ascii="Arial" w:eastAsia="Arial" w:hAnsi="Arial" w:cs="Arial"/>
            <w:color w:val="000000" w:themeColor="text1"/>
          </w:rPr>
          <w:t xml:space="preserve">Color indicates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relative expression</w:t>
        </w:r>
      </w:ins>
      <w:ins w:id="250" w:author="Elliot Martin" w:date="2022-01-29T11:12:00Z">
        <w:r w:rsidR="00C75399">
          <w:rPr>
            <w:rFonts w:ascii="Arial" w:eastAsia="Arial" w:hAnsi="Arial" w:cs="Arial"/>
            <w:color w:val="000000" w:themeColor="text1"/>
          </w:rPr>
          <w:t xml:space="preserve"> or (B) TE</w:t>
        </w:r>
      </w:ins>
      <w:ins w:id="251" w:author="Elliot Martin" w:date="2022-01-29T11:11:00Z">
        <w:r w:rsidR="00C75399" w:rsidRPr="005203CF">
          <w:rPr>
            <w:rFonts w:ascii="Arial" w:eastAsia="Arial" w:hAnsi="Arial" w:cs="Arial"/>
            <w:color w:val="000000" w:themeColor="text1"/>
          </w:rPr>
          <w:t xml:space="preserve"> and </w:t>
        </w:r>
        <w:del w:id="252" w:author="Rangan, Prashanth" w:date="2022-01-31T09:08:00Z">
          <w:r w:rsidR="00C75399" w:rsidRPr="005203CF" w:rsidDel="00A939CA">
            <w:rPr>
              <w:rFonts w:ascii="Arial" w:eastAsia="Arial" w:hAnsi="Arial" w:cs="Arial"/>
              <w:color w:val="000000" w:themeColor="text1"/>
            </w:rPr>
            <w:delText xml:space="preserve"> </w:delText>
          </w:r>
        </w:del>
        <w:r w:rsidR="00C75399" w:rsidRPr="005203CF">
          <w:rPr>
            <w:rFonts w:ascii="Arial" w:eastAsia="Arial" w:hAnsi="Arial" w:cs="Arial"/>
            <w:color w:val="000000" w:themeColor="text1"/>
          </w:rPr>
          <w:t xml:space="preserve">values indicate the </w:t>
        </w:r>
        <w:r w:rsidR="00C75399">
          <w:rPr>
            <w:rFonts w:ascii="Arial" w:eastAsia="Arial" w:hAnsi="Arial" w:cs="Arial"/>
            <w:color w:val="000000" w:themeColor="text1"/>
          </w:rPr>
          <w:t xml:space="preserve">(A) </w:t>
        </w:r>
        <w:r w:rsidR="00C75399" w:rsidRPr="005203CF">
          <w:rPr>
            <w:rFonts w:ascii="Arial" w:eastAsia="Arial" w:hAnsi="Arial" w:cs="Arial"/>
            <w:color w:val="000000" w:themeColor="text1"/>
          </w:rPr>
          <w:t xml:space="preserve">mean </w:t>
        </w:r>
        <w:proofErr w:type="spellStart"/>
        <w:r w:rsidR="00C75399" w:rsidRPr="005203CF">
          <w:rPr>
            <w:rFonts w:ascii="Arial" w:eastAsia="Arial" w:hAnsi="Arial" w:cs="Arial"/>
            <w:color w:val="000000" w:themeColor="text1"/>
          </w:rPr>
          <w:t>TPM</w:t>
        </w:r>
        <w:r w:rsidR="00C75399">
          <w:rPr>
            <w:rFonts w:ascii="Arial" w:eastAsia="Arial" w:hAnsi="Arial" w:cs="Arial"/>
            <w:color w:val="000000" w:themeColor="text1"/>
          </w:rPr>
          <w:t>±standard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r w:rsidR="00C75399">
          <w:rPr>
            <w:rFonts w:ascii="Arial" w:eastAsia="Arial" w:hAnsi="Arial" w:cs="Arial"/>
            <w:color w:val="000000" w:themeColor="text1"/>
          </w:rPr>
          <w:t xml:space="preserve">or (B) the </w:t>
        </w:r>
      </w:ins>
      <w:ins w:id="253" w:author="Elliot Martin" w:date="2022-01-29T11:12:00Z">
        <w:r w:rsidR="00C75399">
          <w:rPr>
            <w:rFonts w:ascii="Arial" w:eastAsia="Arial" w:hAnsi="Arial" w:cs="Arial"/>
            <w:color w:val="000000" w:themeColor="text1"/>
          </w:rPr>
          <w:t>log</w:t>
        </w:r>
        <w:r w:rsidR="00C75399" w:rsidRPr="00C75399">
          <w:rPr>
            <w:rFonts w:ascii="Arial" w:eastAsia="Arial" w:hAnsi="Arial" w:cs="Arial"/>
            <w:color w:val="000000" w:themeColor="text1"/>
            <w:vertAlign w:val="subscript"/>
            <w:rPrChange w:id="254" w:author="Elliot Martin" w:date="2022-01-29T11:12:00Z">
              <w:rPr>
                <w:rFonts w:ascii="Arial" w:eastAsia="Arial" w:hAnsi="Arial" w:cs="Arial"/>
                <w:color w:val="000000" w:themeColor="text1"/>
              </w:rPr>
            </w:rPrChange>
          </w:rPr>
          <w:t>2</w:t>
        </w:r>
        <w:r w:rsidR="00C75399">
          <w:rPr>
            <w:rFonts w:ascii="Arial" w:eastAsia="Arial" w:hAnsi="Arial" w:cs="Arial"/>
            <w:color w:val="000000" w:themeColor="text1"/>
          </w:rPr>
          <w:t xml:space="preserve"> mean </w:t>
        </w:r>
        <w:proofErr w:type="spellStart"/>
        <w:r w:rsidR="00C75399">
          <w:rPr>
            <w:rFonts w:ascii="Arial" w:eastAsia="Arial" w:hAnsi="Arial" w:cs="Arial"/>
            <w:color w:val="000000" w:themeColor="text1"/>
          </w:rPr>
          <w:t>TE±standard</w:t>
        </w:r>
        <w:proofErr w:type="spellEnd"/>
        <w:r w:rsidR="00C75399">
          <w:rPr>
            <w:rFonts w:ascii="Arial" w:eastAsia="Arial" w:hAnsi="Arial" w:cs="Arial"/>
            <w:color w:val="000000" w:themeColor="text1"/>
          </w:rPr>
          <w:t xml:space="preserve"> error</w:t>
        </w:r>
        <w:r w:rsidR="00C75399" w:rsidRPr="005203CF">
          <w:rPr>
            <w:rFonts w:ascii="Arial" w:eastAsia="Arial" w:hAnsi="Arial" w:cs="Arial"/>
            <w:color w:val="000000" w:themeColor="text1"/>
          </w:rPr>
          <w:t xml:space="preserve"> </w:t>
        </w:r>
      </w:ins>
      <w:r w:rsidR="005972A8" w:rsidRPr="005203CF">
        <w:rPr>
          <w:rFonts w:ascii="Arial" w:eastAsia="Arial" w:hAnsi="Arial" w:cs="Arial"/>
          <w:color w:val="000000" w:themeColor="text1"/>
        </w:rPr>
        <w:t>(</w:t>
      </w:r>
      <w:r w:rsidR="005972A8" w:rsidRPr="00A939CA">
        <w:rPr>
          <w:rFonts w:ascii="Arial" w:eastAsia="Arial" w:hAnsi="Arial" w:cs="Arial"/>
          <w:b/>
          <w:bCs/>
          <w:color w:val="000000" w:themeColor="text1"/>
          <w:rPrChange w:id="255" w:author="Rangan, Prashanth" w:date="2022-01-31T09:09:00Z">
            <w:rPr>
              <w:rFonts w:ascii="Arial" w:eastAsia="Arial" w:hAnsi="Arial" w:cs="Arial"/>
              <w:color w:val="000000" w:themeColor="text1"/>
            </w:rPr>
          </w:rPrChange>
        </w:rPr>
        <w:t>C-C’’</w:t>
      </w:r>
      <w:r w:rsidR="005972A8" w:rsidRPr="005203CF">
        <w:rPr>
          <w:rFonts w:ascii="Arial" w:eastAsia="Arial" w:hAnsi="Arial" w:cs="Arial"/>
          <w:color w:val="000000" w:themeColor="text1"/>
        </w:rPr>
        <w:t xml:space="preserve">) Confocal images of ovaries </w:t>
      </w:r>
      <w:r w:rsidR="005972A8" w:rsidRPr="005203CF">
        <w:rPr>
          <w:rFonts w:ascii="Arial" w:eastAsia="Arial" w:hAnsi="Arial" w:cs="Arial"/>
          <w:color w:val="000000" w:themeColor="text1"/>
        </w:rPr>
        <w:lastRenderedPageBreak/>
        <w:t xml:space="preserve">expressing Ord::GFP with in-situ hybridization of </w:t>
      </w:r>
      <w:proofErr w:type="spellStart"/>
      <w:r w:rsidR="006F217C" w:rsidRPr="005203CF">
        <w:rPr>
          <w:rFonts w:ascii="Arial" w:eastAsia="Arial" w:hAnsi="Arial" w:cs="Arial"/>
          <w:i/>
          <w:iCs/>
          <w:color w:val="000000" w:themeColor="text1"/>
        </w:rPr>
        <w:t>gfp</w:t>
      </w:r>
      <w:proofErr w:type="spellEnd"/>
      <w:r w:rsidR="006F217C" w:rsidRPr="005203CF">
        <w:rPr>
          <w:rFonts w:ascii="Arial" w:eastAsia="Arial" w:hAnsi="Arial" w:cs="Arial"/>
          <w:color w:val="000000" w:themeColor="text1"/>
        </w:rPr>
        <w:t xml:space="preserve"> mRNA</w:t>
      </w:r>
      <w:r w:rsidR="005972A8" w:rsidRPr="005203CF">
        <w:rPr>
          <w:rFonts w:ascii="Arial" w:eastAsia="Arial" w:hAnsi="Arial" w:cs="Arial"/>
          <w:color w:val="000000" w:themeColor="text1"/>
        </w:rPr>
        <w:t xml:space="preserve"> (</w:t>
      </w:r>
      <w:r w:rsidR="006F217C" w:rsidRPr="005203CF">
        <w:rPr>
          <w:rFonts w:ascii="Arial" w:eastAsia="Arial" w:hAnsi="Arial" w:cs="Arial"/>
          <w:color w:val="000000" w:themeColor="text1"/>
        </w:rPr>
        <w:t>red</w:t>
      </w:r>
      <w:r w:rsidR="005972A8" w:rsidRPr="005203CF">
        <w:rPr>
          <w:rFonts w:ascii="Arial" w:eastAsia="Arial" w:hAnsi="Arial" w:cs="Arial"/>
          <w:color w:val="000000" w:themeColor="text1"/>
        </w:rPr>
        <w:t>, middle greyscale)</w:t>
      </w:r>
      <w:r w:rsidR="006F217C" w:rsidRPr="005203CF">
        <w:rPr>
          <w:rFonts w:ascii="Arial" w:eastAsia="Arial" w:hAnsi="Arial" w:cs="Arial"/>
          <w:color w:val="000000" w:themeColor="text1"/>
        </w:rPr>
        <w:t xml:space="preserve"> and stained for GFP protein (green, right greyscale) and DAPI (blue) </w:t>
      </w:r>
      <w:r w:rsidR="005972A8" w:rsidRPr="005203CF">
        <w:rPr>
          <w:rFonts w:ascii="Arial" w:eastAsia="Arial" w:hAnsi="Arial" w:cs="Arial"/>
          <w:color w:val="000000" w:themeColor="text1"/>
        </w:rPr>
        <w:t>demonstrate that the mRNA level of Ord:</w:t>
      </w:r>
      <w:r w:rsidR="00B71808" w:rsidRPr="005203CF">
        <w:rPr>
          <w:rFonts w:ascii="Arial" w:eastAsia="Arial" w:hAnsi="Arial" w:cs="Arial"/>
          <w:color w:val="000000" w:themeColor="text1"/>
        </w:rPr>
        <w:t>:</w:t>
      </w:r>
      <w:r w:rsidR="005972A8" w:rsidRPr="005203CF">
        <w:rPr>
          <w:rFonts w:ascii="Arial" w:eastAsia="Arial" w:hAnsi="Arial" w:cs="Arial"/>
          <w:color w:val="000000" w:themeColor="text1"/>
        </w:rPr>
        <w:t>GFP is consistent throughout the germarium</w:t>
      </w:r>
      <w:r w:rsidR="00537EAF" w:rsidRPr="005203CF">
        <w:rPr>
          <w:rFonts w:ascii="Arial" w:eastAsia="Arial" w:hAnsi="Arial" w:cs="Arial"/>
          <w:color w:val="000000" w:themeColor="text1"/>
        </w:rPr>
        <w:t>.</w:t>
      </w:r>
      <w:r w:rsidR="007604FF" w:rsidRPr="005203CF">
        <w:rPr>
          <w:rFonts w:ascii="Arial" w:eastAsia="Arial" w:hAnsi="Arial" w:cs="Arial"/>
          <w:color w:val="000000" w:themeColor="text1"/>
        </w:rPr>
        <w:t xml:space="preserve"> (</w:t>
      </w:r>
      <w:r w:rsidR="007604FF" w:rsidRPr="00A939CA">
        <w:rPr>
          <w:rFonts w:ascii="Arial" w:eastAsia="Arial" w:hAnsi="Arial" w:cs="Arial"/>
          <w:b/>
          <w:bCs/>
          <w:color w:val="000000" w:themeColor="text1"/>
          <w:rPrChange w:id="256" w:author="Rangan, Prashanth" w:date="2022-01-31T09:09:00Z">
            <w:rPr>
              <w:rFonts w:ascii="Arial" w:eastAsia="Arial" w:hAnsi="Arial" w:cs="Arial"/>
              <w:color w:val="000000" w:themeColor="text1"/>
            </w:rPr>
          </w:rPrChange>
        </w:rPr>
        <w:t>D-D’</w:t>
      </w:r>
      <w:r w:rsidR="007604FF" w:rsidRPr="005203CF">
        <w:rPr>
          <w:rFonts w:ascii="Arial" w:eastAsia="Arial" w:hAnsi="Arial" w:cs="Arial"/>
          <w:color w:val="000000" w:themeColor="text1"/>
        </w:rPr>
        <w:t xml:space="preserve">) Quantification of normalized mean intensity of </w:t>
      </w:r>
      <w:proofErr w:type="spellStart"/>
      <w:r w:rsidR="007604FF" w:rsidRPr="005203CF">
        <w:rPr>
          <w:rFonts w:ascii="Arial" w:eastAsia="Arial" w:hAnsi="Arial" w:cs="Arial"/>
          <w:color w:val="000000" w:themeColor="text1"/>
        </w:rPr>
        <w:t>stainings</w:t>
      </w:r>
      <w:proofErr w:type="spellEnd"/>
      <w:r w:rsidR="007604FF" w:rsidRPr="005203CF">
        <w:rPr>
          <w:rFonts w:ascii="Arial" w:eastAsia="Arial" w:hAnsi="Arial" w:cs="Arial"/>
          <w:color w:val="000000" w:themeColor="text1"/>
        </w:rPr>
        <w:t xml:space="preserve"> (C-C’’). X-axis represents the distance in microns from the niche, </w:t>
      </w:r>
      <w:del w:id="257" w:author="Elliot Martin" w:date="2022-01-31T10:59:00Z">
        <w:r w:rsidR="007604FF" w:rsidRPr="005203CF" w:rsidDel="00680323">
          <w:rPr>
            <w:rFonts w:ascii="Arial" w:eastAsia="Arial" w:hAnsi="Arial" w:cs="Arial"/>
            <w:color w:val="000000" w:themeColor="text1"/>
          </w:rPr>
          <w:delText>y</w:delText>
        </w:r>
      </w:del>
      <w:ins w:id="258" w:author="Elliot Martin" w:date="2022-01-31T10:59:00Z">
        <w:r w:rsidR="00680323">
          <w:rPr>
            <w:rFonts w:ascii="Arial" w:eastAsia="Arial" w:hAnsi="Arial" w:cs="Arial"/>
            <w:color w:val="000000" w:themeColor="text1"/>
          </w:rPr>
          <w:t>Y</w:t>
        </w:r>
      </w:ins>
      <w:r w:rsidR="007604FF" w:rsidRPr="005203CF">
        <w:rPr>
          <w:rFonts w:ascii="Arial" w:eastAsia="Arial" w:hAnsi="Arial" w:cs="Arial"/>
          <w:color w:val="000000" w:themeColor="text1"/>
        </w:rPr>
        <w:t xml:space="preserve">-axis represents mean intensity normalized to the maximum </w:t>
      </w:r>
      <w:r w:rsidR="00385E75" w:rsidRPr="005203CF">
        <w:rPr>
          <w:rFonts w:ascii="Arial" w:eastAsia="Arial" w:hAnsi="Arial" w:cs="Arial"/>
          <w:color w:val="000000" w:themeColor="text1"/>
        </w:rPr>
        <w:t xml:space="preserve">mean </w:t>
      </w:r>
      <w:r w:rsidR="0056216D" w:rsidRPr="005203CF">
        <w:rPr>
          <w:rFonts w:ascii="Arial" w:eastAsia="Arial" w:hAnsi="Arial" w:cs="Arial"/>
          <w:color w:val="000000" w:themeColor="text1"/>
        </w:rPr>
        <w:t xml:space="preserve">intensity </w:t>
      </w:r>
      <w:r w:rsidR="007604FF" w:rsidRPr="005203CF">
        <w:rPr>
          <w:rFonts w:ascii="Arial" w:eastAsia="Arial" w:hAnsi="Arial" w:cs="Arial"/>
          <w:color w:val="000000" w:themeColor="text1"/>
        </w:rPr>
        <w:t xml:space="preserve">per germarium </w:t>
      </w:r>
      <w:r w:rsidR="00796466" w:rsidRPr="005203CF">
        <w:rPr>
          <w:rFonts w:ascii="Arial" w:eastAsia="Arial" w:hAnsi="Arial" w:cs="Arial"/>
          <w:color w:val="000000" w:themeColor="text1"/>
        </w:rPr>
        <w:t xml:space="preserve">of </w:t>
      </w:r>
      <w:r w:rsidR="00101302" w:rsidRPr="004C3BE6">
        <w:rPr>
          <w:rFonts w:ascii="Arial" w:eastAsia="Arial" w:hAnsi="Arial" w:cs="Arial"/>
          <w:i/>
          <w:iCs/>
          <w:color w:val="000000" w:themeColor="text1"/>
          <w:rPrChange w:id="259" w:author="Elliot Martin" w:date="2022-01-31T10:58:00Z">
            <w:rPr>
              <w:rFonts w:ascii="Arial" w:eastAsia="Arial" w:hAnsi="Arial" w:cs="Arial"/>
              <w:color w:val="000000" w:themeColor="text1"/>
            </w:rPr>
          </w:rPrChange>
        </w:rPr>
        <w:t>Ord</w:t>
      </w:r>
      <w:r w:rsidR="00101302" w:rsidRPr="005203CF">
        <w:rPr>
          <w:rFonts w:ascii="Arial" w:eastAsia="Arial" w:hAnsi="Arial" w:cs="Arial"/>
          <w:color w:val="000000" w:themeColor="text1"/>
        </w:rPr>
        <w:t xml:space="preserve"> </w:t>
      </w:r>
      <w:r w:rsidR="00796466" w:rsidRPr="005203CF">
        <w:rPr>
          <w:rFonts w:ascii="Arial" w:eastAsia="Arial" w:hAnsi="Arial" w:cs="Arial"/>
          <w:color w:val="000000" w:themeColor="text1"/>
        </w:rPr>
        <w:t>mRNA (</w:t>
      </w:r>
      <w:del w:id="260" w:author="Elliot Martin" w:date="2022-01-31T10:58:00Z">
        <w:r w:rsidR="00983A74" w:rsidRPr="005203CF" w:rsidDel="004C3BE6">
          <w:rPr>
            <w:rFonts w:ascii="Arial" w:eastAsia="Arial" w:hAnsi="Arial" w:cs="Arial"/>
            <w:color w:val="000000" w:themeColor="text1"/>
          </w:rPr>
          <w:delText>C</w:delText>
        </w:r>
        <w:r w:rsidR="00991D6B" w:rsidRPr="005203CF" w:rsidDel="004C3BE6">
          <w:rPr>
            <w:rFonts w:ascii="Arial" w:eastAsia="Arial" w:hAnsi="Arial" w:cs="Arial"/>
            <w:color w:val="000000" w:themeColor="text1"/>
          </w:rPr>
          <w:delText>’</w:delText>
        </w:r>
      </w:del>
      <w:ins w:id="261" w:author="Elliot Martin" w:date="2022-01-31T10:58:00Z">
        <w:r w:rsidR="004C3BE6">
          <w:rPr>
            <w:rFonts w:ascii="Arial" w:eastAsia="Arial" w:hAnsi="Arial" w:cs="Arial"/>
            <w:color w:val="000000" w:themeColor="text1"/>
          </w:rPr>
          <w:t>D</w:t>
        </w:r>
      </w:ins>
      <w:r w:rsidR="00796466" w:rsidRPr="005203CF">
        <w:rPr>
          <w:rFonts w:ascii="Arial" w:eastAsia="Arial" w:hAnsi="Arial" w:cs="Arial"/>
          <w:color w:val="000000" w:themeColor="text1"/>
        </w:rPr>
        <w:t xml:space="preserve">) or </w:t>
      </w:r>
      <w:r w:rsidR="00101302" w:rsidRPr="005203CF">
        <w:rPr>
          <w:rFonts w:ascii="Arial" w:eastAsia="Arial" w:hAnsi="Arial" w:cs="Arial"/>
          <w:color w:val="000000" w:themeColor="text1"/>
        </w:rPr>
        <w:t xml:space="preserve">Ord </w:t>
      </w:r>
      <w:r w:rsidR="00796466" w:rsidRPr="005203CF">
        <w:rPr>
          <w:rFonts w:ascii="Arial" w:eastAsia="Arial" w:hAnsi="Arial" w:cs="Arial"/>
          <w:color w:val="000000" w:themeColor="text1"/>
        </w:rPr>
        <w:t>protein (</w:t>
      </w:r>
      <w:ins w:id="262" w:author="Elliot Martin" w:date="2022-01-31T10:58:00Z">
        <w:r w:rsidR="004C3BE6">
          <w:rPr>
            <w:rFonts w:ascii="Arial" w:eastAsia="Arial" w:hAnsi="Arial" w:cs="Arial"/>
            <w:color w:val="000000" w:themeColor="text1"/>
          </w:rPr>
          <w:t>D</w:t>
        </w:r>
      </w:ins>
      <w:del w:id="263" w:author="Elliot Martin" w:date="2022-01-31T10:58:00Z">
        <w:r w:rsidR="00983A74" w:rsidRPr="005203CF" w:rsidDel="004C3BE6">
          <w:rPr>
            <w:rFonts w:ascii="Arial" w:eastAsia="Arial" w:hAnsi="Arial" w:cs="Arial"/>
            <w:color w:val="000000" w:themeColor="text1"/>
          </w:rPr>
          <w:delText>C</w:delText>
        </w:r>
        <w:r w:rsidR="00796466" w:rsidRPr="005203CF" w:rsidDel="004C3BE6">
          <w:rPr>
            <w:rFonts w:ascii="Arial" w:eastAsia="Arial" w:hAnsi="Arial" w:cs="Arial"/>
            <w:color w:val="000000" w:themeColor="text1"/>
          </w:rPr>
          <w:delText>’</w:delText>
        </w:r>
        <w:r w:rsidR="00991D6B" w:rsidRPr="005203CF" w:rsidDel="004C3BE6">
          <w:rPr>
            <w:rFonts w:ascii="Arial" w:eastAsia="Arial" w:hAnsi="Arial" w:cs="Arial"/>
            <w:color w:val="000000" w:themeColor="text1"/>
          </w:rPr>
          <w:delText>’</w:delText>
        </w:r>
      </w:del>
      <w:r w:rsidR="00796466" w:rsidRPr="005203CF">
        <w:rPr>
          <w:rFonts w:ascii="Arial" w:eastAsia="Arial" w:hAnsi="Arial" w:cs="Arial"/>
          <w:color w:val="000000" w:themeColor="text1"/>
        </w:rPr>
        <w:t>)</w:t>
      </w:r>
      <w:r w:rsidR="00D12878" w:rsidRPr="005203CF">
        <w:rPr>
          <w:rFonts w:ascii="Arial" w:eastAsia="Arial" w:hAnsi="Arial" w:cs="Arial"/>
          <w:color w:val="000000" w:themeColor="text1"/>
        </w:rPr>
        <w:t xml:space="preserve">. Line represents fit using a loess </w:t>
      </w:r>
      <w:del w:id="264" w:author="Elliot Martin" w:date="2022-01-24T17:40:00Z">
        <w:r w:rsidR="00D12878" w:rsidRPr="005203CF" w:rsidDel="00EE5975">
          <w:rPr>
            <w:rFonts w:ascii="Arial" w:eastAsia="Arial" w:hAnsi="Arial" w:cs="Arial"/>
            <w:color w:val="000000" w:themeColor="text1"/>
          </w:rPr>
          <w:delText>function</w:delText>
        </w:r>
      </w:del>
      <w:ins w:id="265" w:author="Elliot Martin" w:date="2022-01-24T17:40:00Z">
        <w:r w:rsidR="00EE5975">
          <w:rPr>
            <w:rFonts w:ascii="Arial" w:eastAsia="Arial" w:hAnsi="Arial" w:cs="Arial"/>
            <w:color w:val="000000" w:themeColor="text1"/>
          </w:rPr>
          <w:t>regression</w:t>
        </w:r>
      </w:ins>
      <w:r w:rsidR="00D12878" w:rsidRPr="005203CF">
        <w:rPr>
          <w:rFonts w:ascii="Arial" w:eastAsia="Arial" w:hAnsi="Arial" w:cs="Arial"/>
          <w:color w:val="000000" w:themeColor="text1"/>
        </w:rPr>
        <w:t xml:space="preserve">, shaded area represents the standard error of the fit. </w:t>
      </w:r>
      <w:r w:rsidR="007604FF" w:rsidRPr="005203CF">
        <w:rPr>
          <w:rFonts w:ascii="Arial" w:eastAsia="Arial" w:hAnsi="Arial" w:cs="Arial"/>
          <w:color w:val="000000" w:themeColor="text1"/>
        </w:rPr>
        <w:t>(n=8 germaria).</w:t>
      </w:r>
      <w:r w:rsidR="00385E75" w:rsidRPr="005203CF">
        <w:rPr>
          <w:rFonts w:ascii="Arial" w:eastAsia="Arial" w:hAnsi="Arial" w:cs="Arial"/>
          <w:color w:val="000000" w:themeColor="text1"/>
        </w:rPr>
        <w:t xml:space="preserve"> </w:t>
      </w:r>
    </w:p>
    <w:p w14:paraId="3F4E0F63" w14:textId="77777777" w:rsidR="00E52D4B" w:rsidRPr="005203CF" w:rsidRDefault="00E52D4B" w:rsidP="005203CF">
      <w:pPr>
        <w:spacing w:after="0" w:line="360" w:lineRule="auto"/>
        <w:jc w:val="both"/>
        <w:rPr>
          <w:rFonts w:ascii="Arial" w:eastAsia="Arial" w:hAnsi="Arial" w:cs="Arial"/>
          <w:color w:val="000000" w:themeColor="text1"/>
        </w:rPr>
      </w:pPr>
    </w:p>
    <w:p w14:paraId="507F0B38" w14:textId="550E39C4" w:rsidR="004801A9" w:rsidRPr="005203CF" w:rsidRDefault="004801A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Figure 5</w:t>
      </w:r>
      <w:r w:rsidR="00420E32" w:rsidRPr="005203CF">
        <w:rPr>
          <w:rFonts w:ascii="Arial" w:eastAsia="Arial" w:hAnsi="Arial" w:cs="Arial"/>
          <w:b/>
          <w:bCs/>
          <w:color w:val="000000" w:themeColor="text1"/>
        </w:rPr>
        <w:t>. Genes involved in double-strand break repair may be controlled post-transcriptionally.</w:t>
      </w:r>
    </w:p>
    <w:p w14:paraId="2E5E96AB" w14:textId="29FF8A8F" w:rsidR="004718E9" w:rsidRPr="005203CF" w:rsidRDefault="00537EAF"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A939CA">
        <w:rPr>
          <w:rFonts w:ascii="Arial" w:eastAsia="Arial" w:hAnsi="Arial" w:cs="Arial"/>
          <w:b/>
          <w:bCs/>
          <w:color w:val="000000" w:themeColor="text1"/>
          <w:rPrChange w:id="266" w:author="Rangan, Prashanth" w:date="2022-01-31T09:10:00Z">
            <w:rPr>
              <w:rFonts w:ascii="Arial" w:eastAsia="Arial" w:hAnsi="Arial" w:cs="Arial"/>
              <w:color w:val="000000" w:themeColor="text1"/>
            </w:rPr>
          </w:rPrChange>
        </w:rPr>
        <w:t>A</w:t>
      </w:r>
      <w:r w:rsidRPr="005203CF">
        <w:rPr>
          <w:rFonts w:ascii="Arial" w:eastAsia="Arial" w:hAnsi="Arial" w:cs="Arial"/>
          <w:color w:val="000000" w:themeColor="text1"/>
        </w:rPr>
        <w:t xml:space="preserve">) Violin plot of expression of genes in the GO category Double-strand break repair from </w:t>
      </w:r>
      <w:r w:rsidR="008942D5" w:rsidRPr="005203CF">
        <w:rPr>
          <w:rFonts w:ascii="Arial" w:eastAsia="Arial" w:hAnsi="Arial" w:cs="Arial"/>
          <w:color w:val="000000" w:themeColor="text1"/>
        </w:rPr>
        <w:t>i</w:t>
      </w:r>
      <w:r w:rsidRPr="005203CF">
        <w:rPr>
          <w:rFonts w:ascii="Arial" w:eastAsia="Arial" w:hAnsi="Arial" w:cs="Arial"/>
          <w:color w:val="000000" w:themeColor="text1"/>
        </w:rPr>
        <w:t xml:space="preserve">nput </w:t>
      </w:r>
      <w:proofErr w:type="spellStart"/>
      <w:r w:rsidRPr="005203CF">
        <w:rPr>
          <w:rFonts w:ascii="Arial" w:eastAsia="Arial" w:hAnsi="Arial" w:cs="Arial"/>
          <w:color w:val="000000" w:themeColor="text1"/>
        </w:rPr>
        <w:t>mRNAseq</w:t>
      </w:r>
      <w:proofErr w:type="spellEnd"/>
      <w:r w:rsidRPr="005203CF">
        <w:rPr>
          <w:rFonts w:ascii="Arial" w:eastAsia="Arial" w:hAnsi="Arial" w:cs="Arial"/>
          <w:color w:val="000000" w:themeColor="text1"/>
        </w:rPr>
        <w:t>. No significant overall change in expression of these genes occurs compar</w:t>
      </w:r>
      <w:r w:rsidR="008942D5" w:rsidRPr="005203CF">
        <w:rPr>
          <w:rFonts w:ascii="Arial" w:eastAsia="Arial" w:hAnsi="Arial" w:cs="Arial"/>
          <w:color w:val="000000" w:themeColor="text1"/>
        </w:rPr>
        <w:t>ing each genetically enriched developmental stage to GSCs</w:t>
      </w:r>
      <w:r w:rsidRPr="005203CF">
        <w:rPr>
          <w:rFonts w:ascii="Arial" w:eastAsia="Arial" w:hAnsi="Arial" w:cs="Arial"/>
          <w:color w:val="000000" w:themeColor="text1"/>
        </w:rPr>
        <w:t>. (</w:t>
      </w:r>
      <w:r w:rsidRPr="00A939CA">
        <w:rPr>
          <w:rFonts w:ascii="Arial" w:eastAsia="Arial" w:hAnsi="Arial" w:cs="Arial"/>
          <w:b/>
          <w:bCs/>
          <w:color w:val="000000" w:themeColor="text1"/>
          <w:rPrChange w:id="267" w:author="Rangan, Prashanth" w:date="2022-01-31T09:10:00Z">
            <w:rPr>
              <w:rFonts w:ascii="Arial" w:eastAsia="Arial" w:hAnsi="Arial" w:cs="Arial"/>
              <w:color w:val="000000" w:themeColor="text1"/>
            </w:rPr>
          </w:rPrChange>
        </w:rPr>
        <w:t>B</w:t>
      </w:r>
      <w:r w:rsidRPr="005203CF">
        <w:rPr>
          <w:rFonts w:ascii="Arial" w:eastAsia="Arial" w:hAnsi="Arial" w:cs="Arial"/>
          <w:color w:val="000000" w:themeColor="text1"/>
        </w:rPr>
        <w:t xml:space="preserve">) Violin plot of expression of genes in the GO category Double-strand break repair from </w:t>
      </w:r>
      <w:r w:rsidR="008942D5" w:rsidRPr="005203CF">
        <w:rPr>
          <w:rFonts w:ascii="Arial" w:eastAsia="Arial" w:hAnsi="Arial" w:cs="Arial"/>
          <w:color w:val="000000" w:themeColor="text1"/>
        </w:rPr>
        <w:t>polysome-</w:t>
      </w:r>
      <w:r w:rsidRPr="005203CF">
        <w:rPr>
          <w:rFonts w:ascii="Arial" w:eastAsia="Arial" w:hAnsi="Arial" w:cs="Arial"/>
          <w:color w:val="000000" w:themeColor="text1"/>
        </w:rPr>
        <w:t xml:space="preserve">seq. </w:t>
      </w:r>
      <w:r w:rsidR="008942D5" w:rsidRPr="005203CF">
        <w:rPr>
          <w:rFonts w:ascii="Arial" w:eastAsia="Arial" w:hAnsi="Arial" w:cs="Arial"/>
          <w:color w:val="000000" w:themeColor="text1"/>
        </w:rPr>
        <w:t>O</w:t>
      </w:r>
      <w:r w:rsidRPr="005203CF">
        <w:rPr>
          <w:rFonts w:ascii="Arial" w:eastAsia="Arial" w:hAnsi="Arial" w:cs="Arial"/>
          <w:color w:val="000000" w:themeColor="text1"/>
        </w:rPr>
        <w:t xml:space="preserve">verall expression of these genes </w:t>
      </w:r>
      <w:r w:rsidR="008942D5" w:rsidRPr="005203CF">
        <w:rPr>
          <w:rFonts w:ascii="Arial" w:eastAsia="Arial" w:hAnsi="Arial" w:cs="Arial"/>
          <w:color w:val="000000" w:themeColor="text1"/>
        </w:rPr>
        <w:t>increases in CBs, cysts, and young-</w:t>
      </w:r>
      <w:proofErr w:type="spellStart"/>
      <w:r w:rsidR="008942D5" w:rsidRPr="005203CF">
        <w:rPr>
          <w:rFonts w:ascii="Arial" w:eastAsia="Arial" w:hAnsi="Arial" w:cs="Arial"/>
          <w:color w:val="000000" w:themeColor="text1"/>
        </w:rPr>
        <w:t>wt</w:t>
      </w:r>
      <w:proofErr w:type="spellEnd"/>
      <w:r w:rsidR="008942D5" w:rsidRPr="005203CF">
        <w:rPr>
          <w:rFonts w:ascii="Arial" w:eastAsia="Arial" w:hAnsi="Arial" w:cs="Arial"/>
          <w:color w:val="000000" w:themeColor="text1"/>
        </w:rPr>
        <w:t xml:space="preserve"> ovaries compared to GSCs.</w:t>
      </w:r>
      <w:r w:rsidR="001570BB" w:rsidRPr="005203CF">
        <w:rPr>
          <w:rFonts w:ascii="Arial" w:eastAsia="Arial" w:hAnsi="Arial" w:cs="Arial"/>
          <w:color w:val="000000" w:themeColor="text1"/>
        </w:rPr>
        <w:t xml:space="preserve"> </w:t>
      </w:r>
      <w:ins w:id="268" w:author="Elliot Martin" w:date="2022-01-25T12:45:00Z">
        <w:r w:rsidR="00721D35" w:rsidRPr="005203CF">
          <w:rPr>
            <w:rFonts w:ascii="Arial" w:eastAsia="Arial" w:hAnsi="Arial" w:cs="Arial"/>
            <w:color w:val="000000" w:themeColor="text1"/>
          </w:rPr>
          <w:t>Values above plots represent Holm-</w:t>
        </w:r>
        <w:proofErr w:type="spellStart"/>
        <w:r w:rsidR="00721D35" w:rsidRPr="005203CF">
          <w:rPr>
            <w:rFonts w:ascii="Arial" w:eastAsia="Arial" w:hAnsi="Arial" w:cs="Arial"/>
            <w:color w:val="000000" w:themeColor="text1"/>
          </w:rPr>
          <w:t>Bonnferroni</w:t>
        </w:r>
        <w:proofErr w:type="spellEnd"/>
        <w:r w:rsidR="00721D35" w:rsidRPr="005203CF">
          <w:rPr>
            <w:rFonts w:ascii="Arial" w:eastAsia="Arial" w:hAnsi="Arial" w:cs="Arial"/>
            <w:color w:val="000000" w:themeColor="text1"/>
          </w:rPr>
          <w:t xml:space="preserve"> adjusted p-values </w:t>
        </w:r>
        <w:r w:rsidR="00721D35">
          <w:rPr>
            <w:rFonts w:ascii="Arial" w:eastAsia="Arial" w:hAnsi="Arial" w:cs="Arial"/>
            <w:color w:val="000000" w:themeColor="text1"/>
          </w:rPr>
          <w:t>from a Welch’s t-test between the indicated genotypes.</w:t>
        </w:r>
        <w:r w:rsidR="00721D35" w:rsidRPr="005203CF" w:rsidDel="00721D35">
          <w:rPr>
            <w:rFonts w:ascii="Arial" w:eastAsia="Arial" w:hAnsi="Arial" w:cs="Arial"/>
            <w:color w:val="000000" w:themeColor="text1"/>
          </w:rPr>
          <w:t xml:space="preserve"> </w:t>
        </w:r>
      </w:ins>
      <w:del w:id="269" w:author="Elliot Martin" w:date="2022-01-25T12:45:00Z">
        <w:r w:rsidR="001570BB" w:rsidRPr="005203CF" w:rsidDel="00721D35">
          <w:rPr>
            <w:rFonts w:ascii="Arial" w:eastAsia="Arial" w:hAnsi="Arial" w:cs="Arial"/>
            <w:color w:val="000000" w:themeColor="text1"/>
          </w:rPr>
          <w:delText xml:space="preserve">Values above plots represent </w:delText>
        </w:r>
        <w:r w:rsidR="00413E1E" w:rsidRPr="005203CF" w:rsidDel="00721D35">
          <w:rPr>
            <w:rFonts w:ascii="Arial" w:eastAsia="Arial" w:hAnsi="Arial" w:cs="Arial"/>
            <w:color w:val="000000" w:themeColor="text1"/>
          </w:rPr>
          <w:delText xml:space="preserve">Holm-Bonnferroni adjusted </w:delText>
        </w:r>
        <w:r w:rsidR="001570BB" w:rsidRPr="005203CF" w:rsidDel="00721D35">
          <w:rPr>
            <w:rFonts w:ascii="Arial" w:eastAsia="Arial" w:hAnsi="Arial" w:cs="Arial"/>
            <w:color w:val="000000" w:themeColor="text1"/>
          </w:rPr>
          <w:delText xml:space="preserve">p-values resulting from a one-sided t-test </w:delText>
        </w:r>
        <w:r w:rsidR="00413E1E" w:rsidRPr="005203CF" w:rsidDel="00721D35">
          <w:rPr>
            <w:rFonts w:ascii="Arial" w:eastAsia="Arial" w:hAnsi="Arial" w:cs="Arial"/>
            <w:color w:val="000000" w:themeColor="text1"/>
          </w:rPr>
          <w:delText>with mu=0.</w:delText>
        </w:r>
        <w:r w:rsidR="007B6C35" w:rsidRPr="005203CF" w:rsidDel="00721D35">
          <w:rPr>
            <w:rFonts w:ascii="Arial" w:eastAsia="Arial" w:hAnsi="Arial" w:cs="Arial"/>
            <w:color w:val="000000" w:themeColor="text1"/>
          </w:rPr>
          <w:delText xml:space="preserve"> </w:delText>
        </w:r>
      </w:del>
      <w:r w:rsidR="007B6C35" w:rsidRPr="005203CF">
        <w:rPr>
          <w:rFonts w:ascii="Arial" w:eastAsia="Arial" w:hAnsi="Arial" w:cs="Arial"/>
          <w:color w:val="000000" w:themeColor="text1"/>
        </w:rPr>
        <w:t>(</w:t>
      </w:r>
      <w:r w:rsidR="007B6C35" w:rsidRPr="00A939CA">
        <w:rPr>
          <w:rFonts w:ascii="Arial" w:eastAsia="Arial" w:hAnsi="Arial" w:cs="Arial"/>
          <w:b/>
          <w:bCs/>
          <w:color w:val="000000" w:themeColor="text1"/>
          <w:rPrChange w:id="270" w:author="Rangan, Prashanth" w:date="2022-01-31T09:10:00Z">
            <w:rPr>
              <w:rFonts w:ascii="Arial" w:eastAsia="Arial" w:hAnsi="Arial" w:cs="Arial"/>
              <w:color w:val="000000" w:themeColor="text1"/>
            </w:rPr>
          </w:rPrChange>
        </w:rPr>
        <w:t>C</w:t>
      </w:r>
      <w:r w:rsidR="007B6C35" w:rsidRPr="005203CF">
        <w:rPr>
          <w:rFonts w:ascii="Arial" w:eastAsia="Arial" w:hAnsi="Arial" w:cs="Arial"/>
          <w:color w:val="000000" w:themeColor="text1"/>
        </w:rPr>
        <w:t xml:space="preserve">) Violin plot of expression of genes in the GO category Double-strand break repair from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7B6C35" w:rsidRPr="005203CF">
        <w:rPr>
          <w:rFonts w:ascii="Arial" w:eastAsia="Arial" w:hAnsi="Arial" w:cs="Arial"/>
          <w:color w:val="000000" w:themeColor="text1"/>
        </w:rPr>
        <w:t>. Overall expression of these genes increases in CBs, cysts, and young-</w:t>
      </w:r>
      <w:ins w:id="271" w:author="Rangan, Prashanth" w:date="2022-01-31T09:15:00Z">
        <w:r w:rsidR="00DB2858">
          <w:rPr>
            <w:rFonts w:ascii="Arial" w:eastAsia="Arial" w:hAnsi="Arial" w:cs="Arial"/>
            <w:color w:val="000000" w:themeColor="text1"/>
          </w:rPr>
          <w:t>WT</w:t>
        </w:r>
      </w:ins>
      <w:del w:id="272" w:author="Rangan, Prashanth" w:date="2022-01-31T09:15:00Z">
        <w:r w:rsidR="007B6C35" w:rsidRPr="005203CF" w:rsidDel="00DB2858">
          <w:rPr>
            <w:rFonts w:ascii="Arial" w:eastAsia="Arial" w:hAnsi="Arial" w:cs="Arial"/>
            <w:color w:val="000000" w:themeColor="text1"/>
          </w:rPr>
          <w:delText>wt</w:delText>
        </w:r>
      </w:del>
      <w:r w:rsidR="007B6C35" w:rsidRPr="005203CF">
        <w:rPr>
          <w:rFonts w:ascii="Arial" w:eastAsia="Arial" w:hAnsi="Arial" w:cs="Arial"/>
          <w:color w:val="000000" w:themeColor="text1"/>
        </w:rPr>
        <w:t xml:space="preserve"> ovaries compared to the GSC/CB/2CC cluster. Values above plots represent Holm-</w:t>
      </w:r>
      <w:proofErr w:type="spellStart"/>
      <w:r w:rsidR="007B6C35" w:rsidRPr="005203CF">
        <w:rPr>
          <w:rFonts w:ascii="Arial" w:eastAsia="Arial" w:hAnsi="Arial" w:cs="Arial"/>
          <w:color w:val="000000" w:themeColor="text1"/>
        </w:rPr>
        <w:t>Bonnferroni</w:t>
      </w:r>
      <w:proofErr w:type="spellEnd"/>
      <w:r w:rsidR="007B6C35" w:rsidRPr="005203CF">
        <w:rPr>
          <w:rFonts w:ascii="Arial" w:eastAsia="Arial" w:hAnsi="Arial" w:cs="Arial"/>
          <w:color w:val="000000" w:themeColor="text1"/>
        </w:rPr>
        <w:t xml:space="preserve"> adjusted p-values </w:t>
      </w:r>
      <w:ins w:id="273" w:author="Elliot Martin" w:date="2022-01-25T12:44:00Z">
        <w:r w:rsidR="00721D35">
          <w:rPr>
            <w:rFonts w:ascii="Arial" w:eastAsia="Arial" w:hAnsi="Arial" w:cs="Arial"/>
            <w:color w:val="000000" w:themeColor="text1"/>
          </w:rPr>
          <w:t xml:space="preserve">from a Welch’s t-test </w:t>
        </w:r>
      </w:ins>
      <w:ins w:id="274" w:author="Elliot Martin" w:date="2022-01-25T12:40:00Z">
        <w:r w:rsidR="00721D35">
          <w:rPr>
            <w:rFonts w:ascii="Arial" w:eastAsia="Arial" w:hAnsi="Arial" w:cs="Arial"/>
            <w:color w:val="000000" w:themeColor="text1"/>
          </w:rPr>
          <w:t>between the indicated genotypes</w:t>
        </w:r>
      </w:ins>
      <w:del w:id="275" w:author="Elliot Martin" w:date="2022-01-25T12:40:00Z">
        <w:r w:rsidR="007B6C35" w:rsidRPr="005203CF" w:rsidDel="00721D35">
          <w:rPr>
            <w:rFonts w:ascii="Arial" w:eastAsia="Arial" w:hAnsi="Arial" w:cs="Arial"/>
            <w:color w:val="000000" w:themeColor="text1"/>
          </w:rPr>
          <w:delText>resulting from a one-sided t-test with mu=0.</w:delText>
        </w:r>
      </w:del>
    </w:p>
    <w:p w14:paraId="5F26F80B" w14:textId="77777777" w:rsidR="00537EAF" w:rsidRPr="005203CF" w:rsidRDefault="00537EAF" w:rsidP="005203CF">
      <w:pPr>
        <w:spacing w:after="0" w:line="360" w:lineRule="auto"/>
        <w:jc w:val="both"/>
        <w:rPr>
          <w:rFonts w:ascii="Arial" w:eastAsia="Arial" w:hAnsi="Arial" w:cs="Arial"/>
          <w:color w:val="000000" w:themeColor="text1"/>
        </w:rPr>
      </w:pPr>
    </w:p>
    <w:p w14:paraId="7D0C11D5" w14:textId="117D8503" w:rsidR="004801A9" w:rsidRPr="005203CF" w:rsidRDefault="00C43DE4" w:rsidP="005203CF">
      <w:pPr>
        <w:spacing w:after="0" w:line="360" w:lineRule="auto"/>
        <w:jc w:val="both"/>
        <w:rPr>
          <w:rFonts w:ascii="Arial" w:eastAsia="Arial" w:hAnsi="Arial" w:cs="Arial"/>
          <w:color w:val="000000" w:themeColor="text1"/>
        </w:rPr>
      </w:pPr>
      <w:r>
        <w:rPr>
          <w:rFonts w:ascii="Arial" w:eastAsia="Arial" w:hAnsi="Arial" w:cs="Arial"/>
          <w:b/>
          <w:bCs/>
          <w:color w:val="000000" w:themeColor="text1"/>
        </w:rPr>
        <w:t xml:space="preserve">Supplemental Figure </w:t>
      </w:r>
      <w:r w:rsidR="004801A9" w:rsidRPr="005203CF">
        <w:rPr>
          <w:rFonts w:ascii="Arial" w:eastAsia="Arial" w:hAnsi="Arial" w:cs="Arial"/>
          <w:b/>
          <w:bCs/>
          <w:color w:val="000000" w:themeColor="text1"/>
        </w:rPr>
        <w:t>1</w:t>
      </w:r>
      <w:r w:rsidR="00420E32" w:rsidRPr="005203CF">
        <w:rPr>
          <w:rFonts w:ascii="Arial" w:eastAsia="Arial" w:hAnsi="Arial" w:cs="Arial"/>
          <w:b/>
          <w:bCs/>
          <w:color w:val="000000" w:themeColor="text1"/>
        </w:rPr>
        <w:t>.</w:t>
      </w:r>
      <w:r w:rsidR="00FA153D" w:rsidRPr="005203CF">
        <w:rPr>
          <w:rFonts w:ascii="Arial" w:eastAsia="Arial" w:hAnsi="Arial" w:cs="Arial"/>
          <w:b/>
          <w:bCs/>
          <w:color w:val="000000" w:themeColor="text1"/>
        </w:rPr>
        <w:t xml:space="preserve"> Sequencing strategy</w:t>
      </w:r>
      <w:r w:rsidR="00420E32" w:rsidRPr="005203CF">
        <w:rPr>
          <w:rFonts w:ascii="Arial" w:eastAsia="Arial" w:hAnsi="Arial" w:cs="Arial"/>
          <w:b/>
          <w:bCs/>
          <w:color w:val="000000" w:themeColor="text1"/>
        </w:rPr>
        <w:t xml:space="preserve"> </w:t>
      </w:r>
      <w:r w:rsidR="00FA153D" w:rsidRPr="005203CF">
        <w:rPr>
          <w:rFonts w:ascii="Arial" w:eastAsia="Arial" w:hAnsi="Arial" w:cs="Arial"/>
          <w:b/>
          <w:bCs/>
          <w:color w:val="000000" w:themeColor="text1"/>
        </w:rPr>
        <w:t>and clustered heatmaps of differential expression</w:t>
      </w:r>
      <w:r w:rsidR="00420E32" w:rsidRPr="005203CF">
        <w:rPr>
          <w:rFonts w:ascii="Arial" w:eastAsia="Arial" w:hAnsi="Arial" w:cs="Arial"/>
          <w:b/>
          <w:bCs/>
          <w:color w:val="000000" w:themeColor="text1"/>
        </w:rPr>
        <w:t>,</w:t>
      </w:r>
      <w:r w:rsidR="005C666A" w:rsidRPr="005203CF">
        <w:rPr>
          <w:rFonts w:ascii="Arial" w:eastAsia="Arial" w:hAnsi="Arial" w:cs="Arial"/>
          <w:b/>
          <w:bCs/>
          <w:color w:val="000000" w:themeColor="text1"/>
        </w:rPr>
        <w:t xml:space="preserve"> </w:t>
      </w:r>
      <w:r w:rsidR="00420E32" w:rsidRPr="005203CF">
        <w:rPr>
          <w:rFonts w:ascii="Arial" w:eastAsia="Arial" w:hAnsi="Arial" w:cs="Arial"/>
          <w:b/>
          <w:bCs/>
          <w:color w:val="000000" w:themeColor="text1"/>
        </w:rPr>
        <w:t>related to Figure 1</w:t>
      </w:r>
    </w:p>
    <w:p w14:paraId="748E7FF9" w14:textId="59EE6F2C" w:rsidR="004718E9" w:rsidRPr="005203CF" w:rsidRDefault="00AE34A4"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w:t>
      </w:r>
      <w:r w:rsidRPr="00DB2858">
        <w:rPr>
          <w:rFonts w:ascii="Arial" w:eastAsia="Arial" w:hAnsi="Arial" w:cs="Arial"/>
          <w:b/>
          <w:bCs/>
          <w:color w:val="000000" w:themeColor="text1"/>
          <w:rPrChange w:id="276" w:author="Rangan, Prashanth" w:date="2022-01-31T09:15:00Z">
            <w:rPr>
              <w:rFonts w:ascii="Arial" w:eastAsia="Arial" w:hAnsi="Arial" w:cs="Arial"/>
              <w:color w:val="000000" w:themeColor="text1"/>
            </w:rPr>
          </w:rPrChange>
        </w:rPr>
        <w:t>A</w:t>
      </w:r>
      <w:r w:rsidRPr="005203CF">
        <w:rPr>
          <w:rFonts w:ascii="Arial" w:eastAsia="Arial" w:hAnsi="Arial" w:cs="Arial"/>
          <w:color w:val="000000" w:themeColor="text1"/>
        </w:rPr>
        <w:t xml:space="preserve">) </w:t>
      </w:r>
      <w:r w:rsidR="004718E9" w:rsidRPr="005203CF">
        <w:rPr>
          <w:rFonts w:ascii="Arial" w:eastAsia="Arial" w:hAnsi="Arial" w:cs="Arial"/>
          <w:color w:val="000000" w:themeColor="text1"/>
        </w:rPr>
        <w:t>Schema</w:t>
      </w:r>
      <w:ins w:id="277" w:author="Rangan, Prashanth" w:date="2022-01-31T09:16:00Z">
        <w:r w:rsidR="00DB2858">
          <w:rPr>
            <w:rFonts w:ascii="Arial" w:eastAsia="Arial" w:hAnsi="Arial" w:cs="Arial"/>
            <w:color w:val="000000" w:themeColor="text1"/>
          </w:rPr>
          <w:t>tic</w:t>
        </w:r>
      </w:ins>
      <w:r w:rsidR="004718E9" w:rsidRPr="005203CF">
        <w:rPr>
          <w:rFonts w:ascii="Arial" w:eastAsia="Arial" w:hAnsi="Arial" w:cs="Arial"/>
          <w:color w:val="000000" w:themeColor="text1"/>
        </w:rPr>
        <w:t xml:space="preserve"> of strategy used to obtain input mRNA samples and matched polysome-seq libraries of ovaries genetically enriched for developmental milestones. (</w:t>
      </w:r>
      <w:r w:rsidR="004718E9" w:rsidRPr="00DB2858">
        <w:rPr>
          <w:rFonts w:ascii="Arial" w:eastAsia="Arial" w:hAnsi="Arial" w:cs="Arial"/>
          <w:b/>
          <w:bCs/>
          <w:color w:val="000000" w:themeColor="text1"/>
          <w:rPrChange w:id="278" w:author="Rangan, Prashanth" w:date="2022-01-31T09:16:00Z">
            <w:rPr>
              <w:rFonts w:ascii="Arial" w:eastAsia="Arial" w:hAnsi="Arial" w:cs="Arial"/>
              <w:color w:val="000000" w:themeColor="text1"/>
            </w:rPr>
          </w:rPrChange>
        </w:rPr>
        <w:t>B-B’</w:t>
      </w:r>
      <w:r w:rsidR="004718E9" w:rsidRPr="005203CF">
        <w:rPr>
          <w:rFonts w:ascii="Arial" w:eastAsia="Arial" w:hAnsi="Arial" w:cs="Arial"/>
          <w:color w:val="000000" w:themeColor="text1"/>
        </w:rPr>
        <w:t xml:space="preserve">) </w:t>
      </w:r>
      <w:r w:rsidR="00956C14" w:rsidRPr="005203CF">
        <w:rPr>
          <w:rFonts w:ascii="Arial" w:eastAsia="Arial" w:hAnsi="Arial" w:cs="Arial"/>
          <w:color w:val="000000" w:themeColor="text1"/>
        </w:rPr>
        <w:t>Clustered h</w:t>
      </w:r>
      <w:r w:rsidR="004718E9" w:rsidRPr="005203CF">
        <w:rPr>
          <w:rFonts w:ascii="Arial" w:eastAsia="Arial" w:hAnsi="Arial" w:cs="Arial"/>
          <w:color w:val="000000" w:themeColor="text1"/>
        </w:rPr>
        <w:t xml:space="preserve">eatmaps of (B) bulk input </w:t>
      </w:r>
      <w:proofErr w:type="spellStart"/>
      <w:r w:rsidR="004718E9" w:rsidRPr="005203CF">
        <w:rPr>
          <w:rFonts w:ascii="Arial" w:eastAsia="Arial" w:hAnsi="Arial" w:cs="Arial"/>
          <w:color w:val="000000" w:themeColor="text1"/>
        </w:rPr>
        <w:t>mRNAseq</w:t>
      </w:r>
      <w:proofErr w:type="spellEnd"/>
      <w:r w:rsidR="004718E9" w:rsidRPr="005203CF">
        <w:rPr>
          <w:rFonts w:ascii="Arial" w:eastAsia="Arial" w:hAnsi="Arial" w:cs="Arial"/>
          <w:color w:val="000000" w:themeColor="text1"/>
        </w:rPr>
        <w:t xml:space="preserve"> and (B’) </w:t>
      </w:r>
      <w:r w:rsidR="00875FF8" w:rsidRPr="005203CF">
        <w:rPr>
          <w:rFonts w:ascii="Arial" w:eastAsia="Arial" w:hAnsi="Arial" w:cs="Arial"/>
          <w:color w:val="000000" w:themeColor="text1"/>
        </w:rPr>
        <w:t>log</w:t>
      </w:r>
      <w:r w:rsidR="00875FF8" w:rsidRPr="005203CF">
        <w:rPr>
          <w:rFonts w:ascii="Arial" w:eastAsia="Arial" w:hAnsi="Arial" w:cs="Arial"/>
          <w:color w:val="000000" w:themeColor="text1"/>
          <w:vertAlign w:val="subscript"/>
        </w:rPr>
        <w:t>2</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TE</w:t>
      </w:r>
      <w:r w:rsidR="00875FF8" w:rsidRPr="005203CF">
        <w:rPr>
          <w:rFonts w:ascii="Arial" w:eastAsia="Arial" w:hAnsi="Arial" w:cs="Arial"/>
          <w:color w:val="000000" w:themeColor="text1"/>
        </w:rPr>
        <w:t>)</w:t>
      </w:r>
      <w:r w:rsidR="00956C14" w:rsidRPr="005203CF">
        <w:rPr>
          <w:rFonts w:ascii="Arial" w:eastAsia="Arial" w:hAnsi="Arial" w:cs="Arial"/>
          <w:color w:val="000000" w:themeColor="text1"/>
        </w:rPr>
        <w:t xml:space="preserve"> from bulk polysome-seq of the developmental milestones indicated on the X-axis. Each row in the heatmap indicates a gene that is differentially expressed in at least one of the milestones compared to all others in a pairwise fashion. Color scale denotes average relative expression. (</w:t>
      </w:r>
      <w:r w:rsidR="00956C14" w:rsidRPr="00DB2858">
        <w:rPr>
          <w:rFonts w:ascii="Arial" w:eastAsia="Arial" w:hAnsi="Arial" w:cs="Arial"/>
          <w:b/>
          <w:bCs/>
          <w:color w:val="000000" w:themeColor="text1"/>
          <w:rPrChange w:id="279" w:author="Rangan, Prashanth" w:date="2022-01-31T09:16:00Z">
            <w:rPr>
              <w:rFonts w:ascii="Arial" w:eastAsia="Arial" w:hAnsi="Arial" w:cs="Arial"/>
              <w:color w:val="000000" w:themeColor="text1"/>
            </w:rPr>
          </w:rPrChange>
        </w:rPr>
        <w:t>C</w:t>
      </w:r>
      <w:r w:rsidR="00956C14" w:rsidRPr="005203CF">
        <w:rPr>
          <w:rFonts w:ascii="Arial" w:eastAsia="Arial" w:hAnsi="Arial" w:cs="Arial"/>
          <w:color w:val="000000" w:themeColor="text1"/>
        </w:rPr>
        <w:t xml:space="preserv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early germline cells and (</w:t>
      </w:r>
      <w:r w:rsidR="00956C14" w:rsidRPr="00DB2858">
        <w:rPr>
          <w:rFonts w:ascii="Arial" w:eastAsia="Arial" w:hAnsi="Arial" w:cs="Arial"/>
          <w:b/>
          <w:bCs/>
          <w:color w:val="000000" w:themeColor="text1"/>
          <w:rPrChange w:id="280" w:author="Rangan, Prashanth" w:date="2022-01-31T09:16:00Z">
            <w:rPr>
              <w:rFonts w:ascii="Arial" w:eastAsia="Arial" w:hAnsi="Arial" w:cs="Arial"/>
              <w:color w:val="000000" w:themeColor="text1"/>
            </w:rPr>
          </w:rPrChange>
        </w:rPr>
        <w:t>C’</w:t>
      </w:r>
      <w:r w:rsidR="00956C14" w:rsidRPr="005203CF">
        <w:rPr>
          <w:rFonts w:ascii="Arial" w:eastAsia="Arial" w:hAnsi="Arial" w:cs="Arial"/>
          <w:color w:val="000000" w:themeColor="text1"/>
        </w:rPr>
        <w:t xml:space="preserve">) </w:t>
      </w:r>
      <w:proofErr w:type="spellStart"/>
      <w:r w:rsidR="00E52D4B" w:rsidRPr="005203CF">
        <w:rPr>
          <w:rFonts w:ascii="Arial" w:eastAsia="Arial" w:hAnsi="Arial" w:cs="Arial"/>
          <w:color w:val="000000" w:themeColor="text1"/>
        </w:rPr>
        <w:t>scRNA</w:t>
      </w:r>
      <w:proofErr w:type="spellEnd"/>
      <w:r w:rsidR="00E52D4B" w:rsidRPr="005203CF">
        <w:rPr>
          <w:rFonts w:ascii="Arial" w:eastAsia="Arial" w:hAnsi="Arial" w:cs="Arial"/>
          <w:color w:val="000000" w:themeColor="text1"/>
        </w:rPr>
        <w:t>-seq</w:t>
      </w:r>
      <w:r w:rsidR="00956C14" w:rsidRPr="005203CF">
        <w:rPr>
          <w:rFonts w:ascii="Arial" w:eastAsia="Arial" w:hAnsi="Arial" w:cs="Arial"/>
          <w:color w:val="000000" w:themeColor="text1"/>
        </w:rPr>
        <w:t xml:space="preserve"> of somatic cells in the germarium. X-axis denotes cell-type and each row in the heatmap indicates a gene that is differentially expressed in at least one of the cell-types compared to all others in a pairwise fashion.</w:t>
      </w:r>
    </w:p>
    <w:p w14:paraId="2A4B458F" w14:textId="77777777" w:rsidR="00C447F6" w:rsidRPr="005203CF" w:rsidRDefault="00C447F6" w:rsidP="005203CF">
      <w:pPr>
        <w:spacing w:after="0" w:line="360" w:lineRule="auto"/>
        <w:jc w:val="both"/>
        <w:rPr>
          <w:rFonts w:ascii="Arial" w:eastAsia="Arial" w:hAnsi="Arial" w:cs="Arial"/>
          <w:b/>
          <w:bCs/>
          <w:color w:val="000000" w:themeColor="text1"/>
        </w:rPr>
      </w:pPr>
    </w:p>
    <w:p w14:paraId="4429700F" w14:textId="04E2F640" w:rsidR="004801A9" w:rsidRPr="000835BB"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lastRenderedPageBreak/>
        <w:t xml:space="preserve">Supplemental Figure </w:t>
      </w:r>
      <w:r w:rsidR="004801A9" w:rsidRPr="005203CF">
        <w:rPr>
          <w:rFonts w:ascii="Arial" w:eastAsia="Arial" w:hAnsi="Arial" w:cs="Arial"/>
          <w:b/>
          <w:bCs/>
          <w:color w:val="000000" w:themeColor="text1"/>
        </w:rPr>
        <w:t>2</w:t>
      </w:r>
      <w:r w:rsidR="00FA153D" w:rsidRPr="005203CF">
        <w:rPr>
          <w:rFonts w:ascii="Arial" w:eastAsia="Arial" w:hAnsi="Arial" w:cs="Arial"/>
          <w:b/>
          <w:bCs/>
          <w:color w:val="000000" w:themeColor="text1"/>
        </w:rPr>
        <w:t xml:space="preserve">. </w:t>
      </w:r>
      <w:del w:id="281" w:author="Elliot Martin" w:date="2022-01-31T09:38:00Z">
        <w:r w:rsidR="00FA153D" w:rsidRPr="000835BB" w:rsidDel="006767CE">
          <w:rPr>
            <w:rFonts w:ascii="Arial" w:eastAsia="Arial" w:hAnsi="Arial" w:cs="Arial"/>
            <w:b/>
            <w:bCs/>
            <w:color w:val="000000" w:themeColor="text1"/>
          </w:rPr>
          <w:delText xml:space="preserve">Input </w:delText>
        </w:r>
      </w:del>
      <w:ins w:id="282" w:author="Elliot Martin" w:date="2022-01-31T09:38:00Z">
        <w:r w:rsidR="006767CE" w:rsidRPr="000835BB">
          <w:rPr>
            <w:rFonts w:ascii="Arial" w:eastAsia="Arial" w:hAnsi="Arial" w:cs="Arial"/>
            <w:b/>
            <w:bCs/>
            <w:color w:val="000000" w:themeColor="text1"/>
          </w:rPr>
          <w:t xml:space="preserve">Bulk </w:t>
        </w:r>
      </w:ins>
      <w:proofErr w:type="spellStart"/>
      <w:r w:rsidR="00FA153D" w:rsidRPr="000835BB">
        <w:rPr>
          <w:rFonts w:ascii="Arial" w:eastAsia="Arial" w:hAnsi="Arial" w:cs="Arial"/>
          <w:b/>
          <w:bCs/>
          <w:color w:val="000000" w:themeColor="text1"/>
        </w:rPr>
        <w:t>mRNAseq</w:t>
      </w:r>
      <w:proofErr w:type="spellEnd"/>
      <w:r w:rsidR="00FA153D" w:rsidRPr="000835BB">
        <w:rPr>
          <w:rFonts w:ascii="Arial" w:eastAsia="Arial" w:hAnsi="Arial" w:cs="Arial"/>
          <w:b/>
          <w:bCs/>
          <w:color w:val="000000" w:themeColor="text1"/>
        </w:rPr>
        <w:t xml:space="preserve"> recapitulates previously observed </w:t>
      </w:r>
      <w:r w:rsidR="00EC5F6E" w:rsidRPr="000835BB">
        <w:rPr>
          <w:rFonts w:ascii="Arial" w:eastAsia="Arial" w:hAnsi="Arial" w:cs="Arial"/>
          <w:b/>
          <w:bCs/>
          <w:color w:val="000000" w:themeColor="text1"/>
        </w:rPr>
        <w:t>expression patterns of gene expression, related to Figure 2</w:t>
      </w:r>
    </w:p>
    <w:p w14:paraId="76EA059F" w14:textId="28F27FFE" w:rsidR="00296B8D" w:rsidRPr="005203CF" w:rsidRDefault="00796E44" w:rsidP="005203CF">
      <w:pPr>
        <w:spacing w:after="0" w:line="360" w:lineRule="auto"/>
        <w:jc w:val="both"/>
        <w:rPr>
          <w:rFonts w:ascii="Arial" w:eastAsia="Arial" w:hAnsi="Arial" w:cs="Arial"/>
          <w:color w:val="000000" w:themeColor="text1"/>
        </w:rPr>
      </w:pPr>
      <w:r w:rsidRPr="000835BB">
        <w:rPr>
          <w:rFonts w:ascii="Arial" w:eastAsia="Arial" w:hAnsi="Arial" w:cs="Arial"/>
          <w:color w:val="000000" w:themeColor="text1"/>
        </w:rPr>
        <w:t>(</w:t>
      </w:r>
      <w:r w:rsidRPr="000835BB">
        <w:rPr>
          <w:rFonts w:ascii="Arial" w:eastAsia="Arial" w:hAnsi="Arial" w:cs="Arial"/>
          <w:b/>
          <w:bCs/>
          <w:color w:val="000000" w:themeColor="text1"/>
          <w:rPrChange w:id="283" w:author="Elliot Martin" w:date="2022-01-31T11:02:00Z">
            <w:rPr>
              <w:rFonts w:ascii="Arial" w:eastAsia="Arial" w:hAnsi="Arial" w:cs="Arial"/>
              <w:color w:val="000000" w:themeColor="text1"/>
            </w:rPr>
          </w:rPrChange>
        </w:rPr>
        <w:t>A-A’</w:t>
      </w:r>
      <w:r w:rsidRPr="000835BB">
        <w:rPr>
          <w:rFonts w:ascii="Arial" w:eastAsia="Arial" w:hAnsi="Arial" w:cs="Arial"/>
          <w:color w:val="000000" w:themeColor="text1"/>
        </w:rPr>
        <w:t>) Violin plots of</w:t>
      </w:r>
      <w:r w:rsidR="00AF1CC5" w:rsidRPr="000835BB">
        <w:rPr>
          <w:rFonts w:ascii="Arial" w:eastAsia="Arial" w:hAnsi="Arial" w:cs="Arial"/>
          <w:color w:val="000000" w:themeColor="text1"/>
        </w:rPr>
        <w:t xml:space="preserve"> expression from bulk</w:t>
      </w:r>
      <w:r w:rsidRPr="000835BB">
        <w:rPr>
          <w:rFonts w:ascii="Arial" w:eastAsia="Arial" w:hAnsi="Arial" w:cs="Arial"/>
          <w:color w:val="000000" w:themeColor="text1"/>
        </w:rPr>
        <w:t xml:space="preserve"> </w:t>
      </w:r>
      <w:proofErr w:type="spellStart"/>
      <w:r w:rsidR="00AF1CC5" w:rsidRPr="000835BB">
        <w:rPr>
          <w:rFonts w:ascii="Arial" w:eastAsia="Arial" w:hAnsi="Arial" w:cs="Arial"/>
          <w:color w:val="000000" w:themeColor="text1"/>
        </w:rPr>
        <w:t>mRNAseq</w:t>
      </w:r>
      <w:proofErr w:type="spellEnd"/>
      <w:r w:rsidR="009A47BA" w:rsidRPr="000835BB">
        <w:rPr>
          <w:rFonts w:ascii="Arial" w:eastAsia="Arial" w:hAnsi="Arial" w:cs="Arial"/>
          <w:color w:val="000000" w:themeColor="text1"/>
        </w:rPr>
        <w:t xml:space="preserve"> of genes</w:t>
      </w:r>
      <w:r w:rsidRPr="000835BB">
        <w:rPr>
          <w:rFonts w:ascii="Arial" w:eastAsia="Arial" w:hAnsi="Arial" w:cs="Arial"/>
          <w:color w:val="000000" w:themeColor="text1"/>
        </w:rPr>
        <w:t xml:space="preserve"> 2-fold or more (A) down or (A’) upregulated in bam RNAi germline cells</w:t>
      </w:r>
      <w:r w:rsidR="009A47BA" w:rsidRPr="000835BB">
        <w:rPr>
          <w:rFonts w:ascii="Arial" w:eastAsia="Arial" w:hAnsi="Arial" w:cs="Arial"/>
          <w:color w:val="000000" w:themeColor="text1"/>
        </w:rPr>
        <w:t xml:space="preserve"> compared to UAS-TKV overexpressing</w:t>
      </w:r>
      <w:r w:rsidR="009A47BA" w:rsidRPr="005203CF">
        <w:rPr>
          <w:rFonts w:ascii="Arial" w:eastAsia="Arial" w:hAnsi="Arial" w:cs="Arial"/>
          <w:color w:val="000000" w:themeColor="text1"/>
        </w:rPr>
        <w:t xml:space="preserve"> germline cell </w:t>
      </w:r>
      <w:r w:rsidRPr="005203CF">
        <w:rPr>
          <w:rFonts w:ascii="Arial" w:eastAsia="Arial" w:hAnsi="Arial" w:cs="Arial"/>
          <w:color w:val="000000" w:themeColor="text1"/>
        </w:rPr>
        <w:t xml:space="preserve">with a p-value &lt; 0.01 over germline development from </w:t>
      </w:r>
      <w:proofErr w:type="spellStart"/>
      <w:r w:rsidRPr="005203CF">
        <w:rPr>
          <w:rFonts w:ascii="Arial" w:eastAsia="Arial" w:hAnsi="Arial" w:cs="Arial"/>
          <w:color w:val="000000" w:themeColor="text1"/>
        </w:rPr>
        <w:t>Wilcockson</w:t>
      </w:r>
      <w:proofErr w:type="spellEnd"/>
      <w:r w:rsidRPr="005203CF">
        <w:rPr>
          <w:rFonts w:ascii="Arial" w:eastAsia="Arial" w:hAnsi="Arial" w:cs="Arial"/>
          <w:color w:val="000000" w:themeColor="text1"/>
        </w:rPr>
        <w:t xml:space="preserve"> et al. </w:t>
      </w:r>
      <w:r w:rsidR="009A47BA" w:rsidRPr="005203CF">
        <w:rPr>
          <w:rFonts w:ascii="Arial" w:eastAsia="Arial" w:hAnsi="Arial" w:cs="Arial"/>
          <w:color w:val="000000" w:themeColor="text1"/>
        </w:rPr>
        <w:t xml:space="preserve">demonstrate that bulk </w:t>
      </w:r>
      <w:proofErr w:type="spellStart"/>
      <w:r w:rsidR="009A47BA" w:rsidRPr="005203CF">
        <w:rPr>
          <w:rFonts w:ascii="Arial" w:eastAsia="Arial" w:hAnsi="Arial" w:cs="Arial"/>
          <w:color w:val="000000" w:themeColor="text1"/>
        </w:rPr>
        <w:t>mRNAseq</w:t>
      </w:r>
      <w:proofErr w:type="spellEnd"/>
      <w:r w:rsidR="009A47BA" w:rsidRPr="005203CF">
        <w:rPr>
          <w:rFonts w:ascii="Arial" w:eastAsia="Arial" w:hAnsi="Arial" w:cs="Arial"/>
          <w:color w:val="000000" w:themeColor="text1"/>
        </w:rPr>
        <w:t xml:space="preserve"> identifies similar trends in gene expression compared to the FACS based method employed by </w:t>
      </w:r>
      <w:proofErr w:type="spellStart"/>
      <w:r w:rsidR="009A47BA" w:rsidRPr="005203CF">
        <w:rPr>
          <w:rFonts w:ascii="Arial" w:eastAsia="Arial" w:hAnsi="Arial" w:cs="Arial"/>
          <w:color w:val="000000" w:themeColor="text1"/>
        </w:rPr>
        <w:t>Wilcockson</w:t>
      </w:r>
      <w:proofErr w:type="spellEnd"/>
      <w:r w:rsidR="009A47BA" w:rsidRPr="005203CF">
        <w:rPr>
          <w:rFonts w:ascii="Arial" w:eastAsia="Arial" w:hAnsi="Arial" w:cs="Arial"/>
          <w:color w:val="000000" w:themeColor="text1"/>
        </w:rPr>
        <w:t xml:space="preserve"> et al.</w:t>
      </w:r>
      <w:r w:rsidR="009F1373" w:rsidRPr="005203CF">
        <w:rPr>
          <w:rFonts w:ascii="Arial" w:eastAsia="Arial" w:hAnsi="Arial" w:cs="Arial"/>
          <w:color w:val="000000" w:themeColor="text1"/>
        </w:rPr>
        <w:t xml:space="preserve"> </w:t>
      </w:r>
      <w:ins w:id="284"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285" w:author="Elliot Martin" w:date="2022-01-25T12:45:00Z">
        <w:r w:rsidR="009F1373" w:rsidRPr="005203CF" w:rsidDel="004346C7">
          <w:rPr>
            <w:rFonts w:ascii="Arial" w:eastAsia="Arial" w:hAnsi="Arial" w:cs="Arial"/>
            <w:color w:val="000000" w:themeColor="text1"/>
          </w:rPr>
          <w:delText>Values above plots represent Holm-Bonnferroni adjusted p-values resulting from a one-sided t-test with mu=0.</w:delText>
        </w:r>
      </w:del>
      <w:r w:rsidR="00296B8D" w:rsidRPr="005203CF">
        <w:rPr>
          <w:rFonts w:ascii="Arial" w:eastAsia="Arial" w:hAnsi="Arial" w:cs="Arial"/>
          <w:color w:val="000000" w:themeColor="text1"/>
        </w:rPr>
        <w:t xml:space="preserve"> (</w:t>
      </w:r>
      <w:r w:rsidR="00296B8D" w:rsidRPr="00DB2858">
        <w:rPr>
          <w:rFonts w:ascii="Arial" w:eastAsia="Arial" w:hAnsi="Arial" w:cs="Arial"/>
          <w:b/>
          <w:bCs/>
          <w:color w:val="000000" w:themeColor="text1"/>
          <w:rPrChange w:id="286" w:author="Rangan, Prashanth" w:date="2022-01-31T09:17:00Z">
            <w:rPr>
              <w:rFonts w:ascii="Arial" w:eastAsia="Arial" w:hAnsi="Arial" w:cs="Arial"/>
              <w:color w:val="000000" w:themeColor="text1"/>
            </w:rPr>
          </w:rPrChange>
        </w:rPr>
        <w:t>C</w:t>
      </w:r>
      <w:r w:rsidR="00296B8D" w:rsidRPr="005203CF">
        <w:rPr>
          <w:rFonts w:ascii="Arial" w:eastAsia="Arial" w:hAnsi="Arial" w:cs="Arial"/>
          <w:color w:val="000000" w:themeColor="text1"/>
        </w:rPr>
        <w:t xml:space="preserve">) Visualization of expression of RpS19b over germline development from </w:t>
      </w:r>
      <w:del w:id="287" w:author="Elliot Martin" w:date="2022-01-31T10:59:00Z">
        <w:r w:rsidR="00296B8D" w:rsidRPr="005203CF" w:rsidDel="00A725FF">
          <w:rPr>
            <w:rFonts w:ascii="Arial" w:eastAsia="Arial" w:hAnsi="Arial" w:cs="Arial"/>
            <w:color w:val="000000" w:themeColor="text1"/>
          </w:rPr>
          <w:delText xml:space="preserve">(C) </w:delText>
        </w:r>
      </w:del>
      <w:r w:rsidR="00296B8D" w:rsidRPr="005203CF">
        <w:rPr>
          <w:rFonts w:ascii="Arial" w:eastAsia="Arial" w:hAnsi="Arial" w:cs="Arial"/>
          <w:color w:val="000000" w:themeColor="text1"/>
        </w:rPr>
        <w:t xml:space="preserve">polysome-seq data. </w:t>
      </w:r>
      <w:ins w:id="288" w:author="Elliot Martin" w:date="2022-01-29T11:13:00Z">
        <w:r w:rsidR="00B964B3" w:rsidRPr="005203CF">
          <w:rPr>
            <w:rFonts w:ascii="Arial" w:eastAsia="Arial" w:hAnsi="Arial" w:cs="Arial"/>
            <w:color w:val="000000" w:themeColor="text1"/>
          </w:rPr>
          <w:t>Color indicates</w:t>
        </w:r>
        <w:r w:rsidR="00B964B3">
          <w:rPr>
            <w:rFonts w:ascii="Arial" w:eastAsia="Arial" w:hAnsi="Arial" w:cs="Arial"/>
            <w:color w:val="000000" w:themeColor="text1"/>
          </w:rPr>
          <w:t xml:space="preserve"> TE</w:t>
        </w:r>
        <w:r w:rsidR="00B964B3" w:rsidRPr="005203CF">
          <w:rPr>
            <w:rFonts w:ascii="Arial" w:eastAsia="Arial" w:hAnsi="Arial" w:cs="Arial"/>
            <w:color w:val="000000" w:themeColor="text1"/>
          </w:rPr>
          <w:t xml:space="preserve"> and  values indicate </w:t>
        </w:r>
        <w:r w:rsidR="00B964B3">
          <w:rPr>
            <w:rFonts w:ascii="Arial" w:eastAsia="Arial" w:hAnsi="Arial" w:cs="Arial"/>
            <w:color w:val="000000" w:themeColor="text1"/>
          </w:rPr>
          <w:t>the log</w:t>
        </w:r>
        <w:r w:rsidR="00B964B3" w:rsidRPr="00991516">
          <w:rPr>
            <w:rFonts w:ascii="Arial" w:eastAsia="Arial" w:hAnsi="Arial" w:cs="Arial"/>
            <w:color w:val="000000" w:themeColor="text1"/>
            <w:vertAlign w:val="subscript"/>
          </w:rPr>
          <w:t>2</w:t>
        </w:r>
        <w:r w:rsidR="00B964B3">
          <w:rPr>
            <w:rFonts w:ascii="Arial" w:eastAsia="Arial" w:hAnsi="Arial" w:cs="Arial"/>
            <w:color w:val="000000" w:themeColor="text1"/>
          </w:rPr>
          <w:t xml:space="preserve"> mean </w:t>
        </w:r>
        <w:proofErr w:type="spellStart"/>
        <w:r w:rsidR="00B964B3">
          <w:rPr>
            <w:rFonts w:ascii="Arial" w:eastAsia="Arial" w:hAnsi="Arial" w:cs="Arial"/>
            <w:color w:val="000000" w:themeColor="text1"/>
          </w:rPr>
          <w:t>TE±standard</w:t>
        </w:r>
        <w:proofErr w:type="spellEnd"/>
        <w:r w:rsidR="00B964B3">
          <w:rPr>
            <w:rFonts w:ascii="Arial" w:eastAsia="Arial" w:hAnsi="Arial" w:cs="Arial"/>
            <w:color w:val="000000" w:themeColor="text1"/>
          </w:rPr>
          <w:t xml:space="preserve"> error</w:t>
        </w:r>
        <w:r w:rsidR="00B964B3" w:rsidRPr="005203CF">
          <w:rPr>
            <w:rFonts w:ascii="Arial" w:eastAsia="Arial" w:hAnsi="Arial" w:cs="Arial"/>
            <w:color w:val="000000" w:themeColor="text1"/>
          </w:rPr>
          <w:t xml:space="preserve"> </w:t>
        </w:r>
      </w:ins>
      <w:del w:id="289" w:author="Elliot Martin" w:date="2022-01-29T11:13:00Z">
        <w:r w:rsidR="00296B8D" w:rsidRPr="005203CF" w:rsidDel="00B964B3">
          <w:rPr>
            <w:rFonts w:ascii="Arial" w:eastAsia="Arial" w:hAnsi="Arial" w:cs="Arial"/>
            <w:color w:val="000000" w:themeColor="text1"/>
          </w:rPr>
          <w:delText xml:space="preserve">Color indicates relative expression and values indicate the mean TE of RpS19b in each given stage.  </w:delText>
        </w:r>
      </w:del>
      <w:r w:rsidR="00296B8D" w:rsidRPr="005203CF">
        <w:rPr>
          <w:rFonts w:ascii="Arial" w:eastAsia="Arial" w:hAnsi="Arial" w:cs="Arial"/>
          <w:color w:val="000000" w:themeColor="text1"/>
        </w:rPr>
        <w:t xml:space="preserve">RpS19b TE is relatively consistent during early oogenesis and decreases in the egg chambers. </w:t>
      </w:r>
    </w:p>
    <w:p w14:paraId="5CBA0E09" w14:textId="77777777" w:rsidR="00AE34A4" w:rsidRPr="005203CF" w:rsidRDefault="00AE34A4" w:rsidP="005203CF">
      <w:pPr>
        <w:spacing w:after="0" w:line="360" w:lineRule="auto"/>
        <w:jc w:val="both"/>
        <w:rPr>
          <w:rFonts w:ascii="Arial" w:eastAsia="Arial" w:hAnsi="Arial" w:cs="Arial"/>
          <w:b/>
          <w:bCs/>
          <w:color w:val="000000" w:themeColor="text1"/>
        </w:rPr>
      </w:pPr>
    </w:p>
    <w:p w14:paraId="018D2709" w14:textId="7C8DD495" w:rsidR="004801A9" w:rsidRPr="005203CF" w:rsidRDefault="00C43DE4" w:rsidP="005203CF">
      <w:pPr>
        <w:spacing w:after="0" w:line="360" w:lineRule="auto"/>
        <w:jc w:val="both"/>
        <w:rPr>
          <w:rFonts w:ascii="Arial" w:eastAsia="Arial" w:hAnsi="Arial" w:cs="Arial"/>
          <w:b/>
          <w:bCs/>
          <w:color w:val="000000" w:themeColor="text1"/>
        </w:rPr>
      </w:pPr>
      <w:r>
        <w:rPr>
          <w:rFonts w:ascii="Arial" w:eastAsia="Arial" w:hAnsi="Arial" w:cs="Arial"/>
          <w:b/>
          <w:bCs/>
          <w:color w:val="000000" w:themeColor="text1"/>
        </w:rPr>
        <w:t>Supplemental Figure 3</w:t>
      </w:r>
      <w:r w:rsidR="00EC5F6E" w:rsidRPr="005203CF">
        <w:rPr>
          <w:rFonts w:ascii="Arial" w:eastAsia="Arial" w:hAnsi="Arial" w:cs="Arial"/>
          <w:b/>
          <w:bCs/>
          <w:color w:val="000000" w:themeColor="text1"/>
        </w:rPr>
        <w:t xml:space="preserve">. Genes involved in </w:t>
      </w:r>
      <w:ins w:id="290" w:author="Rangan, Prashanth" w:date="2022-01-31T09:17:00Z">
        <w:r w:rsidR="00DB2858">
          <w:rPr>
            <w:rFonts w:ascii="Arial" w:eastAsia="Arial" w:hAnsi="Arial" w:cs="Arial"/>
            <w:b/>
            <w:bCs/>
            <w:color w:val="000000" w:themeColor="text1"/>
          </w:rPr>
          <w:t>m</w:t>
        </w:r>
      </w:ins>
      <w:del w:id="291" w:author="Rangan, Prashanth" w:date="2022-01-31T09:17:00Z">
        <w:r w:rsidR="00EC5F6E" w:rsidRPr="005203CF" w:rsidDel="00DB2858">
          <w:rPr>
            <w:rFonts w:ascii="Arial" w:eastAsia="Arial" w:hAnsi="Arial" w:cs="Arial"/>
            <w:b/>
            <w:bCs/>
            <w:color w:val="000000" w:themeColor="text1"/>
          </w:rPr>
          <w:delText>M</w:delText>
        </w:r>
      </w:del>
      <w:r w:rsidR="00EC5F6E" w:rsidRPr="005203CF">
        <w:rPr>
          <w:rFonts w:ascii="Arial" w:eastAsia="Arial" w:hAnsi="Arial" w:cs="Arial"/>
          <w:b/>
          <w:bCs/>
          <w:color w:val="000000" w:themeColor="text1"/>
        </w:rPr>
        <w:t>eiotic cell cycle, including Ord, may be controlled post-transcriptionally, related to Figure 4.</w:t>
      </w:r>
    </w:p>
    <w:p w14:paraId="5318A87E" w14:textId="60DD0958" w:rsidR="00AF1CC5" w:rsidRPr="005203CF" w:rsidRDefault="00AF1CC5" w:rsidP="005203CF">
      <w:pPr>
        <w:spacing w:after="0" w:line="360" w:lineRule="auto"/>
        <w:jc w:val="both"/>
        <w:rPr>
          <w:rFonts w:ascii="Arial" w:eastAsia="Arial" w:hAnsi="Arial" w:cs="Arial"/>
          <w:b/>
          <w:bCs/>
          <w:color w:val="000000" w:themeColor="text1"/>
        </w:rPr>
      </w:pPr>
      <w:r w:rsidRPr="005203CF">
        <w:rPr>
          <w:rFonts w:ascii="Arial" w:eastAsia="Arial" w:hAnsi="Arial" w:cs="Arial"/>
          <w:color w:val="000000" w:themeColor="text1"/>
        </w:rPr>
        <w:t>(</w:t>
      </w:r>
      <w:r w:rsidRPr="00DB2858">
        <w:rPr>
          <w:rFonts w:ascii="Arial" w:eastAsia="Arial" w:hAnsi="Arial" w:cs="Arial"/>
          <w:b/>
          <w:bCs/>
          <w:color w:val="000000" w:themeColor="text1"/>
          <w:rPrChange w:id="292" w:author="Rangan, Prashanth" w:date="2022-01-31T09:17:00Z">
            <w:rPr>
              <w:rFonts w:ascii="Arial" w:eastAsia="Arial" w:hAnsi="Arial" w:cs="Arial"/>
              <w:color w:val="000000" w:themeColor="text1"/>
            </w:rPr>
          </w:rPrChange>
        </w:rPr>
        <w:t>A</w:t>
      </w:r>
      <w:r w:rsidRPr="005203CF">
        <w:rPr>
          <w:rFonts w:ascii="Arial" w:eastAsia="Arial" w:hAnsi="Arial" w:cs="Arial"/>
          <w:color w:val="000000" w:themeColor="text1"/>
        </w:rPr>
        <w:t xml:space="preserve">) Violin plots of gene expression from </w:t>
      </w:r>
      <w:del w:id="293" w:author="Rangan, Prashanth" w:date="2022-01-31T09:18:00Z">
        <w:r w:rsidRPr="005203CF" w:rsidDel="00DB2858">
          <w:rPr>
            <w:rFonts w:ascii="Arial" w:eastAsia="Arial" w:hAnsi="Arial" w:cs="Arial"/>
            <w:color w:val="000000" w:themeColor="text1"/>
          </w:rPr>
          <w:delText>m</w:delText>
        </w:r>
      </w:del>
      <w:r w:rsidRPr="005203CF">
        <w:rPr>
          <w:rFonts w:ascii="Arial" w:eastAsia="Arial" w:hAnsi="Arial" w:cs="Arial"/>
          <w:color w:val="000000" w:themeColor="text1"/>
        </w:rPr>
        <w:t>RN</w:t>
      </w:r>
      <w:ins w:id="294" w:author="Rangan, Prashanth" w:date="2022-01-31T09:18:00Z">
        <w:r w:rsidR="00DB2858">
          <w:rPr>
            <w:rFonts w:ascii="Arial" w:eastAsia="Arial" w:hAnsi="Arial" w:cs="Arial"/>
            <w:color w:val="000000" w:themeColor="text1"/>
          </w:rPr>
          <w:t>A-</w:t>
        </w:r>
      </w:ins>
      <w:del w:id="295" w:author="Rangan, Prashanth" w:date="2022-01-31T09:18:00Z">
        <w:r w:rsidRPr="005203CF" w:rsidDel="00DB2858">
          <w:rPr>
            <w:rFonts w:ascii="Arial" w:eastAsia="Arial" w:hAnsi="Arial" w:cs="Arial"/>
            <w:color w:val="000000" w:themeColor="text1"/>
          </w:rPr>
          <w:delText>A</w:delText>
        </w:r>
      </w:del>
      <w:r w:rsidRPr="005203CF">
        <w:rPr>
          <w:rFonts w:ascii="Arial" w:eastAsia="Arial" w:hAnsi="Arial" w:cs="Arial"/>
          <w:color w:val="000000" w:themeColor="text1"/>
        </w:rPr>
        <w:t xml:space="preserve">seq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No significant overall change occurs to expression of these genes at any of the developmental milestones compared to GSCs. </w:t>
      </w:r>
      <w:ins w:id="296"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from a Welch’s t-test between the indicated genotypes.</w:t>
        </w:r>
      </w:ins>
      <w:del w:id="297" w:author="Elliot Martin" w:date="2022-01-25T12:45:00Z">
        <w:r w:rsidR="00FB494C" w:rsidRPr="005203CF" w:rsidDel="004346C7">
          <w:rPr>
            <w:rFonts w:ascii="Arial" w:eastAsia="Arial" w:hAnsi="Arial" w:cs="Arial"/>
            <w:color w:val="000000" w:themeColor="text1"/>
          </w:rPr>
          <w:delText>Values above plots represent Holm-Bonnferroni adjusted p-values resulting from a one-sided t-test with mu=0.</w:delText>
        </w:r>
      </w:del>
      <w:r w:rsidR="00FB494C" w:rsidRPr="005203CF">
        <w:rPr>
          <w:rFonts w:ascii="Arial" w:eastAsia="Arial" w:hAnsi="Arial" w:cs="Arial"/>
          <w:color w:val="000000" w:themeColor="text1"/>
        </w:rPr>
        <w:t xml:space="preserve"> </w:t>
      </w:r>
      <w:r w:rsidRPr="005203CF">
        <w:rPr>
          <w:rFonts w:ascii="Arial" w:eastAsia="Arial" w:hAnsi="Arial" w:cs="Arial"/>
          <w:color w:val="000000" w:themeColor="text1"/>
        </w:rPr>
        <w:t>(</w:t>
      </w:r>
      <w:r w:rsidRPr="00DB2858">
        <w:rPr>
          <w:rFonts w:ascii="Arial" w:eastAsia="Arial" w:hAnsi="Arial" w:cs="Arial"/>
          <w:b/>
          <w:bCs/>
          <w:color w:val="000000" w:themeColor="text1"/>
          <w:rPrChange w:id="298" w:author="Rangan, Prashanth" w:date="2022-01-31T09:18:00Z">
            <w:rPr>
              <w:rFonts w:ascii="Arial" w:eastAsia="Arial" w:hAnsi="Arial" w:cs="Arial"/>
              <w:color w:val="000000" w:themeColor="text1"/>
            </w:rPr>
          </w:rPrChange>
        </w:rPr>
        <w:t>B</w:t>
      </w:r>
      <w:r w:rsidRPr="005203CF">
        <w:rPr>
          <w:rFonts w:ascii="Arial" w:eastAsia="Arial" w:hAnsi="Arial" w:cs="Arial"/>
          <w:color w:val="000000" w:themeColor="text1"/>
        </w:rPr>
        <w:t xml:space="preserve">) Violin plots of </w:t>
      </w:r>
      <w:r w:rsidR="00C447F6" w:rsidRPr="005203CF">
        <w:rPr>
          <w:rFonts w:ascii="Arial" w:eastAsia="Arial" w:hAnsi="Arial" w:cs="Arial"/>
          <w:color w:val="000000" w:themeColor="text1"/>
        </w:rPr>
        <w:t>TE from polysome-seq</w:t>
      </w:r>
      <w:r w:rsidRPr="005203CF">
        <w:rPr>
          <w:rFonts w:ascii="Arial" w:eastAsia="Arial" w:hAnsi="Arial" w:cs="Arial"/>
          <w:color w:val="000000" w:themeColor="text1"/>
        </w:rPr>
        <w:t xml:space="preserve"> of genes in the GO-term category </w:t>
      </w:r>
      <w:r w:rsidR="00466AA6" w:rsidRPr="005203CF">
        <w:rPr>
          <w:rFonts w:ascii="Arial" w:eastAsia="Arial" w:hAnsi="Arial" w:cs="Arial"/>
          <w:color w:val="000000" w:themeColor="text1"/>
        </w:rPr>
        <w:t>Meiotic cell cycle</w:t>
      </w:r>
      <w:r w:rsidRPr="005203CF">
        <w:rPr>
          <w:rFonts w:ascii="Arial" w:eastAsia="Arial" w:hAnsi="Arial" w:cs="Arial"/>
          <w:color w:val="000000" w:themeColor="text1"/>
        </w:rPr>
        <w:t xml:space="preserve">. </w:t>
      </w:r>
      <w:r w:rsidR="00C447F6" w:rsidRPr="005203CF">
        <w:rPr>
          <w:rFonts w:ascii="Arial" w:eastAsia="Arial" w:hAnsi="Arial" w:cs="Arial"/>
          <w:color w:val="000000" w:themeColor="text1"/>
        </w:rPr>
        <w:t>O</w:t>
      </w:r>
      <w:r w:rsidRPr="005203CF">
        <w:rPr>
          <w:rFonts w:ascii="Arial" w:eastAsia="Arial" w:hAnsi="Arial" w:cs="Arial"/>
          <w:color w:val="000000" w:themeColor="text1"/>
        </w:rPr>
        <w:t xml:space="preserve">verall </w:t>
      </w:r>
      <w:r w:rsidR="00C447F6" w:rsidRPr="005203CF">
        <w:rPr>
          <w:rFonts w:ascii="Arial" w:eastAsia="Arial" w:hAnsi="Arial" w:cs="Arial"/>
          <w:color w:val="000000" w:themeColor="text1"/>
        </w:rPr>
        <w:t xml:space="preserve">TE increases in CBs and cysts significantly </w:t>
      </w:r>
      <w:r w:rsidRPr="005203CF">
        <w:rPr>
          <w:rFonts w:ascii="Arial" w:eastAsia="Arial" w:hAnsi="Arial" w:cs="Arial"/>
          <w:color w:val="000000" w:themeColor="text1"/>
        </w:rPr>
        <w:t>compared to GSCs</w:t>
      </w:r>
      <w:r w:rsidR="00C447F6" w:rsidRPr="005203CF">
        <w:rPr>
          <w:rFonts w:ascii="Arial" w:eastAsia="Arial" w:hAnsi="Arial" w:cs="Arial"/>
          <w:color w:val="000000" w:themeColor="text1"/>
        </w:rPr>
        <w:t xml:space="preserve"> indicating that meiotic entry may be partially controlled post-transcriptionally</w:t>
      </w:r>
      <w:r w:rsidRPr="005203CF">
        <w:rPr>
          <w:rFonts w:ascii="Arial" w:eastAsia="Arial" w:hAnsi="Arial" w:cs="Arial"/>
          <w:color w:val="000000" w:themeColor="text1"/>
        </w:rPr>
        <w:t xml:space="preserve">. </w:t>
      </w:r>
      <w:ins w:id="299" w:author="Elliot Martin" w:date="2022-01-25T12:45:00Z">
        <w:r w:rsidR="004346C7" w:rsidRPr="005203CF">
          <w:rPr>
            <w:rFonts w:ascii="Arial" w:eastAsia="Arial" w:hAnsi="Arial" w:cs="Arial"/>
            <w:color w:val="000000" w:themeColor="text1"/>
          </w:rPr>
          <w:t>Values above plots represent Holm-</w:t>
        </w:r>
        <w:proofErr w:type="spellStart"/>
        <w:r w:rsidR="004346C7" w:rsidRPr="005203CF">
          <w:rPr>
            <w:rFonts w:ascii="Arial" w:eastAsia="Arial" w:hAnsi="Arial" w:cs="Arial"/>
            <w:color w:val="000000" w:themeColor="text1"/>
          </w:rPr>
          <w:t>Bonnferroni</w:t>
        </w:r>
        <w:proofErr w:type="spellEnd"/>
        <w:r w:rsidR="004346C7" w:rsidRPr="005203CF">
          <w:rPr>
            <w:rFonts w:ascii="Arial" w:eastAsia="Arial" w:hAnsi="Arial" w:cs="Arial"/>
            <w:color w:val="000000" w:themeColor="text1"/>
          </w:rPr>
          <w:t xml:space="preserve"> adjusted p-values </w:t>
        </w:r>
        <w:r w:rsidR="004346C7">
          <w:rPr>
            <w:rFonts w:ascii="Arial" w:eastAsia="Arial" w:hAnsi="Arial" w:cs="Arial"/>
            <w:color w:val="000000" w:themeColor="text1"/>
          </w:rPr>
          <w:t xml:space="preserve">from a Welch’s t-test between the indicated genotypes. </w:t>
        </w:r>
      </w:ins>
      <w:del w:id="300" w:author="Elliot Martin" w:date="2022-01-25T12:45:00Z">
        <w:r w:rsidR="00FB494C" w:rsidRPr="005203CF" w:rsidDel="004346C7">
          <w:rPr>
            <w:rFonts w:ascii="Arial" w:eastAsia="Arial" w:hAnsi="Arial" w:cs="Arial"/>
            <w:color w:val="000000" w:themeColor="text1"/>
          </w:rPr>
          <w:delText xml:space="preserve">Values above plots represent Holm-Bonnferroni adjusted p-values resulting from a one-sided t-test with mu=0. </w:delText>
        </w:r>
      </w:del>
      <w:r w:rsidR="00EF3794" w:rsidRPr="005203CF">
        <w:rPr>
          <w:rFonts w:ascii="Arial" w:eastAsia="Arial" w:hAnsi="Arial" w:cs="Arial"/>
          <w:color w:val="000000" w:themeColor="text1"/>
        </w:rPr>
        <w:t>(</w:t>
      </w:r>
      <w:r w:rsidR="00EF3794" w:rsidRPr="00DB2858">
        <w:rPr>
          <w:rFonts w:ascii="Arial" w:eastAsia="Arial" w:hAnsi="Arial" w:cs="Arial"/>
          <w:b/>
          <w:bCs/>
          <w:color w:val="000000" w:themeColor="text1"/>
          <w:rPrChange w:id="301" w:author="Rangan, Prashanth" w:date="2022-01-31T09:18:00Z">
            <w:rPr>
              <w:rFonts w:ascii="Arial" w:eastAsia="Arial" w:hAnsi="Arial" w:cs="Arial"/>
              <w:color w:val="000000" w:themeColor="text1"/>
            </w:rPr>
          </w:rPrChange>
        </w:rPr>
        <w:t>C</w:t>
      </w:r>
      <w:r w:rsidR="00EF3794" w:rsidRPr="005203CF">
        <w:rPr>
          <w:rFonts w:ascii="Arial" w:eastAsia="Arial" w:hAnsi="Arial" w:cs="Arial"/>
          <w:color w:val="000000" w:themeColor="text1"/>
        </w:rPr>
        <w:t xml:space="preserve">) </w:t>
      </w:r>
      <w:del w:id="302" w:author="Elliot Martin" w:date="2022-01-24T15:10:00Z">
        <w:r w:rsidR="00EF3794" w:rsidRPr="005203CF" w:rsidDel="00DC20CE">
          <w:rPr>
            <w:rFonts w:ascii="Arial" w:eastAsia="Arial" w:hAnsi="Arial" w:cs="Arial"/>
            <w:color w:val="000000" w:themeColor="text1"/>
          </w:rPr>
          <w:delText>Single-cell seq</w:delText>
        </w:r>
      </w:del>
      <w:proofErr w:type="spellStart"/>
      <w:ins w:id="303" w:author="Rangan, Prashanth" w:date="2022-01-31T09:23:00Z">
        <w:r w:rsidR="00DB2858">
          <w:rPr>
            <w:rFonts w:ascii="Arial" w:eastAsia="Arial" w:hAnsi="Arial" w:cs="Arial"/>
            <w:color w:val="000000" w:themeColor="text1"/>
          </w:rPr>
          <w:t>s</w:t>
        </w:r>
      </w:ins>
      <w:del w:id="304" w:author="Rangan, Prashanth" w:date="2022-01-31T09:23:00Z">
        <w:r w:rsidR="00DC20CE" w:rsidDel="00DB2858">
          <w:rPr>
            <w:rFonts w:ascii="Arial" w:eastAsia="Arial" w:hAnsi="Arial" w:cs="Arial"/>
            <w:color w:val="000000" w:themeColor="text1"/>
          </w:rPr>
          <w:delText>S</w:delText>
        </w:r>
      </w:del>
      <w:r w:rsidR="00DC20CE">
        <w:rPr>
          <w:rFonts w:ascii="Arial" w:eastAsia="Arial" w:hAnsi="Arial" w:cs="Arial"/>
          <w:color w:val="000000" w:themeColor="text1"/>
        </w:rPr>
        <w:t>cRNA</w:t>
      </w:r>
      <w:proofErr w:type="spellEnd"/>
      <w:r w:rsidR="00DC20CE">
        <w:rPr>
          <w:rFonts w:ascii="Arial" w:eastAsia="Arial" w:hAnsi="Arial" w:cs="Arial"/>
          <w:color w:val="000000" w:themeColor="text1"/>
        </w:rPr>
        <w:t>-seq</w:t>
      </w:r>
      <w:r w:rsidR="00EF3794" w:rsidRPr="005203CF">
        <w:rPr>
          <w:rFonts w:ascii="Arial" w:eastAsia="Arial" w:hAnsi="Arial" w:cs="Arial"/>
          <w:color w:val="000000" w:themeColor="text1"/>
        </w:rPr>
        <w:t xml:space="preserve"> data indicates that the mRNA level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w:t>
      </w:r>
      <w:del w:id="305" w:author="Elliot Martin" w:date="2022-01-29T11:16:00Z">
        <w:r w:rsidR="00EF3794" w:rsidRPr="005203CF" w:rsidDel="00B964B3">
          <w:rPr>
            <w:rFonts w:ascii="Arial" w:eastAsia="Arial" w:hAnsi="Arial" w:cs="Arial"/>
            <w:color w:val="000000" w:themeColor="text1"/>
          </w:rPr>
          <w:delText xml:space="preserve">increases </w:delText>
        </w:r>
      </w:del>
      <w:ins w:id="306" w:author="Elliot Martin" w:date="2022-01-29T11:16:00Z">
        <w:r w:rsidR="00B964B3">
          <w:rPr>
            <w:rFonts w:ascii="Arial" w:eastAsia="Arial" w:hAnsi="Arial" w:cs="Arial"/>
            <w:color w:val="000000" w:themeColor="text1"/>
          </w:rPr>
          <w:t xml:space="preserve">is highest in the GSC/CB/2CC </w:t>
        </w:r>
        <w:proofErr w:type="gramStart"/>
        <w:r w:rsidR="00B964B3">
          <w:rPr>
            <w:rFonts w:ascii="Arial" w:eastAsia="Arial" w:hAnsi="Arial" w:cs="Arial"/>
            <w:color w:val="000000" w:themeColor="text1"/>
          </w:rPr>
          <w:t>cluster, but</w:t>
        </w:r>
        <w:proofErr w:type="gramEnd"/>
        <w:r w:rsidR="00B964B3">
          <w:rPr>
            <w:rFonts w:ascii="Arial" w:eastAsia="Arial" w:hAnsi="Arial" w:cs="Arial"/>
            <w:color w:val="000000" w:themeColor="text1"/>
          </w:rPr>
          <w:t xml:space="preserve"> remains</w:t>
        </w:r>
      </w:ins>
      <w:ins w:id="307" w:author="Elliot Martin" w:date="2022-01-29T11:17:00Z">
        <w:r w:rsidR="00B964B3">
          <w:rPr>
            <w:rFonts w:ascii="Arial" w:eastAsia="Arial" w:hAnsi="Arial" w:cs="Arial"/>
            <w:color w:val="000000" w:themeColor="text1"/>
          </w:rPr>
          <w:t xml:space="preserve"> relatively</w:t>
        </w:r>
      </w:ins>
      <w:ins w:id="308" w:author="Elliot Martin" w:date="2022-01-29T11:16:00Z">
        <w:r w:rsidR="00B964B3">
          <w:rPr>
            <w:rFonts w:ascii="Arial" w:eastAsia="Arial" w:hAnsi="Arial" w:cs="Arial"/>
            <w:color w:val="000000" w:themeColor="text1"/>
          </w:rPr>
          <w:t xml:space="preserve"> consistent in </w:t>
        </w:r>
      </w:ins>
      <w:ins w:id="309" w:author="Elliot Martin" w:date="2022-01-29T11:17:00Z">
        <w:r w:rsidR="00B964B3">
          <w:rPr>
            <w:rFonts w:ascii="Arial" w:eastAsia="Arial" w:hAnsi="Arial" w:cs="Arial"/>
            <w:color w:val="000000" w:themeColor="text1"/>
          </w:rPr>
          <w:t>its expression</w:t>
        </w:r>
      </w:ins>
      <w:ins w:id="310" w:author="Elliot Martin" w:date="2022-01-29T11:16:00Z">
        <w:r w:rsidR="00B964B3" w:rsidRPr="005203CF">
          <w:rPr>
            <w:rFonts w:ascii="Arial" w:eastAsia="Arial" w:hAnsi="Arial" w:cs="Arial"/>
            <w:color w:val="000000" w:themeColor="text1"/>
          </w:rPr>
          <w:t xml:space="preserve"> </w:t>
        </w:r>
      </w:ins>
      <w:r w:rsidR="00EF3794" w:rsidRPr="005203CF">
        <w:rPr>
          <w:rFonts w:ascii="Arial" w:eastAsia="Arial" w:hAnsi="Arial" w:cs="Arial"/>
          <w:color w:val="000000" w:themeColor="text1"/>
        </w:rPr>
        <w:t xml:space="preserve">starting in the </w:t>
      </w:r>
      <w:del w:id="311" w:author="Elliot Martin" w:date="2022-01-29T11:17:00Z">
        <w:r w:rsidR="00EF3794" w:rsidRPr="005203CF" w:rsidDel="00B964B3">
          <w:rPr>
            <w:rFonts w:ascii="Arial" w:eastAsia="Arial" w:hAnsi="Arial" w:cs="Arial"/>
            <w:color w:val="000000" w:themeColor="text1"/>
          </w:rPr>
          <w:delText xml:space="preserve">cysts </w:delText>
        </w:r>
      </w:del>
      <w:ins w:id="312" w:author="Elliot Martin" w:date="2022-01-29T11:17:00Z">
        <w:r w:rsidR="00B964B3">
          <w:rPr>
            <w:rFonts w:ascii="Arial" w:eastAsia="Arial" w:hAnsi="Arial" w:cs="Arial"/>
            <w:color w:val="000000" w:themeColor="text1"/>
          </w:rPr>
          <w:t>4-CC through 16-CC 2</w:t>
        </w:r>
      </w:ins>
      <w:ins w:id="313" w:author="Elliot Martin" w:date="2022-01-29T11:18:00Z">
        <w:r w:rsidR="00B964B3">
          <w:rPr>
            <w:rFonts w:ascii="Arial" w:eastAsia="Arial" w:hAnsi="Arial" w:cs="Arial"/>
            <w:color w:val="000000" w:themeColor="text1"/>
          </w:rPr>
          <w:t xml:space="preserve">ab clusters </w:t>
        </w:r>
      </w:ins>
      <w:r w:rsidR="00EF3794" w:rsidRPr="005203CF">
        <w:rPr>
          <w:rFonts w:ascii="Arial" w:eastAsia="Arial" w:hAnsi="Arial" w:cs="Arial"/>
          <w:color w:val="000000" w:themeColor="text1"/>
        </w:rPr>
        <w:t>and is dramatically decreased in early egg chambers. Color</w:t>
      </w:r>
      <w:ins w:id="314" w:author="Elliot Martin" w:date="2022-01-29T11:15:00Z">
        <w:r w:rsidR="00B964B3">
          <w:rPr>
            <w:rFonts w:ascii="Arial" w:eastAsia="Arial" w:hAnsi="Arial" w:cs="Arial"/>
            <w:color w:val="000000" w:themeColor="text1"/>
          </w:rPr>
          <w:t xml:space="preserve"> </w:t>
        </w:r>
      </w:ins>
      <w:del w:id="315" w:author="Elliot Martin" w:date="2022-01-29T11:15:00Z">
        <w:r w:rsidR="00EF3794" w:rsidRPr="005203CF" w:rsidDel="00B964B3">
          <w:rPr>
            <w:rFonts w:ascii="Arial" w:eastAsia="Arial" w:hAnsi="Arial" w:cs="Arial"/>
            <w:color w:val="000000" w:themeColor="text1"/>
          </w:rPr>
          <w:delText xml:space="preserve"> indicates relative expression </w:delText>
        </w:r>
      </w:del>
      <w:r w:rsidR="00EF3794" w:rsidRPr="005203CF">
        <w:rPr>
          <w:rFonts w:ascii="Arial" w:eastAsia="Arial" w:hAnsi="Arial" w:cs="Arial"/>
          <w:color w:val="000000" w:themeColor="text1"/>
        </w:rPr>
        <w:t xml:space="preserve">and values indicate the normalized expression of </w:t>
      </w:r>
      <w:proofErr w:type="spellStart"/>
      <w:r w:rsidR="00EF3794" w:rsidRPr="005203CF">
        <w:rPr>
          <w:rFonts w:ascii="Arial" w:eastAsia="Arial" w:hAnsi="Arial" w:cs="Arial"/>
          <w:i/>
          <w:iCs/>
          <w:color w:val="000000" w:themeColor="text1"/>
        </w:rPr>
        <w:t>ord</w:t>
      </w:r>
      <w:proofErr w:type="spellEnd"/>
      <w:r w:rsidR="00EF3794" w:rsidRPr="005203CF">
        <w:rPr>
          <w:rFonts w:ascii="Arial" w:eastAsia="Arial" w:hAnsi="Arial" w:cs="Arial"/>
          <w:color w:val="000000" w:themeColor="text1"/>
        </w:rPr>
        <w:t xml:space="preserve"> in each given stage.</w:t>
      </w:r>
    </w:p>
    <w:p w14:paraId="19FAAF44" w14:textId="7048FB3F" w:rsidR="003B6EFF" w:rsidRPr="005203CF" w:rsidRDefault="003B6EFF" w:rsidP="005203CF">
      <w:pPr>
        <w:spacing w:after="0" w:line="360" w:lineRule="auto"/>
        <w:jc w:val="both"/>
        <w:rPr>
          <w:rFonts w:ascii="Arial" w:eastAsia="Arial" w:hAnsi="Arial" w:cs="Arial"/>
          <w:color w:val="000000" w:themeColor="text1"/>
        </w:rPr>
      </w:pPr>
    </w:p>
    <w:p w14:paraId="1DE5E056" w14:textId="77777777" w:rsidR="004801A9" w:rsidRPr="005203CF" w:rsidRDefault="004801A9" w:rsidP="005203CF">
      <w:pPr>
        <w:spacing w:after="0" w:line="360" w:lineRule="auto"/>
        <w:jc w:val="both"/>
        <w:rPr>
          <w:rFonts w:ascii="Arial" w:eastAsia="Arial" w:hAnsi="Arial" w:cs="Arial"/>
          <w:color w:val="000000" w:themeColor="text1"/>
        </w:rPr>
      </w:pPr>
    </w:p>
    <w:p w14:paraId="2A71246D" w14:textId="789EF7DE" w:rsidR="001A1579" w:rsidRPr="005203CF" w:rsidRDefault="001A1579" w:rsidP="005203CF">
      <w:pPr>
        <w:spacing w:after="0" w:line="360" w:lineRule="auto"/>
        <w:jc w:val="both"/>
        <w:rPr>
          <w:rFonts w:ascii="Arial" w:eastAsia="Arial" w:hAnsi="Arial" w:cs="Arial"/>
          <w:b/>
          <w:bCs/>
          <w:color w:val="000000" w:themeColor="text1"/>
        </w:rPr>
      </w:pPr>
      <w:r w:rsidRPr="005203CF">
        <w:rPr>
          <w:rFonts w:ascii="Arial" w:eastAsia="Arial" w:hAnsi="Arial" w:cs="Arial"/>
          <w:b/>
          <w:bCs/>
          <w:color w:val="000000" w:themeColor="text1"/>
        </w:rPr>
        <w:t>Materials and Methods</w:t>
      </w:r>
      <w:del w:id="316" w:author="Rangan, Prashanth" w:date="2022-01-31T08:10:00Z">
        <w:r w:rsidRPr="005203CF" w:rsidDel="0090318B">
          <w:rPr>
            <w:rFonts w:ascii="Arial" w:eastAsia="Arial" w:hAnsi="Arial" w:cs="Arial"/>
            <w:b/>
            <w:bCs/>
            <w:color w:val="000000" w:themeColor="text1"/>
          </w:rPr>
          <w:delText>:</w:delText>
        </w:r>
      </w:del>
    </w:p>
    <w:p w14:paraId="3D29689C" w14:textId="2A46356E" w:rsidR="001A1579" w:rsidRPr="00971F87" w:rsidRDefault="00B818F1" w:rsidP="005203CF">
      <w:pPr>
        <w:spacing w:after="0" w:line="360" w:lineRule="auto"/>
        <w:jc w:val="both"/>
        <w:rPr>
          <w:rFonts w:ascii="Arial" w:hAnsi="Arial" w:cs="Arial"/>
          <w:color w:val="191919"/>
          <w:shd w:val="clear" w:color="auto" w:fill="FFFFFF"/>
        </w:rPr>
      </w:pPr>
      <w:r w:rsidRPr="00971F87">
        <w:rPr>
          <w:rFonts w:ascii="Arial" w:eastAsia="Arial" w:hAnsi="Arial" w:cs="Arial"/>
          <w:color w:val="000000" w:themeColor="text1"/>
        </w:rPr>
        <w:t xml:space="preserve">The following RNAi stocks were used in this study; </w:t>
      </w:r>
      <w:proofErr w:type="spellStart"/>
      <w:r w:rsidR="001A1579" w:rsidRPr="00971F87">
        <w:rPr>
          <w:rStyle w:val="Emphasis"/>
          <w:rFonts w:ascii="Arial" w:hAnsi="Arial" w:cs="Arial"/>
          <w:color w:val="191919"/>
          <w:bdr w:val="none" w:sz="0" w:space="0" w:color="auto" w:frame="1"/>
          <w:shd w:val="clear" w:color="auto" w:fill="FFFFFF"/>
        </w:rPr>
        <w:t>ord</w:t>
      </w:r>
      <w:proofErr w:type="spellEnd"/>
      <w:r w:rsidR="001A1579" w:rsidRPr="00971F87">
        <w:rPr>
          <w:rStyle w:val="Emphasis"/>
          <w:rFonts w:ascii="Arial" w:hAnsi="Arial" w:cs="Arial"/>
          <w:color w:val="191919"/>
          <w:bdr w:val="none" w:sz="0" w:space="0" w:color="auto" w:frame="1"/>
          <w:shd w:val="clear" w:color="auto" w:fill="FFFFFF"/>
        </w:rPr>
        <w:t>-GFP</w:t>
      </w:r>
      <w:r w:rsidR="001A1579" w:rsidRPr="00971F87">
        <w:rPr>
          <w:rFonts w:ascii="Arial" w:hAnsi="Arial" w:cs="Arial"/>
          <w:color w:val="191919"/>
          <w:shd w:val="clear" w:color="auto" w:fill="FFFFFF"/>
        </w:rPr>
        <w:t> (Bickel Lab)</w:t>
      </w:r>
      <w:r w:rsidRPr="00971F87">
        <w:rPr>
          <w:rFonts w:ascii="Arial" w:hAnsi="Arial" w:cs="Arial"/>
          <w:color w:val="191919"/>
          <w:shd w:val="clear" w:color="auto" w:fill="FFFFFF"/>
        </w:rPr>
        <w:t xml:space="preserve">, </w:t>
      </w:r>
      <w:r w:rsidRPr="00971F87">
        <w:rPr>
          <w:rFonts w:ascii="Arial" w:hAnsi="Arial" w:cs="Arial"/>
          <w:i/>
          <w:iCs/>
          <w:color w:val="191919"/>
          <w:shd w:val="clear" w:color="auto" w:fill="FFFFFF"/>
          <w:rPrChange w:id="317" w:author="Elliot Martin" w:date="2022-01-24T17:37:00Z">
            <w:rPr>
              <w:rFonts w:ascii="Arial" w:hAnsi="Arial" w:cs="Arial"/>
              <w:color w:val="191919"/>
              <w:highlight w:val="yellow"/>
              <w:shd w:val="clear" w:color="auto" w:fill="FFFFFF"/>
            </w:rPr>
          </w:rPrChange>
        </w:rPr>
        <w:t>Rps19b</w:t>
      </w:r>
      <w:r w:rsidR="00BB5887" w:rsidRPr="00971F87">
        <w:rPr>
          <w:rFonts w:ascii="Arial" w:hAnsi="Arial" w:cs="Arial"/>
          <w:i/>
          <w:iCs/>
          <w:color w:val="191919"/>
          <w:shd w:val="clear" w:color="auto" w:fill="FFFFFF"/>
          <w:rPrChange w:id="318" w:author="Elliot Martin" w:date="2022-01-24T17:37:00Z">
            <w:rPr>
              <w:rFonts w:ascii="Arial" w:hAnsi="Arial" w:cs="Arial"/>
              <w:color w:val="191919"/>
              <w:shd w:val="clear" w:color="auto" w:fill="FFFFFF"/>
            </w:rPr>
          </w:rPrChange>
        </w:rPr>
        <w:t>::GFP</w:t>
      </w:r>
      <w:r w:rsidR="0010691B" w:rsidRPr="00971F87">
        <w:rPr>
          <w:rFonts w:ascii="Arial" w:hAnsi="Arial" w:cs="Arial"/>
          <w:i/>
          <w:iCs/>
          <w:color w:val="191919"/>
          <w:shd w:val="clear" w:color="auto" w:fill="FFFFFF"/>
        </w:rPr>
        <w:t xml:space="preserve"> </w:t>
      </w:r>
      <w:r w:rsidR="0010691B" w:rsidRPr="00971F87">
        <w:rPr>
          <w:rFonts w:ascii="Arial" w:hAnsi="Arial" w:cs="Arial"/>
          <w:i/>
          <w:iCs/>
          <w:color w:val="191919"/>
          <w:shd w:val="clear" w:color="auto" w:fill="FFFFFF"/>
        </w:rPr>
        <w:fldChar w:fldCharType="begin"/>
      </w:r>
      <w:r w:rsidR="00A23E29">
        <w:rPr>
          <w:rFonts w:ascii="Arial" w:hAnsi="Arial" w:cs="Arial"/>
          <w:i/>
          <w:iCs/>
          <w:color w:val="191919"/>
          <w:shd w:val="clear" w:color="auto" w:fill="FFFFFF"/>
        </w:rPr>
        <w:instrText xml:space="preserve"> ADDIN ZOTERO_ITEM CSL_CITATION {"citationID":"KEatERdp","properties":{"formattedCitation":"(McCarthy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sidR="0010691B" w:rsidRPr="00971F87">
        <w:rPr>
          <w:rFonts w:ascii="Arial" w:hAnsi="Arial" w:cs="Arial"/>
          <w:i/>
          <w:iCs/>
          <w:color w:val="191919"/>
          <w:shd w:val="clear" w:color="auto" w:fill="FFFFFF"/>
        </w:rPr>
        <w:fldChar w:fldCharType="separate"/>
      </w:r>
      <w:r w:rsidR="0010691B" w:rsidRPr="00971F87">
        <w:rPr>
          <w:rFonts w:ascii="Arial" w:hAnsi="Arial" w:cs="Arial"/>
        </w:rPr>
        <w:t>(McCarthy et al. 2021)</w:t>
      </w:r>
      <w:r w:rsidR="0010691B" w:rsidRPr="00971F87">
        <w:rPr>
          <w:rFonts w:ascii="Arial" w:hAnsi="Arial" w:cs="Arial"/>
          <w:i/>
          <w:iCs/>
          <w:color w:val="191919"/>
          <w:shd w:val="clear" w:color="auto" w:fill="FFFFFF"/>
        </w:rPr>
        <w:fldChar w:fldCharType="end"/>
      </w:r>
      <w:r w:rsidRPr="00971F87">
        <w:rPr>
          <w:rFonts w:ascii="Arial" w:hAnsi="Arial" w:cs="Arial"/>
          <w:color w:val="191919"/>
          <w:shd w:val="clear" w:color="auto" w:fill="FFFFFF"/>
        </w:rPr>
        <w:t xml:space="preserve">, </w:t>
      </w:r>
      <w:r w:rsidR="0001766C" w:rsidRPr="00971F87">
        <w:rPr>
          <w:rStyle w:val="Emphasis"/>
          <w:rFonts w:ascii="Arial" w:hAnsi="Arial" w:cs="Arial"/>
          <w:color w:val="191919"/>
          <w:bdr w:val="none" w:sz="0" w:space="0" w:color="auto" w:frame="1"/>
          <w:shd w:val="clear" w:color="auto" w:fill="FFFFFF"/>
          <w:rPrChange w:id="319" w:author="Elliot Martin" w:date="2022-01-24T17:37:00Z">
            <w:rPr>
              <w:rStyle w:val="Emphasis"/>
              <w:rFonts w:ascii="Lucida Sans" w:hAnsi="Lucida Sans"/>
              <w:color w:val="191919"/>
              <w:bdr w:val="none" w:sz="0" w:space="0" w:color="auto" w:frame="1"/>
              <w:shd w:val="clear" w:color="auto" w:fill="FFFFFF"/>
            </w:rPr>
          </w:rPrChange>
        </w:rPr>
        <w:t>UAS-Dcr2;nosGAL4</w:t>
      </w:r>
      <w:r w:rsidR="008D54AC" w:rsidRPr="00971F87">
        <w:rPr>
          <w:rStyle w:val="Emphasis"/>
          <w:rFonts w:ascii="Arial" w:hAnsi="Arial" w:cs="Arial"/>
          <w:color w:val="191919"/>
          <w:bdr w:val="none" w:sz="0" w:space="0" w:color="auto" w:frame="1"/>
          <w:shd w:val="clear" w:color="auto" w:fill="FFFFFF"/>
          <w:rPrChange w:id="320" w:author="Elliot Martin" w:date="2022-01-24T17:37:00Z">
            <w:rPr>
              <w:rStyle w:val="Emphasis"/>
              <w:rFonts w:ascii="Lucida Sans" w:hAnsi="Lucida Sans"/>
              <w:color w:val="191919"/>
              <w:bdr w:val="none" w:sz="0" w:space="0" w:color="auto" w:frame="1"/>
              <w:shd w:val="clear" w:color="auto" w:fill="FFFFFF"/>
            </w:rPr>
          </w:rPrChange>
        </w:rPr>
        <w:t xml:space="preserve"> </w:t>
      </w:r>
      <w:r w:rsidR="008D54AC" w:rsidRPr="00971F87">
        <w:rPr>
          <w:rStyle w:val="Emphasis"/>
          <w:rFonts w:ascii="Arial" w:hAnsi="Arial" w:cs="Arial"/>
          <w:i w:val="0"/>
          <w:iCs w:val="0"/>
          <w:color w:val="191919"/>
          <w:bdr w:val="none" w:sz="0" w:space="0" w:color="auto" w:frame="1"/>
          <w:shd w:val="clear" w:color="auto" w:fill="FFFFFF"/>
          <w:rPrChange w:id="321"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Fonts w:ascii="Arial" w:hAnsi="Arial" w:cs="Arial"/>
          <w:color w:val="191919"/>
          <w:shd w:val="clear" w:color="auto" w:fill="FFFFFF"/>
        </w:rPr>
        <w:t xml:space="preserve">Bloomington stock </w:t>
      </w:r>
      <w:r w:rsidR="008D54AC" w:rsidRPr="00971F87">
        <w:rPr>
          <w:rFonts w:ascii="Arial" w:hAnsi="Arial" w:cs="Arial"/>
          <w:color w:val="191919"/>
          <w:shd w:val="clear" w:color="auto" w:fill="FFFFFF"/>
          <w:rPrChange w:id="322" w:author="Elliot Martin" w:date="2022-01-24T17:37:00Z">
            <w:rPr>
              <w:rFonts w:ascii="Lucida Sans" w:hAnsi="Lucida Sans"/>
              <w:color w:val="191919"/>
              <w:shd w:val="clear" w:color="auto" w:fill="FFFFFF"/>
            </w:rPr>
          </w:rPrChange>
        </w:rPr>
        <w:t>#25751 </w:t>
      </w:r>
      <w:r w:rsidR="008D54AC" w:rsidRPr="00971F87">
        <w:rPr>
          <w:rStyle w:val="Emphasis"/>
          <w:rFonts w:ascii="Arial" w:hAnsi="Arial" w:cs="Arial"/>
          <w:i w:val="0"/>
          <w:iCs w:val="0"/>
          <w:color w:val="191919"/>
          <w:bdr w:val="none" w:sz="0" w:space="0" w:color="auto" w:frame="1"/>
          <w:shd w:val="clear" w:color="auto" w:fill="FFFFFF"/>
          <w:rPrChange w:id="323" w:author="Elliot Martin" w:date="2022-01-24T17:37:00Z">
            <w:rPr>
              <w:rStyle w:val="Emphasis"/>
              <w:rFonts w:ascii="Lucida Sans" w:hAnsi="Lucida Sans"/>
              <w:color w:val="191919"/>
              <w:bdr w:val="none" w:sz="0" w:space="0" w:color="auto" w:frame="1"/>
              <w:shd w:val="clear" w:color="auto" w:fill="FFFFFF"/>
            </w:rPr>
          </w:rPrChange>
        </w:rPr>
        <w:t>)</w:t>
      </w:r>
      <w:r w:rsidR="008D54AC" w:rsidRPr="00971F87">
        <w:rPr>
          <w:rStyle w:val="Emphasis"/>
          <w:rFonts w:ascii="Arial" w:hAnsi="Arial" w:cs="Arial"/>
          <w:i w:val="0"/>
          <w:iCs w:val="0"/>
          <w:color w:val="191919"/>
          <w:bdr w:val="none" w:sz="0" w:space="0" w:color="auto" w:frame="1"/>
          <w:shd w:val="clear" w:color="auto" w:fill="FFFFFF"/>
          <w:rPrChange w:id="324" w:author="Elliot Martin" w:date="2022-01-24T17:37:00Z">
            <w:rPr>
              <w:rStyle w:val="Emphasis"/>
              <w:rFonts w:ascii="Lucida Sans" w:hAnsi="Lucida Sans"/>
              <w:i w:val="0"/>
              <w:iCs w:val="0"/>
              <w:color w:val="191919"/>
              <w:bdr w:val="none" w:sz="0" w:space="0" w:color="auto" w:frame="1"/>
              <w:shd w:val="clear" w:color="auto" w:fill="FFFFFF"/>
            </w:rPr>
          </w:rPrChange>
        </w:rPr>
        <w:t>,</w:t>
      </w:r>
      <w:r w:rsidR="00971F87" w:rsidRPr="00971F87">
        <w:rPr>
          <w:rStyle w:val="Emphasis"/>
          <w:rFonts w:ascii="Arial" w:hAnsi="Arial" w:cs="Arial"/>
          <w:i w:val="0"/>
          <w:iCs w:val="0"/>
          <w:color w:val="191919"/>
          <w:bdr w:val="none" w:sz="0" w:space="0" w:color="auto" w:frame="1"/>
          <w:shd w:val="clear" w:color="auto" w:fill="FFFFFF"/>
        </w:rPr>
        <w:t xml:space="preserve"> </w:t>
      </w:r>
      <w:r w:rsidR="00971F87" w:rsidRPr="00971F87">
        <w:rPr>
          <w:rStyle w:val="Emphasis"/>
          <w:rFonts w:ascii="Arial" w:hAnsi="Arial" w:cs="Arial"/>
          <w:color w:val="191919"/>
          <w:bdr w:val="none" w:sz="0" w:space="0" w:color="auto" w:frame="1"/>
          <w:shd w:val="clear" w:color="auto" w:fill="FFFFFF"/>
          <w:rPrChange w:id="325" w:author="Elliot Martin" w:date="2022-01-24T17:37:00Z">
            <w:rPr>
              <w:rStyle w:val="Emphasis"/>
              <w:rFonts w:ascii="Lucida Sans" w:hAnsi="Lucida Sans"/>
              <w:color w:val="191919"/>
              <w:bdr w:val="none" w:sz="0" w:space="0" w:color="auto" w:frame="1"/>
              <w:shd w:val="clear" w:color="auto" w:fill="FFFFFF"/>
            </w:rPr>
          </w:rPrChange>
        </w:rPr>
        <w:t>bam</w:t>
      </w:r>
      <w:r w:rsidR="00971F87" w:rsidRPr="00971F87">
        <w:rPr>
          <w:rFonts w:ascii="Arial" w:hAnsi="Arial" w:cs="Arial"/>
          <w:color w:val="191919"/>
          <w:shd w:val="clear" w:color="auto" w:fill="FFFFFF"/>
          <w:rPrChange w:id="326" w:author="Elliot Martin" w:date="2022-01-24T17:37:00Z">
            <w:rPr>
              <w:rFonts w:ascii="Lucida Sans" w:hAnsi="Lucida Sans"/>
              <w:color w:val="191919"/>
              <w:shd w:val="clear" w:color="auto" w:fill="FFFFFF"/>
            </w:rPr>
          </w:rPrChange>
        </w:rPr>
        <w:t> RNAi (Bloomington #58178),</w:t>
      </w:r>
      <w:r w:rsidR="008D54AC" w:rsidRPr="00971F87">
        <w:rPr>
          <w:rStyle w:val="Emphasis"/>
          <w:rFonts w:ascii="Arial" w:hAnsi="Arial" w:cs="Arial"/>
          <w:i w:val="0"/>
          <w:iCs w:val="0"/>
          <w:color w:val="191919"/>
          <w:bdr w:val="none" w:sz="0" w:space="0" w:color="auto" w:frame="1"/>
          <w:shd w:val="clear" w:color="auto" w:fill="FFFFFF"/>
          <w:rPrChange w:id="327" w:author="Elliot Martin" w:date="2022-01-24T17:37:00Z">
            <w:rPr>
              <w:rStyle w:val="Emphasis"/>
              <w:rFonts w:ascii="Lucida Sans" w:hAnsi="Lucida Sans"/>
              <w:i w:val="0"/>
              <w:iCs w:val="0"/>
              <w:color w:val="191919"/>
              <w:bdr w:val="none" w:sz="0" w:space="0" w:color="auto" w:frame="1"/>
              <w:shd w:val="clear" w:color="auto" w:fill="FFFFFF"/>
            </w:rPr>
          </w:rPrChange>
        </w:rPr>
        <w:t xml:space="preserve"> </w:t>
      </w:r>
      <w:proofErr w:type="spellStart"/>
      <w:r w:rsidR="008D54AC" w:rsidRPr="00971F87">
        <w:rPr>
          <w:rStyle w:val="Emphasis"/>
          <w:rFonts w:ascii="Arial" w:hAnsi="Arial" w:cs="Arial"/>
          <w:color w:val="191919"/>
          <w:bdr w:val="none" w:sz="0" w:space="0" w:color="auto" w:frame="1"/>
          <w:shd w:val="clear" w:color="auto" w:fill="FFFFFF"/>
          <w:rPrChange w:id="328" w:author="Elliot Martin" w:date="2022-01-24T17:37:00Z">
            <w:rPr>
              <w:rStyle w:val="Emphasis"/>
              <w:rFonts w:ascii="Lucida Sans" w:hAnsi="Lucida Sans"/>
              <w:color w:val="191919"/>
              <w:bdr w:val="none" w:sz="0" w:space="0" w:color="auto" w:frame="1"/>
              <w:shd w:val="clear" w:color="auto" w:fill="FFFFFF"/>
            </w:rPr>
          </w:rPrChange>
        </w:rPr>
        <w:t>hs</w:t>
      </w:r>
      <w:proofErr w:type="spellEnd"/>
      <w:r w:rsidR="008D54AC" w:rsidRPr="00971F87">
        <w:rPr>
          <w:rStyle w:val="Emphasis"/>
          <w:rFonts w:ascii="Arial" w:hAnsi="Arial" w:cs="Arial"/>
          <w:color w:val="191919"/>
          <w:bdr w:val="none" w:sz="0" w:space="0" w:color="auto" w:frame="1"/>
          <w:shd w:val="clear" w:color="auto" w:fill="FFFFFF"/>
          <w:rPrChange w:id="329" w:author="Elliot Martin" w:date="2022-01-24T17:37:00Z">
            <w:rPr>
              <w:rStyle w:val="Emphasis"/>
              <w:rFonts w:ascii="Lucida Sans" w:hAnsi="Lucida Sans"/>
              <w:color w:val="191919"/>
              <w:bdr w:val="none" w:sz="0" w:space="0" w:color="auto" w:frame="1"/>
              <w:shd w:val="clear" w:color="auto" w:fill="FFFFFF"/>
            </w:rPr>
          </w:rPrChange>
        </w:rPr>
        <w:t>-bam</w:t>
      </w:r>
      <w:r w:rsidR="008D54AC" w:rsidRPr="00971F87">
        <w:rPr>
          <w:rFonts w:ascii="Arial" w:hAnsi="Arial" w:cs="Arial"/>
          <w:color w:val="191919"/>
          <w:shd w:val="clear" w:color="auto" w:fill="FFFFFF"/>
          <w:rPrChange w:id="330" w:author="Elliot Martin" w:date="2022-01-24T17:37:00Z">
            <w:rPr>
              <w:rFonts w:ascii="Lucida Sans" w:hAnsi="Lucida Sans"/>
              <w:color w:val="191919"/>
              <w:shd w:val="clear" w:color="auto" w:fill="FFFFFF"/>
            </w:rPr>
          </w:rPrChange>
        </w:rPr>
        <w:t>/TM3 (Bloomington #24637)</w:t>
      </w:r>
      <w:ins w:id="331" w:author="Elliot Martin" w:date="2022-01-24T17:37:00Z">
        <w:r w:rsidR="00971F87" w:rsidRPr="00971F87">
          <w:rPr>
            <w:rFonts w:ascii="Arial" w:hAnsi="Arial" w:cs="Arial"/>
            <w:color w:val="191919"/>
            <w:shd w:val="clear" w:color="auto" w:fill="FFFFFF"/>
          </w:rPr>
          <w:t>,</w:t>
        </w:r>
        <w:r w:rsidR="00971F87">
          <w:rPr>
            <w:rFonts w:ascii="Arial" w:hAnsi="Arial" w:cs="Arial"/>
            <w:color w:val="191919"/>
            <w:shd w:val="clear" w:color="auto" w:fill="FFFFFF"/>
          </w:rPr>
          <w:t xml:space="preserve"> </w:t>
        </w:r>
      </w:ins>
      <w:del w:id="332" w:author="Elliot Martin" w:date="2022-01-24T17:37:00Z">
        <w:r w:rsidR="008D54AC" w:rsidRPr="00971F87" w:rsidDel="00971F87">
          <w:rPr>
            <w:rFonts w:ascii="Arial" w:hAnsi="Arial" w:cs="Arial"/>
            <w:color w:val="191919"/>
            <w:shd w:val="clear" w:color="auto" w:fill="FFFFFF"/>
            <w:rPrChange w:id="333" w:author="Elliot Martin" w:date="2022-01-24T17:37:00Z">
              <w:rPr>
                <w:rFonts w:ascii="Lucida Sans" w:hAnsi="Lucida Sans"/>
                <w:color w:val="191919"/>
                <w:shd w:val="clear" w:color="auto" w:fill="FFFFFF"/>
              </w:rPr>
            </w:rPrChange>
          </w:rPr>
          <w:delText> </w:delText>
        </w:r>
      </w:del>
    </w:p>
    <w:p w14:paraId="17237229" w14:textId="45DF3F73" w:rsidR="001A1579" w:rsidRPr="005203CF" w:rsidRDefault="001A1579" w:rsidP="005203CF">
      <w:pPr>
        <w:spacing w:after="0" w:line="360" w:lineRule="auto"/>
        <w:jc w:val="both"/>
        <w:rPr>
          <w:rFonts w:ascii="Arial" w:eastAsia="Arial" w:hAnsi="Arial" w:cs="Arial"/>
          <w:color w:val="000000" w:themeColor="text1"/>
        </w:rPr>
      </w:pPr>
    </w:p>
    <w:p w14:paraId="2092043C" w14:textId="5A1A856F"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Sequencing data</w:t>
      </w:r>
      <w:del w:id="334" w:author="Rangan, Prashanth" w:date="2022-01-31T09:24:00Z">
        <w:r w:rsidRPr="00B818F1" w:rsidDel="009A534D">
          <w:rPr>
            <w:rFonts w:ascii="Arial" w:eastAsia="Arial" w:hAnsi="Arial" w:cs="Arial"/>
            <w:b/>
            <w:bCs/>
            <w:color w:val="000000" w:themeColor="text1"/>
          </w:rPr>
          <w:delText>:</w:delText>
        </w:r>
      </w:del>
    </w:p>
    <w:p w14:paraId="5BC473CB" w14:textId="77777777"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lastRenderedPageBreak/>
        <w:t>Polysome-seq data was obtained from previous studies conducted by the Rangan lab. Data is available via the following GEO accession numbers:</w:t>
      </w:r>
    </w:p>
    <w:p w14:paraId="6A8FE412" w14:textId="51AFD155" w:rsidR="00D01DBA" w:rsidRPr="005203CF" w:rsidRDefault="00875858" w:rsidP="005203CF">
      <w:pPr>
        <w:spacing w:after="0" w:line="360" w:lineRule="auto"/>
        <w:jc w:val="both"/>
        <w:rPr>
          <w:rFonts w:ascii="Arial" w:eastAsia="Arial" w:hAnsi="Arial" w:cs="Arial"/>
          <w:color w:val="000000" w:themeColor="text1"/>
        </w:rPr>
      </w:pPr>
      <w:ins w:id="335" w:author="Elliot Martin" w:date="2022-01-24T17:35:00Z">
        <w:r w:rsidRPr="003D0112">
          <w:rPr>
            <w:rFonts w:ascii="Arial" w:eastAsia="Arial" w:hAnsi="Arial" w:cs="Arial"/>
            <w:color w:val="000000" w:themeColor="text1"/>
          </w:rPr>
          <w:t>&gt;</w:t>
        </w:r>
      </w:ins>
      <w:r w:rsidR="001A1579" w:rsidRPr="005203CF">
        <w:rPr>
          <w:rFonts w:ascii="Arial" w:eastAsia="Arial" w:hAnsi="Arial" w:cs="Arial"/>
          <w:color w:val="000000" w:themeColor="text1"/>
        </w:rPr>
        <w:t>UAS-</w:t>
      </w:r>
      <w:proofErr w:type="spellStart"/>
      <w:r w:rsidR="001A1579" w:rsidRPr="00875858">
        <w:rPr>
          <w:rFonts w:ascii="Arial" w:eastAsia="Arial" w:hAnsi="Arial" w:cs="Arial"/>
          <w:i/>
          <w:iCs/>
          <w:color w:val="000000" w:themeColor="text1"/>
          <w:rPrChange w:id="336" w:author="Elliot Martin" w:date="2022-01-24T17:34:00Z">
            <w:rPr>
              <w:rFonts w:ascii="Arial" w:eastAsia="Arial" w:hAnsi="Arial" w:cs="Arial"/>
              <w:color w:val="000000" w:themeColor="text1"/>
            </w:rPr>
          </w:rPrChange>
        </w:rPr>
        <w:t>tkv</w:t>
      </w:r>
      <w:proofErr w:type="spellEnd"/>
      <w:r w:rsidR="001A1579" w:rsidRPr="00875858">
        <w:rPr>
          <w:rFonts w:ascii="Arial" w:eastAsia="Arial" w:hAnsi="Arial" w:cs="Arial"/>
          <w:i/>
          <w:iCs/>
          <w:color w:val="000000" w:themeColor="text1"/>
          <w:rPrChange w:id="337" w:author="Elliot Martin" w:date="2022-01-24T17:34:00Z">
            <w:rPr>
              <w:rFonts w:ascii="Arial" w:eastAsia="Arial" w:hAnsi="Arial" w:cs="Arial"/>
              <w:color w:val="000000" w:themeColor="text1"/>
            </w:rPr>
          </w:rPrChange>
        </w:rPr>
        <w:t xml:space="preserve"> </w:t>
      </w:r>
      <w:r w:rsidR="00D01DBA" w:rsidRPr="005203CF">
        <w:rPr>
          <w:rFonts w:ascii="Arial" w:eastAsia="Arial" w:hAnsi="Arial" w:cs="Arial"/>
          <w:color w:val="000000" w:themeColor="text1"/>
        </w:rPr>
        <w:tab/>
      </w:r>
      <w:r w:rsidR="00D01DBA" w:rsidRPr="005203CF">
        <w:rPr>
          <w:rFonts w:ascii="Arial" w:eastAsia="Arial" w:hAnsi="Arial" w:cs="Arial"/>
          <w:color w:val="000000" w:themeColor="text1"/>
        </w:rPr>
        <w:tab/>
        <w:t>GSE171349</w:t>
      </w:r>
    </w:p>
    <w:p w14:paraId="467DC8F8" w14:textId="639F6885" w:rsidR="001A1579" w:rsidRPr="005203CF" w:rsidRDefault="00875858" w:rsidP="005203CF">
      <w:pPr>
        <w:spacing w:after="0" w:line="360" w:lineRule="auto"/>
        <w:jc w:val="both"/>
        <w:rPr>
          <w:rFonts w:ascii="Arial" w:eastAsia="Arial" w:hAnsi="Arial" w:cs="Arial"/>
          <w:color w:val="000000" w:themeColor="text1"/>
        </w:rPr>
      </w:pPr>
      <w:ins w:id="338" w:author="Elliot Martin" w:date="2022-01-24T17:35:00Z">
        <w:r w:rsidRPr="003D0112">
          <w:rPr>
            <w:rFonts w:ascii="Arial" w:eastAsia="Arial" w:hAnsi="Arial" w:cs="Arial"/>
            <w:color w:val="000000" w:themeColor="text1"/>
          </w:rPr>
          <w:t>&gt;</w:t>
        </w:r>
      </w:ins>
      <w:r w:rsidR="001A1579" w:rsidRPr="00875858">
        <w:rPr>
          <w:rFonts w:ascii="Arial" w:eastAsia="Arial" w:hAnsi="Arial" w:cs="Arial"/>
          <w:i/>
          <w:iCs/>
          <w:color w:val="000000" w:themeColor="text1"/>
          <w:rPrChange w:id="339" w:author="Elliot Martin" w:date="2022-01-24T17:34:00Z">
            <w:rPr>
              <w:rFonts w:ascii="Arial" w:eastAsia="Arial" w:hAnsi="Arial" w:cs="Arial"/>
              <w:color w:val="000000" w:themeColor="text1"/>
            </w:rPr>
          </w:rPrChange>
        </w:rPr>
        <w:t>bam</w:t>
      </w:r>
      <w:r w:rsidR="001A1579" w:rsidRPr="005203CF">
        <w:rPr>
          <w:rFonts w:ascii="Arial" w:eastAsia="Arial" w:hAnsi="Arial" w:cs="Arial"/>
          <w:color w:val="000000" w:themeColor="text1"/>
        </w:rPr>
        <w:t xml:space="preserve"> RNAi</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ab/>
      </w:r>
      <w:r w:rsidR="001A1579" w:rsidRPr="005203CF">
        <w:rPr>
          <w:rFonts w:ascii="Arial" w:eastAsia="Arial" w:hAnsi="Arial" w:cs="Arial"/>
          <w:color w:val="000000" w:themeColor="text1"/>
        </w:rPr>
        <w:t>GSE171349</w:t>
      </w:r>
      <w:r w:rsidR="00D01DBA" w:rsidRPr="005203CF">
        <w:rPr>
          <w:rFonts w:ascii="Arial" w:eastAsia="Arial" w:hAnsi="Arial" w:cs="Arial"/>
          <w:color w:val="000000" w:themeColor="text1"/>
        </w:rPr>
        <w:t xml:space="preserve">, </w:t>
      </w:r>
      <w:r w:rsidR="0092682D" w:rsidRPr="005203CF">
        <w:rPr>
          <w:rFonts w:ascii="Arial" w:eastAsia="Arial" w:hAnsi="Arial" w:cs="Arial"/>
          <w:color w:val="000000" w:themeColor="text1"/>
        </w:rPr>
        <w:t>GSE166275</w:t>
      </w:r>
    </w:p>
    <w:p w14:paraId="489DC83A" w14:textId="78C7D9EE" w:rsidR="001A1579" w:rsidRPr="005203CF" w:rsidRDefault="00875858" w:rsidP="005203CF">
      <w:pPr>
        <w:spacing w:after="0" w:line="360" w:lineRule="auto"/>
        <w:jc w:val="both"/>
        <w:rPr>
          <w:rFonts w:ascii="Arial" w:eastAsia="Arial" w:hAnsi="Arial" w:cs="Arial"/>
          <w:color w:val="000000" w:themeColor="text1"/>
        </w:rPr>
      </w:pPr>
      <w:ins w:id="340" w:author="Elliot Martin" w:date="2022-01-24T17:35:00Z">
        <w:r w:rsidRPr="00875858">
          <w:rPr>
            <w:rFonts w:ascii="Arial" w:eastAsia="Arial" w:hAnsi="Arial" w:cs="Arial"/>
            <w:color w:val="000000" w:themeColor="text1"/>
            <w:rPrChange w:id="341" w:author="Elliot Martin" w:date="2022-01-24T17:35:00Z">
              <w:rPr>
                <w:rFonts w:ascii="Arial" w:eastAsia="Arial" w:hAnsi="Arial" w:cs="Arial"/>
                <w:i/>
                <w:iCs/>
                <w:color w:val="000000" w:themeColor="text1"/>
              </w:rPr>
            </w:rPrChange>
          </w:rPr>
          <w:t>&gt;</w:t>
        </w:r>
      </w:ins>
      <w:r w:rsidR="00D01DBA" w:rsidRPr="00875858">
        <w:rPr>
          <w:rFonts w:ascii="Arial" w:eastAsia="Arial" w:hAnsi="Arial" w:cs="Arial"/>
          <w:i/>
          <w:iCs/>
          <w:color w:val="000000" w:themeColor="text1"/>
          <w:rPrChange w:id="342" w:author="Elliot Martin" w:date="2022-01-24T17:34:00Z">
            <w:rPr>
              <w:rFonts w:ascii="Arial" w:eastAsia="Arial" w:hAnsi="Arial" w:cs="Arial"/>
              <w:color w:val="000000" w:themeColor="text1"/>
            </w:rPr>
          </w:rPrChange>
        </w:rPr>
        <w:t>b</w:t>
      </w:r>
      <w:r w:rsidR="001A1579" w:rsidRPr="00875858">
        <w:rPr>
          <w:rFonts w:ascii="Arial" w:eastAsia="Arial" w:hAnsi="Arial" w:cs="Arial"/>
          <w:i/>
          <w:iCs/>
          <w:color w:val="000000" w:themeColor="text1"/>
          <w:rPrChange w:id="343" w:author="Elliot Martin" w:date="2022-01-24T17:34:00Z">
            <w:rPr>
              <w:rFonts w:ascii="Arial" w:eastAsia="Arial" w:hAnsi="Arial" w:cs="Arial"/>
              <w:color w:val="000000" w:themeColor="text1"/>
            </w:rPr>
          </w:rPrChange>
        </w:rPr>
        <w:t>am</w:t>
      </w:r>
      <w:r w:rsidR="001A1579" w:rsidRPr="005203CF">
        <w:rPr>
          <w:rFonts w:ascii="Arial" w:eastAsia="Arial" w:hAnsi="Arial" w:cs="Arial"/>
          <w:color w:val="000000" w:themeColor="text1"/>
        </w:rPr>
        <w:t xml:space="preserve"> RNAi; </w:t>
      </w:r>
      <w:proofErr w:type="spellStart"/>
      <w:ins w:id="344" w:author="Elliot Martin" w:date="2022-01-24T17:35:00Z">
        <w:r>
          <w:rPr>
            <w:rFonts w:ascii="Arial" w:eastAsia="Arial" w:hAnsi="Arial" w:cs="Arial"/>
            <w:color w:val="000000" w:themeColor="text1"/>
          </w:rPr>
          <w:t>hs</w:t>
        </w:r>
      </w:ins>
      <w:proofErr w:type="spellEnd"/>
      <w:r w:rsidR="001A1579" w:rsidRPr="005203CF">
        <w:rPr>
          <w:rFonts w:ascii="Arial" w:eastAsia="Arial" w:hAnsi="Arial" w:cs="Arial"/>
          <w:color w:val="000000" w:themeColor="text1"/>
        </w:rPr>
        <w:t>-</w:t>
      </w:r>
      <w:r w:rsidR="001A1579" w:rsidRPr="00875858">
        <w:rPr>
          <w:rFonts w:ascii="Arial" w:eastAsia="Arial" w:hAnsi="Arial" w:cs="Arial"/>
          <w:i/>
          <w:iCs/>
          <w:color w:val="000000" w:themeColor="text1"/>
          <w:rPrChange w:id="345" w:author="Elliot Martin" w:date="2022-01-24T17:35:00Z">
            <w:rPr>
              <w:rFonts w:ascii="Arial" w:eastAsia="Arial" w:hAnsi="Arial" w:cs="Arial"/>
              <w:color w:val="000000" w:themeColor="text1"/>
            </w:rPr>
          </w:rPrChange>
        </w:rPr>
        <w:t>bam</w:t>
      </w:r>
      <w:r w:rsidR="001A1579" w:rsidRPr="005203CF">
        <w:rPr>
          <w:rFonts w:ascii="Arial" w:eastAsia="Arial" w:hAnsi="Arial" w:cs="Arial"/>
          <w:color w:val="000000" w:themeColor="text1"/>
        </w:rPr>
        <w:tab/>
      </w:r>
      <w:r w:rsidR="00D01DBA" w:rsidRPr="005203CF">
        <w:rPr>
          <w:rFonts w:ascii="Arial" w:eastAsia="Arial" w:hAnsi="Arial" w:cs="Arial"/>
          <w:color w:val="000000" w:themeColor="text1"/>
        </w:rPr>
        <w:t xml:space="preserve">GSE143728, </w:t>
      </w:r>
      <w:r w:rsidR="007C2BE4" w:rsidRPr="00162802">
        <w:rPr>
          <w:rFonts w:ascii="Arial" w:eastAsia="Arial" w:hAnsi="Arial" w:cs="Arial"/>
          <w:color w:val="000000" w:themeColor="text1"/>
          <w:highlight w:val="yellow"/>
          <w:rPrChange w:id="346" w:author="Rangan, Prashanth" w:date="2022-01-22T11:21:00Z">
            <w:rPr>
              <w:rFonts w:ascii="Arial" w:eastAsia="Arial" w:hAnsi="Arial" w:cs="Arial"/>
              <w:color w:val="000000" w:themeColor="text1"/>
            </w:rPr>
          </w:rPrChange>
        </w:rPr>
        <w:t>XXX</w:t>
      </w:r>
      <w:del w:id="347" w:author="Elliot Martin" w:date="2022-01-31T09:39:00Z">
        <w:r w:rsidR="007C2BE4" w:rsidRPr="005203CF" w:rsidDel="006767CE">
          <w:rPr>
            <w:rFonts w:ascii="Arial" w:eastAsia="Arial" w:hAnsi="Arial" w:cs="Arial"/>
            <w:color w:val="000000" w:themeColor="text1"/>
          </w:rPr>
          <w:delText xml:space="preserve"> </w:delText>
        </w:r>
        <w:r w:rsidR="00344D3D" w:rsidRPr="005203CF" w:rsidDel="006767CE">
          <w:rPr>
            <w:rFonts w:ascii="Arial" w:eastAsia="Arial" w:hAnsi="Arial" w:cs="Arial"/>
            <w:color w:val="000000" w:themeColor="text1"/>
          </w:rPr>
          <w:delText>(</w:delText>
        </w:r>
        <w:r w:rsidR="001611F4" w:rsidRPr="00162802" w:rsidDel="006767CE">
          <w:rPr>
            <w:rFonts w:ascii="Arial" w:eastAsia="Arial" w:hAnsi="Arial" w:cs="Arial"/>
            <w:color w:val="000000" w:themeColor="text1"/>
            <w:highlight w:val="yellow"/>
            <w:rPrChange w:id="348" w:author="Rangan, Prashanth" w:date="2022-01-22T11:21:00Z">
              <w:rPr>
                <w:rFonts w:ascii="Arial" w:eastAsia="Arial" w:hAnsi="Arial" w:cs="Arial"/>
                <w:color w:val="000000" w:themeColor="text1"/>
              </w:rPr>
            </w:rPrChange>
          </w:rPr>
          <w:delText>New</w:delText>
        </w:r>
        <w:r w:rsidR="00344D3D" w:rsidRPr="005203CF" w:rsidDel="006767CE">
          <w:rPr>
            <w:rFonts w:ascii="Arial" w:eastAsia="Arial" w:hAnsi="Arial" w:cs="Arial"/>
            <w:color w:val="000000" w:themeColor="text1"/>
          </w:rPr>
          <w:delText>)</w:delText>
        </w:r>
      </w:del>
    </w:p>
    <w:p w14:paraId="1D6DF4AD" w14:textId="408C13ED" w:rsidR="001A1579" w:rsidRPr="005203CF" w:rsidRDefault="001A1579"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Young wild-type</w:t>
      </w:r>
      <w:r w:rsidR="00D01DBA" w:rsidRPr="005203CF">
        <w:rPr>
          <w:rFonts w:ascii="Arial" w:eastAsia="Arial" w:hAnsi="Arial" w:cs="Arial"/>
          <w:color w:val="000000" w:themeColor="text1"/>
        </w:rPr>
        <w:tab/>
        <w:t>GSE119458</w:t>
      </w:r>
    </w:p>
    <w:p w14:paraId="58E54D1A" w14:textId="77777777" w:rsidR="00E52D4B" w:rsidRPr="005203CF" w:rsidRDefault="00E52D4B" w:rsidP="005203CF">
      <w:pPr>
        <w:spacing w:after="0" w:line="360" w:lineRule="auto"/>
        <w:jc w:val="both"/>
        <w:rPr>
          <w:rFonts w:ascii="Arial" w:eastAsia="Arial" w:hAnsi="Arial" w:cs="Arial"/>
          <w:color w:val="000000" w:themeColor="text1"/>
        </w:rPr>
      </w:pPr>
    </w:p>
    <w:p w14:paraId="262D62B5" w14:textId="436C2494" w:rsidR="00E52D4B" w:rsidRPr="005203CF" w:rsidRDefault="00E52D4B" w:rsidP="005203CF">
      <w:pPr>
        <w:spacing w:after="0" w:line="360" w:lineRule="auto"/>
        <w:jc w:val="both"/>
        <w:rPr>
          <w:rFonts w:ascii="Arial" w:eastAsia="Arial" w:hAnsi="Arial" w:cs="Arial"/>
          <w:color w:val="000000" w:themeColor="text1"/>
        </w:rPr>
      </w:pPr>
      <w:r w:rsidRPr="005203CF">
        <w:rPr>
          <w:rFonts w:ascii="Arial" w:eastAsia="Arial" w:hAnsi="Arial" w:cs="Arial"/>
          <w:color w:val="000000" w:themeColor="text1"/>
        </w:rPr>
        <w:t xml:space="preserve">Single cell sequencing data was obtained from Slaidina et al., GEO accession: GSE162192 </w:t>
      </w:r>
    </w:p>
    <w:p w14:paraId="6EA9E1F3" w14:textId="6B7AFBD6" w:rsidR="001A1579" w:rsidRPr="005203CF" w:rsidRDefault="001A1579" w:rsidP="005203CF">
      <w:pPr>
        <w:spacing w:after="0" w:line="360" w:lineRule="auto"/>
        <w:jc w:val="both"/>
        <w:rPr>
          <w:rFonts w:ascii="Arial" w:eastAsia="Arial" w:hAnsi="Arial" w:cs="Arial"/>
          <w:color w:val="000000" w:themeColor="text1"/>
        </w:rPr>
      </w:pPr>
    </w:p>
    <w:p w14:paraId="35D2F2C8" w14:textId="77777777" w:rsidR="004A1008" w:rsidRPr="00B818F1" w:rsidRDefault="004A1008" w:rsidP="004A1008">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Code Availability</w:t>
      </w:r>
      <w:del w:id="349" w:author="Rangan, Prashanth" w:date="2022-01-31T09:24:00Z">
        <w:r w:rsidRPr="00B818F1" w:rsidDel="009A534D">
          <w:rPr>
            <w:rFonts w:ascii="Arial" w:eastAsia="Arial" w:hAnsi="Arial" w:cs="Arial"/>
            <w:b/>
            <w:bCs/>
            <w:color w:val="000000" w:themeColor="text1"/>
          </w:rPr>
          <w:delText>:</w:delText>
        </w:r>
      </w:del>
    </w:p>
    <w:p w14:paraId="78B89FF2" w14:textId="7DD259CF" w:rsidR="004A1008" w:rsidRDefault="004A1008" w:rsidP="004A1008">
      <w:pPr>
        <w:spacing w:after="0" w:line="360" w:lineRule="auto"/>
        <w:jc w:val="both"/>
        <w:rPr>
          <w:rFonts w:ascii="Arial" w:hAnsi="Arial" w:cs="Arial"/>
        </w:rPr>
      </w:pPr>
      <w:r w:rsidRPr="005203CF">
        <w:rPr>
          <w:rFonts w:ascii="Arial" w:eastAsia="Arial" w:hAnsi="Arial" w:cs="Arial"/>
          <w:color w:val="000000" w:themeColor="text1"/>
        </w:rPr>
        <w:t xml:space="preserve">All code used in preparation of this manuscript </w:t>
      </w:r>
      <w:r w:rsidR="00723517">
        <w:rPr>
          <w:rFonts w:ascii="Arial" w:eastAsia="Arial" w:hAnsi="Arial" w:cs="Arial"/>
          <w:color w:val="000000" w:themeColor="text1"/>
        </w:rPr>
        <w:t>is</w:t>
      </w:r>
      <w:r w:rsidR="00723517" w:rsidRPr="005203CF">
        <w:rPr>
          <w:rFonts w:ascii="Arial" w:eastAsia="Arial" w:hAnsi="Arial" w:cs="Arial"/>
          <w:color w:val="000000" w:themeColor="text1"/>
        </w:rPr>
        <w:t xml:space="preserve"> </w:t>
      </w:r>
      <w:r w:rsidRPr="005203CF">
        <w:rPr>
          <w:rFonts w:ascii="Arial" w:eastAsia="Arial" w:hAnsi="Arial" w:cs="Arial"/>
          <w:color w:val="000000" w:themeColor="text1"/>
        </w:rPr>
        <w:t xml:space="preserve">available on GitHub at </w:t>
      </w:r>
      <w:hyperlink r:id="rId16" w:history="1">
        <w:r w:rsidRPr="003D0112">
          <w:rPr>
            <w:rStyle w:val="Hyperlink"/>
            <w:rFonts w:ascii="Arial" w:hAnsi="Arial" w:cs="Arial"/>
          </w:rPr>
          <w:t>https://github.com/elliotmartin92/Developmental-Landscape/tree/master/Paper</w:t>
        </w:r>
      </w:hyperlink>
    </w:p>
    <w:p w14:paraId="5DDCF715" w14:textId="77777777" w:rsidR="004A1008" w:rsidRPr="0041299C" w:rsidRDefault="004A1008" w:rsidP="004A1008">
      <w:pPr>
        <w:spacing w:after="0" w:line="360" w:lineRule="auto"/>
        <w:jc w:val="both"/>
        <w:rPr>
          <w:rFonts w:ascii="Arial" w:eastAsia="Arial" w:hAnsi="Arial" w:cs="Arial"/>
          <w:color w:val="000000" w:themeColor="text1"/>
        </w:rPr>
      </w:pPr>
    </w:p>
    <w:p w14:paraId="00FFB753" w14:textId="4C816097" w:rsidR="004A1008" w:rsidRPr="005203CF" w:rsidRDefault="00723517" w:rsidP="004A1008">
      <w:pPr>
        <w:spacing w:after="0" w:line="360" w:lineRule="auto"/>
        <w:jc w:val="both"/>
        <w:rPr>
          <w:rFonts w:ascii="Arial" w:eastAsia="Arial" w:hAnsi="Arial" w:cs="Arial"/>
          <w:color w:val="000000" w:themeColor="text1"/>
        </w:rPr>
      </w:pPr>
      <w:r>
        <w:rPr>
          <w:rFonts w:ascii="Arial" w:eastAsia="Arial" w:hAnsi="Arial" w:cs="Arial"/>
          <w:color w:val="000000" w:themeColor="text1"/>
        </w:rPr>
        <w:t>The codebase underlying</w:t>
      </w:r>
      <w:r w:rsidR="004A1008">
        <w:rPr>
          <w:rFonts w:ascii="Arial" w:eastAsia="Arial" w:hAnsi="Arial" w:cs="Arial"/>
          <w:color w:val="000000" w:themeColor="text1"/>
        </w:rPr>
        <w:t xml:space="preserve"> </w:t>
      </w:r>
      <w:proofErr w:type="spellStart"/>
      <w:r w:rsidR="004A1008" w:rsidRPr="005203CF">
        <w:rPr>
          <w:rFonts w:ascii="Arial" w:eastAsia="Arial" w:hAnsi="Arial" w:cs="Arial"/>
          <w:color w:val="000000" w:themeColor="text1"/>
        </w:rPr>
        <w:t>Oo</w:t>
      </w:r>
      <w:proofErr w:type="spellEnd"/>
      <w:r w:rsidR="004A1008" w:rsidRPr="005203CF">
        <w:rPr>
          <w:rFonts w:ascii="Arial" w:eastAsia="Arial" w:hAnsi="Arial" w:cs="Arial"/>
          <w:color w:val="000000" w:themeColor="text1"/>
        </w:rPr>
        <w:t xml:space="preserve">-site </w:t>
      </w:r>
      <w:r>
        <w:rPr>
          <w:rFonts w:ascii="Arial" w:eastAsia="Arial" w:hAnsi="Arial" w:cs="Arial"/>
          <w:color w:val="000000" w:themeColor="text1"/>
        </w:rPr>
        <w:t>is</w:t>
      </w:r>
      <w:r w:rsidRPr="005203CF">
        <w:rPr>
          <w:rFonts w:ascii="Arial" w:eastAsia="Arial" w:hAnsi="Arial" w:cs="Arial"/>
          <w:color w:val="000000" w:themeColor="text1"/>
        </w:rPr>
        <w:t xml:space="preserve"> </w:t>
      </w:r>
      <w:r w:rsidR="004A1008" w:rsidRPr="005203CF">
        <w:rPr>
          <w:rFonts w:ascii="Arial" w:eastAsia="Arial" w:hAnsi="Arial" w:cs="Arial"/>
          <w:color w:val="000000" w:themeColor="text1"/>
        </w:rPr>
        <w:t xml:space="preserve">available on GitHub at </w:t>
      </w:r>
      <w:hyperlink r:id="rId17" w:history="1">
        <w:r w:rsidR="004A1008" w:rsidRPr="007533FF">
          <w:rPr>
            <w:rStyle w:val="Hyperlink"/>
            <w:rFonts w:ascii="Arial" w:eastAsia="Arial" w:hAnsi="Arial" w:cs="Arial"/>
          </w:rPr>
          <w:t>https://github.com/elliotmartin92/Developmental-Landscape/tree/master/ShinyExpresionMap</w:t>
        </w:r>
      </w:hyperlink>
    </w:p>
    <w:p w14:paraId="7AB0AE8B" w14:textId="77777777" w:rsidR="004C4DD8" w:rsidRDefault="004C4DD8" w:rsidP="004C4DD8">
      <w:pPr>
        <w:spacing w:after="0" w:line="360" w:lineRule="auto"/>
        <w:jc w:val="both"/>
        <w:rPr>
          <w:ins w:id="350" w:author="Elliot Martin" w:date="2022-01-30T13:51:00Z"/>
          <w:rFonts w:ascii="Arial" w:eastAsia="Arial" w:hAnsi="Arial" w:cs="Arial"/>
          <w:b/>
          <w:bCs/>
          <w:color w:val="000000" w:themeColor="text1"/>
        </w:rPr>
      </w:pPr>
    </w:p>
    <w:p w14:paraId="55DDD428" w14:textId="3F23F1BC" w:rsidR="004C4DD8" w:rsidRDefault="004C4DD8" w:rsidP="004C4DD8">
      <w:pPr>
        <w:spacing w:after="0" w:line="360" w:lineRule="auto"/>
        <w:jc w:val="both"/>
        <w:rPr>
          <w:ins w:id="351" w:author="Elliot Martin" w:date="2022-01-30T13:52:00Z"/>
          <w:rFonts w:ascii="Arial" w:eastAsia="Arial" w:hAnsi="Arial" w:cs="Arial"/>
          <w:b/>
          <w:bCs/>
          <w:color w:val="000000" w:themeColor="text1"/>
        </w:rPr>
      </w:pPr>
      <w:ins w:id="352" w:author="Elliot Martin" w:date="2022-01-30T13:51:00Z">
        <w:r>
          <w:rPr>
            <w:rFonts w:ascii="Arial" w:eastAsia="Arial" w:hAnsi="Arial" w:cs="Arial"/>
            <w:b/>
            <w:bCs/>
            <w:color w:val="000000" w:themeColor="text1"/>
          </w:rPr>
          <w:t>Anti</w:t>
        </w:r>
      </w:ins>
      <w:ins w:id="353" w:author="Elliot Martin" w:date="2022-01-30T13:52:00Z">
        <w:r>
          <w:rPr>
            <w:rFonts w:ascii="Arial" w:eastAsia="Arial" w:hAnsi="Arial" w:cs="Arial"/>
            <w:b/>
            <w:bCs/>
            <w:color w:val="000000" w:themeColor="text1"/>
          </w:rPr>
          <w:t>bodies</w:t>
        </w:r>
        <w:del w:id="354" w:author="Rangan, Prashanth" w:date="2022-01-31T09:23:00Z">
          <w:r w:rsidDel="009A534D">
            <w:rPr>
              <w:rFonts w:ascii="Arial" w:eastAsia="Arial" w:hAnsi="Arial" w:cs="Arial"/>
              <w:b/>
              <w:bCs/>
              <w:color w:val="000000" w:themeColor="text1"/>
            </w:rPr>
            <w:delText>:</w:delText>
          </w:r>
        </w:del>
      </w:ins>
    </w:p>
    <w:p w14:paraId="7C1085B5" w14:textId="4FEBF33D" w:rsidR="004C4DD8" w:rsidRDefault="004C4DD8" w:rsidP="005203CF">
      <w:pPr>
        <w:spacing w:after="0" w:line="360" w:lineRule="auto"/>
        <w:jc w:val="both"/>
        <w:rPr>
          <w:ins w:id="355" w:author="Elliot Martin" w:date="2022-01-30T13:52:00Z"/>
          <w:rFonts w:ascii="Arial" w:eastAsia="Arial" w:hAnsi="Arial" w:cs="Arial"/>
          <w:color w:val="222222"/>
        </w:rPr>
      </w:pPr>
      <w:ins w:id="356" w:author="Elliot Martin" w:date="2022-01-30T13:54:00Z">
        <w:r w:rsidRPr="004C4DD8">
          <w:rPr>
            <w:rFonts w:ascii="Arial" w:eastAsia="Arial" w:hAnsi="Arial" w:cs="Arial"/>
            <w:color w:val="222222"/>
            <w:rPrChange w:id="357" w:author="Elliot Martin" w:date="2022-01-30T13:54:00Z">
              <w:rPr>
                <w:rFonts w:ascii="Arial" w:eastAsia="Arial" w:hAnsi="Arial" w:cs="Arial"/>
              </w:rPr>
            </w:rPrChange>
          </w:rPr>
          <w:t xml:space="preserve">mouse anti-1B1 1:20 </w:t>
        </w:r>
        <w:r w:rsidRPr="00364451">
          <w:rPr>
            <w:rFonts w:ascii="Arial" w:eastAsia="Arial" w:hAnsi="Arial" w:cs="Arial"/>
            <w:color w:val="222222"/>
          </w:rPr>
          <w:t xml:space="preserve">(DSHB </w:t>
        </w:r>
        <w:r>
          <w:rPr>
            <w:rFonts w:ascii="Arial" w:eastAsia="Arial" w:hAnsi="Arial" w:cs="Arial"/>
            <w:color w:val="222222"/>
          </w:rPr>
          <w:t>1B1</w:t>
        </w:r>
        <w:r w:rsidRPr="00364451">
          <w:rPr>
            <w:rFonts w:ascii="Arial" w:eastAsia="Arial" w:hAnsi="Arial" w:cs="Arial"/>
            <w:color w:val="222222"/>
          </w:rPr>
          <w:t>)</w:t>
        </w:r>
        <w:r>
          <w:rPr>
            <w:rFonts w:ascii="Arial" w:eastAsia="Arial" w:hAnsi="Arial" w:cs="Arial"/>
            <w:color w:val="222222"/>
          </w:rPr>
          <w:t xml:space="preserve">, </w:t>
        </w:r>
      </w:ins>
      <w:ins w:id="358" w:author="Elliot Martin" w:date="2022-01-30T13:53:00Z">
        <w:r w:rsidRPr="00364451">
          <w:rPr>
            <w:rFonts w:ascii="Arial" w:eastAsia="Arial" w:hAnsi="Arial" w:cs="Arial"/>
            <w:color w:val="222222"/>
          </w:rPr>
          <w:t>rabbit anti-</w:t>
        </w:r>
        <w:r>
          <w:rPr>
            <w:rFonts w:ascii="Arial" w:eastAsia="Arial" w:hAnsi="Arial" w:cs="Arial"/>
            <w:color w:val="222222"/>
          </w:rPr>
          <w:t>GFP</w:t>
        </w:r>
      </w:ins>
      <w:ins w:id="359" w:author="Elliot Martin" w:date="2022-01-30T13:54:00Z">
        <w:r>
          <w:rPr>
            <w:rFonts w:ascii="Arial" w:eastAsia="Arial" w:hAnsi="Arial" w:cs="Arial"/>
            <w:color w:val="222222"/>
          </w:rPr>
          <w:t xml:space="preserve"> 1:2000 (</w:t>
        </w:r>
        <w:proofErr w:type="spellStart"/>
        <w:r w:rsidRPr="00FF20CD">
          <w:rPr>
            <w:rFonts w:ascii="Arial" w:eastAsia="Arial" w:hAnsi="Arial" w:cs="Arial"/>
            <w:color w:val="222222"/>
          </w:rPr>
          <w:t>abcam</w:t>
        </w:r>
        <w:proofErr w:type="spellEnd"/>
        <w:r w:rsidRPr="00FF20CD">
          <w:rPr>
            <w:rFonts w:ascii="Arial" w:eastAsia="Arial" w:hAnsi="Arial" w:cs="Arial"/>
            <w:color w:val="222222"/>
          </w:rPr>
          <w:t>, ab6556</w:t>
        </w:r>
        <w:r>
          <w:rPr>
            <w:rFonts w:ascii="Arial" w:eastAsia="Arial" w:hAnsi="Arial" w:cs="Arial"/>
            <w:color w:val="222222"/>
          </w:rPr>
          <w:t xml:space="preserve">), </w:t>
        </w:r>
      </w:ins>
      <w:ins w:id="360" w:author="Elliot Martin" w:date="2022-01-30T13:53:00Z">
        <w:r w:rsidRPr="00364451">
          <w:rPr>
            <w:rFonts w:ascii="Arial" w:eastAsia="Arial" w:hAnsi="Arial" w:cs="Arial"/>
            <w:color w:val="222222"/>
          </w:rPr>
          <w:t xml:space="preserve"> </w:t>
        </w:r>
      </w:ins>
      <w:ins w:id="361" w:author="Elliot Martin" w:date="2022-01-30T13:52:00Z">
        <w:r w:rsidRPr="00364451">
          <w:rPr>
            <w:rFonts w:ascii="Arial" w:eastAsia="Arial" w:hAnsi="Arial" w:cs="Arial"/>
            <w:color w:val="222222"/>
          </w:rPr>
          <w:t xml:space="preserve">rabbit anti-Vasa </w:t>
        </w:r>
        <w:r>
          <w:rPr>
            <w:rFonts w:ascii="Arial" w:eastAsia="Arial" w:hAnsi="Arial" w:cs="Arial"/>
            <w:color w:val="222222"/>
          </w:rPr>
          <w:t>1:4000</w:t>
        </w:r>
        <w:r w:rsidRPr="00364451">
          <w:rPr>
            <w:rFonts w:ascii="Arial" w:eastAsia="Arial" w:hAnsi="Arial" w:cs="Arial"/>
            <w:color w:val="222222"/>
          </w:rPr>
          <w:t xml:space="preserve"> </w:t>
        </w:r>
      </w:ins>
      <w:r>
        <w:rPr>
          <w:rFonts w:ascii="Arial" w:eastAsia="Arial" w:hAnsi="Arial" w:cs="Arial"/>
          <w:color w:val="222222"/>
        </w:rPr>
        <w:fldChar w:fldCharType="begin"/>
      </w:r>
      <w:r>
        <w:rPr>
          <w:rFonts w:ascii="Arial" w:eastAsia="Arial" w:hAnsi="Arial" w:cs="Arial"/>
          <w:color w:val="222222"/>
        </w:rPr>
        <w:instrText xml:space="preserve"> ADDIN ZOTERO_ITEM CSL_CITATION {"citationID":"5WAx8wRg","properties":{"formattedCitation":"(Upadhyay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id="362" w:author="Elliot Martin" w:date="2022-01-30T13:52:00Z">
        <w:r w:rsidRPr="00364451">
          <w:rPr>
            <w:rFonts w:ascii="Arial" w:eastAsia="Arial" w:hAnsi="Arial" w:cs="Arial"/>
            <w:color w:val="222222"/>
          </w:rPr>
          <w:t xml:space="preserve">,  </w:t>
        </w:r>
      </w:ins>
      <w:ins w:id="363" w:author="Elliot Martin" w:date="2022-01-30T13:53:00Z">
        <w:r>
          <w:rPr>
            <w:rFonts w:ascii="Arial" w:eastAsia="Arial" w:hAnsi="Arial" w:cs="Arial"/>
            <w:color w:val="222222"/>
          </w:rPr>
          <w:t>chicken</w:t>
        </w:r>
        <w:r w:rsidRPr="00364451">
          <w:rPr>
            <w:rFonts w:ascii="Arial" w:eastAsia="Arial" w:hAnsi="Arial" w:cs="Arial"/>
            <w:color w:val="222222"/>
          </w:rPr>
          <w:t xml:space="preserve"> anti-Vasa </w:t>
        </w:r>
        <w:r>
          <w:rPr>
            <w:rFonts w:ascii="Arial" w:eastAsia="Arial" w:hAnsi="Arial" w:cs="Arial"/>
            <w:color w:val="222222"/>
          </w:rPr>
          <w:t>1:4000</w:t>
        </w:r>
        <w:r w:rsidRPr="00364451">
          <w:rPr>
            <w:rFonts w:ascii="Arial" w:eastAsia="Arial" w:hAnsi="Arial" w:cs="Arial"/>
            <w:color w:val="222222"/>
          </w:rPr>
          <w:t xml:space="preserve"> </w:t>
        </w:r>
        <w:r>
          <w:rPr>
            <w:rFonts w:ascii="Arial" w:eastAsia="Arial" w:hAnsi="Arial" w:cs="Arial"/>
            <w:color w:val="222222"/>
          </w:rPr>
          <w:fldChar w:fldCharType="begin"/>
        </w:r>
      </w:ins>
      <w:r w:rsidR="003C735D">
        <w:rPr>
          <w:rFonts w:ascii="Arial" w:eastAsia="Arial" w:hAnsi="Arial" w:cs="Arial"/>
          <w:color w:val="222222"/>
        </w:rPr>
        <w:instrText xml:space="preserve"> ADDIN ZOTERO_ITEM CSL_CITATION {"citationID":"FO4NJGbr","properties":{"formattedCitation":"(Upadhyay et al. 2016)","plainCitation":"(Upadhyay et al. 2016)","noteIndex":0},"citationItems":[{"id":1718,"uris":["http://zotero.org/users/6609021/items/BYQ9GY26"],"uri":["http://zotero.org/users/6609021/items/BYQ9GY26"],"itemData":{"id":1718,"type":"article-journal","abstract":"Germline stem cell (GSC) self-renewal and differentiation are required for the sustained production of gametes. GSC differentiation in Drosophila oogenesis requires expression of the histone methyltransferase dSETDB1 by the somatic niche, however its function in this process is unknown. Here, we show that dSETDB1 is required for the expression of a Wnt ligand, Drosophila Wingless type mouse mammary virus integration site number 4 (dWnt4) in the somatic niche. dWnt4 signaling acts on the somatic niche cells to facilitate their encapsulation of the GSC daughter, which serves as a differentiation cue. dSETDB1 is known to repress transposable elements (TEs) to maintain genome integrity. Unexpectedly, we found that independent upregulation of TEs also downregulated dWnt4, leading to GSC differentiation defects. This suggests that dWnt4 expression is sensitive to the presence of TEs. Together our results reveal a chromatin-transposon-Wnt signaling axis that regulates stem cell fate.","container-title":"PLOS Genetics","DOI":"10.1371/journal.pgen.1005918","ISSN":"1553-7404","issue":"3","journalAbbreviation":"PLOS Genetics","language":"en","note":"tex.ids= upadhyayTransposonDysregulationModulates2016\npublisher: Public Library of Science\nCitation Key: upadhyayTransposonDysregulationModulates2016","page":"e1005918","source":"PLoS Journals","title":"Transposon Dysregulation Modulates dWnt4 Signaling to Control Germline Stem Cell Differentiation in Drosophila","volume":"12","author":[{"family":"Upadhyay","given":"Maitreyi"},{"family":"Cortez","given":"Yesenia Martino"},{"family":"Wong-Deyrup","given":"SiuWah"},{"family":"Tavares","given":"Leticia"},{"family":"Schowalter","given":"Sean"},{"family":"Flora","given":"Pooja"},{"family":"Hill","given":"Corinne"},{"family":"Nasrallah","given":"Mohamad Ali"},{"family":"Chittur","given":"Sridar"},{"family":"Rangan","given":"Prashanth"}],"issued":{"date-parts":[["2016",3,28]]},"citation-key":"upadhyayTransposonDysregulationModulates2016"}}],"schema":"https://github.com/citation-style-language/schema/raw/master/csl-citation.json"} </w:instrText>
      </w:r>
      <w:ins w:id="364" w:author="Elliot Martin" w:date="2022-01-30T13:53:00Z">
        <w:r>
          <w:rPr>
            <w:rFonts w:ascii="Arial" w:eastAsia="Arial" w:hAnsi="Arial" w:cs="Arial"/>
            <w:color w:val="222222"/>
          </w:rPr>
          <w:fldChar w:fldCharType="separate"/>
        </w:r>
        <w:r w:rsidRPr="004C4DD8">
          <w:rPr>
            <w:rFonts w:ascii="Arial" w:hAnsi="Arial" w:cs="Arial"/>
          </w:rPr>
          <w:t>(Upadhyay et al. 2016)</w:t>
        </w:r>
        <w:r>
          <w:rPr>
            <w:rFonts w:ascii="Arial" w:eastAsia="Arial" w:hAnsi="Arial" w:cs="Arial"/>
            <w:color w:val="222222"/>
          </w:rPr>
          <w:fldChar w:fldCharType="end"/>
        </w:r>
      </w:ins>
    </w:p>
    <w:p w14:paraId="1C26DCDE" w14:textId="77777777" w:rsidR="004C4DD8" w:rsidRDefault="004C4DD8" w:rsidP="005203CF">
      <w:pPr>
        <w:spacing w:after="0" w:line="360" w:lineRule="auto"/>
        <w:jc w:val="both"/>
        <w:rPr>
          <w:ins w:id="365" w:author="Elliot Martin" w:date="2022-01-28T13:10:00Z"/>
          <w:rFonts w:ascii="Arial" w:eastAsia="Arial" w:hAnsi="Arial" w:cs="Arial"/>
          <w:color w:val="000000" w:themeColor="text1"/>
        </w:rPr>
      </w:pPr>
    </w:p>
    <w:p w14:paraId="1CF53420" w14:textId="648E7CE3" w:rsidR="00107CC6" w:rsidRPr="00107CC6" w:rsidRDefault="00107CC6" w:rsidP="005203CF">
      <w:pPr>
        <w:spacing w:after="0" w:line="360" w:lineRule="auto"/>
        <w:jc w:val="both"/>
        <w:rPr>
          <w:ins w:id="366" w:author="Elliot Martin" w:date="2022-01-28T13:10:00Z"/>
          <w:rFonts w:ascii="Arial" w:eastAsia="Arial" w:hAnsi="Arial" w:cs="Arial"/>
          <w:b/>
          <w:bCs/>
          <w:color w:val="000000" w:themeColor="text1"/>
          <w:rPrChange w:id="367" w:author="Elliot Martin" w:date="2022-01-28T13:11:00Z">
            <w:rPr>
              <w:ins w:id="368" w:author="Elliot Martin" w:date="2022-01-28T13:10:00Z"/>
              <w:rFonts w:ascii="Arial" w:eastAsia="Arial" w:hAnsi="Arial" w:cs="Arial"/>
              <w:color w:val="000000" w:themeColor="text1"/>
            </w:rPr>
          </w:rPrChange>
        </w:rPr>
      </w:pPr>
      <w:ins w:id="369" w:author="Elliot Martin" w:date="2022-01-28T13:10:00Z">
        <w:r w:rsidRPr="00107CC6">
          <w:rPr>
            <w:rFonts w:ascii="Arial" w:eastAsia="Arial" w:hAnsi="Arial" w:cs="Arial"/>
            <w:b/>
            <w:bCs/>
            <w:color w:val="000000" w:themeColor="text1"/>
            <w:rPrChange w:id="370" w:author="Elliot Martin" w:date="2022-01-28T13:11:00Z">
              <w:rPr>
                <w:rFonts w:ascii="Arial" w:eastAsia="Arial" w:hAnsi="Arial" w:cs="Arial"/>
                <w:color w:val="000000" w:themeColor="text1"/>
              </w:rPr>
            </w:rPrChange>
          </w:rPr>
          <w:t>Polysome-seq</w:t>
        </w:r>
      </w:ins>
      <w:ins w:id="371" w:author="Elliot Martin" w:date="2022-01-28T13:11:00Z">
        <w:del w:id="372" w:author="Rangan, Prashanth" w:date="2022-01-31T09:23:00Z">
          <w:r w:rsidDel="009A534D">
            <w:rPr>
              <w:rFonts w:ascii="Arial" w:eastAsia="Arial" w:hAnsi="Arial" w:cs="Arial"/>
              <w:b/>
              <w:bCs/>
              <w:color w:val="000000" w:themeColor="text1"/>
            </w:rPr>
            <w:delText>:</w:delText>
          </w:r>
        </w:del>
      </w:ins>
    </w:p>
    <w:p w14:paraId="22838E83" w14:textId="317DD348" w:rsidR="00107CC6" w:rsidRDefault="00107CC6" w:rsidP="005203CF">
      <w:pPr>
        <w:spacing w:after="0" w:line="360" w:lineRule="auto"/>
        <w:jc w:val="both"/>
        <w:rPr>
          <w:ins w:id="373" w:author="Elliot Martin" w:date="2022-01-30T13:51:00Z"/>
          <w:rFonts w:ascii="Arial" w:eastAsia="Arial" w:hAnsi="Arial" w:cs="Arial"/>
          <w:color w:val="000000" w:themeColor="text1"/>
        </w:rPr>
      </w:pPr>
      <w:ins w:id="374" w:author="Elliot Martin" w:date="2022-01-28T13:10:00Z">
        <w:r>
          <w:rPr>
            <w:rFonts w:ascii="Arial" w:eastAsia="Arial" w:hAnsi="Arial" w:cs="Arial"/>
            <w:color w:val="000000" w:themeColor="text1"/>
          </w:rPr>
          <w:t xml:space="preserve">Polysome-seq was performed as </w:t>
        </w:r>
      </w:ins>
      <w:ins w:id="375" w:author="Elliot Martin" w:date="2022-01-28T13:11:00Z">
        <w:r>
          <w:rPr>
            <w:rFonts w:ascii="Arial" w:eastAsia="Arial" w:hAnsi="Arial" w:cs="Arial"/>
            <w:color w:val="000000" w:themeColor="text1"/>
          </w:rPr>
          <w:t xml:space="preserve">previously described </w:t>
        </w:r>
      </w:ins>
      <w:r>
        <w:rPr>
          <w:rFonts w:ascii="Arial" w:eastAsia="Arial" w:hAnsi="Arial" w:cs="Arial"/>
          <w:color w:val="000000" w:themeColor="text1"/>
        </w:rPr>
        <w:fldChar w:fldCharType="begin"/>
      </w:r>
      <w:r>
        <w:rPr>
          <w:rFonts w:ascii="Arial" w:eastAsia="Arial" w:hAnsi="Arial" w:cs="Arial"/>
          <w:color w:val="000000" w:themeColor="text1"/>
        </w:rPr>
        <w:instrText xml:space="preserve"> ADDIN ZOTERO_ITEM CSL_CITATION {"citationID":"iXMLIV7j","properties":{"formattedCitation":"(McCarthy et al. 2021)","plainCitation":"(McCarthy et al. 2021)","noteIndex":0},"citationItems":[{"id":1671,"uris":["http://zotero.org/users/6609021/items/7HICUMVM"],"uri":["http://zotero.org/users/6609021/items/7HICUMVM"],"itemData":{"id":1671,"type":"article-journal","abstract":"Gamete formation from germline stem cells (GSCs) is essential for sexual reproduction. However, the regulation of GSC differentiation are incompletely understood. Set2, which deposits H3K36me3 modifications, is required for GSC differentiation during Drosophila oogenesis. We discovered that the H3K36me3 reader Male-specific lethal 3 (MSL3) and histone acetyltransferase complex Ada2a-containing (ATAC) cooperate with Set2 to regulate GSC differentiation in female Drosophila. MSL3, acting independent from the rest of the male specific lethal complex, promotes transcription of genes including a germline enriched ribosomal protein S19 paralog, RpS19b. RpS19b upregulation is required for translation of RNA-binding Fox protein 1 (Rbfox1), a known meiotic cell cycle entry factor. Thus, MSL3 regulates GSC differentiation by modulating translation of a key factor that promotes transition to an oocyte fate.","container-title":"Development","DOI":"10.1242/dev.199625","ISSN":"0950-1991","journalAbbreviation":"Development","note":"Citation Key: mccarthyMSL3PromotesGermline2021","page":"dev.199625","source":"Silverchair","title":"MSL3 promotes germline stem cell differentiation in female Drosophila","author":[{"family":"McCarthy","given":"Alicia"},{"family":"Sarkar","given":"Kahini"},{"family":"Martin","given":"Elliot T."},{"family":"Upadhyay","given":"Maitreyi"},{"family":"Jang","given":"Seoyeon"},{"family":"Williams","given":"Nathan D."},{"family":"Forni","given":"Paolo E."},{"family":"Buszczak","given":"Michael"},{"family":"Rangan","given":"Prashanth"}],"issued":{"date-parts":[["2021",12,8]]},"citation-key":"mccarthyMSL3PromotesGermline2021"}}],"schema":"https://github.com/citation-style-language/schema/raw/master/csl-citation.json"} </w:instrText>
      </w:r>
      <w:r>
        <w:rPr>
          <w:rFonts w:ascii="Arial" w:eastAsia="Arial" w:hAnsi="Arial" w:cs="Arial"/>
          <w:color w:val="000000" w:themeColor="text1"/>
        </w:rPr>
        <w:fldChar w:fldCharType="separate"/>
      </w:r>
      <w:r w:rsidRPr="00107CC6">
        <w:rPr>
          <w:rFonts w:ascii="Arial" w:hAnsi="Arial" w:cs="Arial"/>
        </w:rPr>
        <w:t>(McCarthy et al. 2021)</w:t>
      </w:r>
      <w:r>
        <w:rPr>
          <w:rFonts w:ascii="Arial" w:eastAsia="Arial" w:hAnsi="Arial" w:cs="Arial"/>
          <w:color w:val="000000" w:themeColor="text1"/>
        </w:rPr>
        <w:fldChar w:fldCharType="end"/>
      </w:r>
      <w:ins w:id="376" w:author="Elliot Martin" w:date="2022-01-28T13:11:00Z">
        <w:r>
          <w:rPr>
            <w:rFonts w:ascii="Arial" w:eastAsia="Arial" w:hAnsi="Arial" w:cs="Arial"/>
            <w:color w:val="000000" w:themeColor="text1"/>
          </w:rPr>
          <w:t xml:space="preserve">. </w:t>
        </w:r>
      </w:ins>
    </w:p>
    <w:p w14:paraId="431F4D65" w14:textId="77777777" w:rsidR="004C4DD8" w:rsidRPr="005203CF" w:rsidRDefault="004C4DD8" w:rsidP="005203CF">
      <w:pPr>
        <w:spacing w:after="0" w:line="360" w:lineRule="auto"/>
        <w:jc w:val="both"/>
        <w:rPr>
          <w:rFonts w:ascii="Arial" w:eastAsia="Arial" w:hAnsi="Arial" w:cs="Arial"/>
          <w:color w:val="000000" w:themeColor="text1"/>
        </w:rPr>
      </w:pPr>
    </w:p>
    <w:p w14:paraId="7BEFAA24" w14:textId="6E1941CD" w:rsidR="001A1579" w:rsidRPr="00B818F1" w:rsidRDefault="001A1579" w:rsidP="005203CF">
      <w:pPr>
        <w:spacing w:after="0" w:line="360" w:lineRule="auto"/>
        <w:jc w:val="both"/>
        <w:rPr>
          <w:rFonts w:ascii="Arial" w:eastAsia="Arial" w:hAnsi="Arial" w:cs="Arial"/>
          <w:b/>
          <w:bCs/>
          <w:color w:val="000000" w:themeColor="text1"/>
        </w:rPr>
      </w:pPr>
      <w:r w:rsidRPr="00B818F1">
        <w:rPr>
          <w:rFonts w:ascii="Arial" w:eastAsia="Arial" w:hAnsi="Arial" w:cs="Arial"/>
          <w:b/>
          <w:bCs/>
          <w:color w:val="000000" w:themeColor="text1"/>
        </w:rPr>
        <w:t>Polysome-seq data processing</w:t>
      </w:r>
      <w:del w:id="377" w:author="Rangan, Prashanth" w:date="2022-01-31T09:23:00Z">
        <w:r w:rsidRPr="00B818F1" w:rsidDel="009A534D">
          <w:rPr>
            <w:rFonts w:ascii="Arial" w:eastAsia="Arial" w:hAnsi="Arial" w:cs="Arial"/>
            <w:b/>
            <w:bCs/>
            <w:color w:val="000000" w:themeColor="text1"/>
          </w:rPr>
          <w:delText>:</w:delText>
        </w:r>
      </w:del>
    </w:p>
    <w:p w14:paraId="4597A2A3" w14:textId="0A28A65C" w:rsidR="002617E2" w:rsidRDefault="001739FE" w:rsidP="005203CF">
      <w:pPr>
        <w:spacing w:line="360" w:lineRule="auto"/>
        <w:jc w:val="both"/>
        <w:rPr>
          <w:ins w:id="378" w:author="Elliot Martin" w:date="2022-01-24T15:07:00Z"/>
          <w:rFonts w:ascii="Arial" w:eastAsia="Arial" w:hAnsi="Arial" w:cs="Arial"/>
        </w:rPr>
      </w:pPr>
      <w:bookmarkStart w:id="379" w:name="_Hlk74227195"/>
      <w:r w:rsidRPr="005203CF">
        <w:rPr>
          <w:rFonts w:ascii="Arial" w:eastAsia="Arial" w:hAnsi="Arial" w:cs="Arial"/>
        </w:rPr>
        <w:t xml:space="preserve">Reads were mapped to the </w:t>
      </w:r>
      <w:r w:rsidRPr="005203CF">
        <w:rPr>
          <w:rFonts w:ascii="Arial" w:eastAsia="Arial" w:hAnsi="Arial" w:cs="Arial"/>
          <w:i/>
          <w:iCs/>
        </w:rPr>
        <w:t>Drosophila</w:t>
      </w:r>
      <w:r w:rsidRPr="005203CF">
        <w:rPr>
          <w:rFonts w:ascii="Arial" w:eastAsia="Arial" w:hAnsi="Arial" w:cs="Arial"/>
        </w:rPr>
        <w:t xml:space="preserve"> genome (dm6.01) using STAR version 2.6.1c. Mapped reads were assigned to features also using STAR. Translation efficiency was calculated as in (Flora et al., 2018) using a</w:t>
      </w:r>
      <w:ins w:id="380" w:author="Elliot Martin" w:date="2022-01-28T13:11:00Z">
        <w:r w:rsidR="00107CC6">
          <w:rPr>
            <w:rFonts w:ascii="Arial" w:eastAsia="Arial" w:hAnsi="Arial" w:cs="Arial"/>
          </w:rPr>
          <w:t>n</w:t>
        </w:r>
      </w:ins>
      <w:ins w:id="381" w:author="Elliot Martin" w:date="2022-01-28T13:12:00Z">
        <w:r w:rsidR="00107CC6">
          <w:rPr>
            <w:rFonts w:ascii="Arial" w:eastAsia="Arial" w:hAnsi="Arial" w:cs="Arial"/>
          </w:rPr>
          <w:t xml:space="preserve"> </w:t>
        </w:r>
      </w:ins>
      <w:del w:id="382" w:author="Elliot Martin" w:date="2022-01-28T13:11:00Z">
        <w:r w:rsidRPr="005203CF" w:rsidDel="00107CC6">
          <w:rPr>
            <w:rFonts w:ascii="Arial" w:eastAsia="Arial" w:hAnsi="Arial" w:cs="Arial"/>
          </w:rPr>
          <w:delText xml:space="preserve"> custom </w:delText>
        </w:r>
      </w:del>
      <w:r w:rsidRPr="005203CF">
        <w:rPr>
          <w:rFonts w:ascii="Arial" w:eastAsia="Arial" w:hAnsi="Arial" w:cs="Arial"/>
        </w:rPr>
        <w:t>R script</w:t>
      </w:r>
      <w:ins w:id="383" w:author="Elliot Martin" w:date="2022-01-24T16:30:00Z">
        <w:r w:rsidR="004D3400">
          <w:rPr>
            <w:rFonts w:ascii="Arial" w:eastAsia="Arial" w:hAnsi="Arial" w:cs="Arial"/>
          </w:rPr>
          <w:t xml:space="preserve"> which is available in the </w:t>
        </w:r>
        <w:proofErr w:type="spellStart"/>
        <w:r w:rsidR="004D3400">
          <w:rPr>
            <w:rFonts w:ascii="Arial" w:eastAsia="Arial" w:hAnsi="Arial" w:cs="Arial"/>
          </w:rPr>
          <w:t>Oo</w:t>
        </w:r>
        <w:proofErr w:type="spellEnd"/>
        <w:r w:rsidR="004D3400">
          <w:rPr>
            <w:rFonts w:ascii="Arial" w:eastAsia="Arial" w:hAnsi="Arial" w:cs="Arial"/>
          </w:rPr>
          <w:t xml:space="preserve">-site </w:t>
        </w:r>
        <w:proofErr w:type="spellStart"/>
        <w:r w:rsidR="004D3400">
          <w:rPr>
            <w:rFonts w:ascii="Arial" w:eastAsia="Arial" w:hAnsi="Arial" w:cs="Arial"/>
          </w:rPr>
          <w:t>Github</w:t>
        </w:r>
        <w:proofErr w:type="spellEnd"/>
        <w:r w:rsidR="004D3400">
          <w:rPr>
            <w:rFonts w:ascii="Arial" w:eastAsia="Arial" w:hAnsi="Arial" w:cs="Arial"/>
          </w:rPr>
          <w:t xml:space="preserve"> repo</w:t>
        </w:r>
      </w:ins>
      <w:r w:rsidRPr="005203CF">
        <w:rPr>
          <w:rFonts w:ascii="Arial" w:eastAsia="Arial" w:hAnsi="Arial" w:cs="Arial"/>
        </w:rPr>
        <w:t xml:space="preserve">. Briefly, </w:t>
      </w:r>
      <w:del w:id="384" w:author="Elliot Martin" w:date="2022-01-24T16:22:00Z">
        <w:r w:rsidRPr="005203CF" w:rsidDel="001417C5">
          <w:rPr>
            <w:rFonts w:ascii="Arial" w:eastAsia="Arial" w:hAnsi="Arial" w:cs="Arial"/>
          </w:rPr>
          <w:delText xml:space="preserve">CPMs </w:delText>
        </w:r>
      </w:del>
      <w:ins w:id="385" w:author="Elliot Martin" w:date="2022-01-24T16:22:00Z">
        <w:r w:rsidR="001417C5">
          <w:rPr>
            <w:rFonts w:ascii="Arial" w:eastAsia="Arial" w:hAnsi="Arial" w:cs="Arial"/>
          </w:rPr>
          <w:t>T</w:t>
        </w:r>
        <w:r w:rsidR="001417C5" w:rsidRPr="005203CF">
          <w:rPr>
            <w:rFonts w:ascii="Arial" w:eastAsia="Arial" w:hAnsi="Arial" w:cs="Arial"/>
          </w:rPr>
          <w:t xml:space="preserve">PMs </w:t>
        </w:r>
      </w:ins>
      <w:r w:rsidRPr="005203CF">
        <w:rPr>
          <w:rFonts w:ascii="Arial" w:eastAsia="Arial" w:hAnsi="Arial" w:cs="Arial"/>
        </w:rPr>
        <w:t>(</w:t>
      </w:r>
      <w:del w:id="386" w:author="Elliot Martin" w:date="2022-01-24T16:22:00Z">
        <w:r w:rsidRPr="005203CF" w:rsidDel="001417C5">
          <w:rPr>
            <w:rFonts w:ascii="Arial" w:eastAsia="Arial" w:hAnsi="Arial" w:cs="Arial"/>
          </w:rPr>
          <w:delText xml:space="preserve">counts </w:delText>
        </w:r>
      </w:del>
      <w:ins w:id="387" w:author="Elliot Martin" w:date="2022-01-24T16:22:00Z">
        <w:r w:rsidR="001417C5">
          <w:rPr>
            <w:rFonts w:ascii="Arial" w:eastAsia="Arial" w:hAnsi="Arial" w:cs="Arial"/>
          </w:rPr>
          <w:t>trans</w:t>
        </w:r>
      </w:ins>
      <w:ins w:id="388" w:author="Elliot Martin" w:date="2022-01-24T16:23:00Z">
        <w:r w:rsidR="001417C5">
          <w:rPr>
            <w:rFonts w:ascii="Arial" w:eastAsia="Arial" w:hAnsi="Arial" w:cs="Arial"/>
          </w:rPr>
          <w:t>cripts</w:t>
        </w:r>
      </w:ins>
      <w:ins w:id="389" w:author="Elliot Martin" w:date="2022-01-24T16:22:00Z">
        <w:r w:rsidR="001417C5" w:rsidRPr="005203CF">
          <w:rPr>
            <w:rFonts w:ascii="Arial" w:eastAsia="Arial" w:hAnsi="Arial" w:cs="Arial"/>
          </w:rPr>
          <w:t xml:space="preserve"> </w:t>
        </w:r>
      </w:ins>
      <w:r w:rsidRPr="005203CF">
        <w:rPr>
          <w:rFonts w:ascii="Arial" w:eastAsia="Arial" w:hAnsi="Arial" w:cs="Arial"/>
        </w:rPr>
        <w:t>per million) values were calculated</w:t>
      </w:r>
      <w:del w:id="390" w:author="Elliot Martin" w:date="2022-01-24T16:23:00Z">
        <w:r w:rsidRPr="005203CF" w:rsidDel="001417C5">
          <w:rPr>
            <w:rFonts w:ascii="Arial" w:eastAsia="Arial" w:hAnsi="Arial" w:cs="Arial"/>
          </w:rPr>
          <w:delText>. Any gene having zero reads in any library was discarded from further analysis.</w:delText>
        </w:r>
      </w:del>
      <w:r w:rsidRPr="005203CF">
        <w:rPr>
          <w:rFonts w:ascii="Arial" w:eastAsia="Arial" w:hAnsi="Arial" w:cs="Arial"/>
        </w:rPr>
        <w:t xml:space="preserve"> The log</w:t>
      </w:r>
      <w:r w:rsidRPr="005203CF">
        <w:rPr>
          <w:rFonts w:ascii="Arial" w:eastAsia="Arial" w:hAnsi="Arial" w:cs="Arial"/>
          <w:vertAlign w:val="subscript"/>
        </w:rPr>
        <w:t>2</w:t>
      </w:r>
      <w:r w:rsidRPr="005203CF">
        <w:rPr>
          <w:rFonts w:ascii="Arial" w:eastAsia="Arial" w:hAnsi="Arial" w:cs="Arial"/>
        </w:rPr>
        <w:t xml:space="preserve"> ratio of </w:t>
      </w:r>
      <w:ins w:id="391" w:author="Elliot Martin" w:date="2022-01-24T16:22:00Z">
        <w:r w:rsidR="001417C5">
          <w:rPr>
            <w:rFonts w:ascii="Arial" w:eastAsia="Arial" w:hAnsi="Arial" w:cs="Arial"/>
          </w:rPr>
          <w:t>T</w:t>
        </w:r>
      </w:ins>
      <w:del w:id="392" w:author="Elliot Martin" w:date="2022-01-24T16:22:00Z">
        <w:r w:rsidRPr="005203CF" w:rsidDel="001417C5">
          <w:rPr>
            <w:rFonts w:ascii="Arial" w:eastAsia="Arial" w:hAnsi="Arial" w:cs="Arial"/>
          </w:rPr>
          <w:delText>C</w:delText>
        </w:r>
      </w:del>
      <w:r w:rsidRPr="005203CF">
        <w:rPr>
          <w:rFonts w:ascii="Arial" w:eastAsia="Arial" w:hAnsi="Arial" w:cs="Arial"/>
        </w:rPr>
        <w:t xml:space="preserve">PMs between the polysome fraction and total mRNA was calculated </w:t>
      </w:r>
      <w:ins w:id="393" w:author="Elliot Martin" w:date="2022-01-24T16:23:00Z">
        <w:r w:rsidR="001417C5">
          <w:rPr>
            <w:rFonts w:ascii="Arial" w:eastAsia="Arial" w:hAnsi="Arial" w:cs="Arial"/>
          </w:rPr>
          <w:t>as such</w:t>
        </w:r>
      </w:ins>
      <w:ins w:id="394" w:author="Elliot Martin" w:date="2022-01-24T16:25:00Z">
        <w:r w:rsidR="008802A5">
          <w:rPr>
            <w:rFonts w:ascii="Arial" w:eastAsia="Arial" w:hAnsi="Arial" w:cs="Arial"/>
          </w:rPr>
          <w:t xml:space="preserve"> to prevent zero counts from overly influencing the data and to prevent div</w:t>
        </w:r>
      </w:ins>
      <w:ins w:id="395" w:author="Elliot Martin" w:date="2022-01-24T16:26:00Z">
        <w:r w:rsidR="008802A5">
          <w:rPr>
            <w:rFonts w:ascii="Arial" w:eastAsia="Arial" w:hAnsi="Arial" w:cs="Arial"/>
          </w:rPr>
          <w:t>ide by zero errors</w:t>
        </w:r>
      </w:ins>
      <w:ins w:id="396" w:author="Elliot Martin" w:date="2022-01-24T16:23:00Z">
        <w:r w:rsidR="001417C5">
          <w:rPr>
            <w:rFonts w:ascii="Arial" w:eastAsia="Arial" w:hAnsi="Arial" w:cs="Arial"/>
          </w:rPr>
          <w:t>:</w:t>
        </w:r>
      </w:ins>
      <w:ins w:id="397" w:author="Elliot Martin" w:date="2022-01-24T16:26:00Z">
        <w:r w:rsidR="008802A5">
          <w:rPr>
            <w:rFonts w:ascii="Arial" w:eastAsia="Arial" w:hAnsi="Arial" w:cs="Arial"/>
          </w:rPr>
          <w:t xml:space="preserve"> </w:t>
        </w:r>
      </w:ins>
      <m:oMath>
        <m:f>
          <m:fPr>
            <m:ctrlPr>
              <w:ins w:id="398" w:author="Elliot Martin" w:date="2022-01-24T16:29:00Z">
                <w:rPr>
                  <w:rFonts w:ascii="Cambria Math" w:eastAsia="Arial" w:hAnsi="Cambria Math" w:cs="Arial"/>
                  <w:i/>
                </w:rPr>
              </w:ins>
            </m:ctrlPr>
          </m:fPr>
          <m:num>
            <m:sSub>
              <m:sSubPr>
                <m:ctrlPr>
                  <w:ins w:id="399" w:author="Elliot Martin" w:date="2022-01-24T16:29:00Z">
                    <w:rPr>
                      <w:rFonts w:ascii="Cambria Math" w:eastAsia="Arial" w:hAnsi="Cambria Math" w:cs="Arial"/>
                      <w:i/>
                    </w:rPr>
                  </w:ins>
                </m:ctrlPr>
              </m:sSubPr>
              <m:e>
                <m:r>
                  <w:ins w:id="400" w:author="Elliot Martin" w:date="2022-01-24T16:29:00Z">
                    <w:rPr>
                      <w:rFonts w:ascii="Cambria Math" w:eastAsia="Arial" w:hAnsi="Cambria Math" w:cs="Arial"/>
                    </w:rPr>
                    <m:t>Polysome</m:t>
                  </w:ins>
                </m:r>
              </m:e>
              <m:sub>
                <m:r>
                  <w:ins w:id="401" w:author="Elliot Martin" w:date="2022-01-24T16:29:00Z">
                    <w:rPr>
                      <w:rFonts w:ascii="Cambria Math" w:eastAsia="Arial" w:hAnsi="Cambria Math" w:cs="Arial"/>
                    </w:rPr>
                    <m:t>TPM</m:t>
                  </w:ins>
                </m:r>
              </m:sub>
            </m:sSub>
            <m:r>
              <w:ins w:id="402" w:author="Elliot Martin" w:date="2022-01-24T16:29:00Z">
                <w:rPr>
                  <w:rFonts w:ascii="Cambria Math" w:eastAsia="Arial" w:hAnsi="Cambria Math" w:cs="Arial"/>
                </w:rPr>
                <m:t>+1</m:t>
              </w:ins>
            </m:r>
          </m:num>
          <m:den>
            <m:sSub>
              <m:sSubPr>
                <m:ctrlPr>
                  <w:ins w:id="403" w:author="Elliot Martin" w:date="2022-01-24T16:29:00Z">
                    <w:rPr>
                      <w:rFonts w:ascii="Cambria Math" w:eastAsia="Arial" w:hAnsi="Cambria Math" w:cs="Arial"/>
                      <w:i/>
                    </w:rPr>
                  </w:ins>
                </m:ctrlPr>
              </m:sSubPr>
              <m:e>
                <m:r>
                  <w:ins w:id="404" w:author="Elliot Martin" w:date="2022-01-24T16:29:00Z">
                    <w:rPr>
                      <w:rFonts w:ascii="Cambria Math" w:eastAsia="Arial" w:hAnsi="Cambria Math" w:cs="Arial"/>
                    </w:rPr>
                    <m:t>Input</m:t>
                  </w:ins>
                </m:r>
              </m:e>
              <m:sub>
                <m:r>
                  <w:ins w:id="405" w:author="Elliot Martin" w:date="2022-01-24T16:29:00Z">
                    <w:rPr>
                      <w:rFonts w:ascii="Cambria Math" w:eastAsia="Arial" w:hAnsi="Cambria Math" w:cs="Arial"/>
                    </w:rPr>
                    <m:t>TPM</m:t>
                  </w:ins>
                </m:r>
              </m:sub>
            </m:sSub>
            <m:r>
              <w:ins w:id="406" w:author="Elliot Martin" w:date="2022-01-24T16:29:00Z">
                <w:rPr>
                  <w:rFonts w:ascii="Cambria Math" w:eastAsia="Arial" w:hAnsi="Cambria Math" w:cs="Arial"/>
                </w:rPr>
                <m:t>+1</m:t>
              </w:ins>
            </m:r>
          </m:den>
        </m:f>
      </m:oMath>
      <w:ins w:id="407" w:author="Elliot Martin" w:date="2022-01-24T16:23:00Z">
        <w:r w:rsidR="001417C5">
          <w:rPr>
            <w:rFonts w:ascii="Arial" w:eastAsia="Arial" w:hAnsi="Arial" w:cs="Arial"/>
          </w:rPr>
          <w:t xml:space="preserve"> </w:t>
        </w:r>
      </w:ins>
      <w:del w:id="408" w:author="Elliot Martin" w:date="2022-01-24T16:23:00Z">
        <w:r w:rsidRPr="005203CF" w:rsidDel="001417C5">
          <w:rPr>
            <w:rFonts w:ascii="Arial" w:eastAsia="Arial" w:hAnsi="Arial" w:cs="Arial"/>
          </w:rPr>
          <w:delText>and averaged between replicates</w:delText>
        </w:r>
      </w:del>
      <w:r w:rsidRPr="005203CF">
        <w:rPr>
          <w:rFonts w:ascii="Arial" w:eastAsia="Arial" w:hAnsi="Arial" w:cs="Arial"/>
        </w:rPr>
        <w:t>. This ratio represents TE, TE of each replicate was averaged</w:t>
      </w:r>
      <w:ins w:id="409" w:author="Elliot Martin" w:date="2022-01-24T16:23:00Z">
        <w:r w:rsidR="001417C5">
          <w:rPr>
            <w:rFonts w:ascii="Arial" w:eastAsia="Arial" w:hAnsi="Arial" w:cs="Arial"/>
          </w:rPr>
          <w:t xml:space="preserve"> a</w:t>
        </w:r>
      </w:ins>
      <w:ins w:id="410" w:author="Elliot Martin" w:date="2022-01-24T16:24:00Z">
        <w:r w:rsidR="001417C5">
          <w:rPr>
            <w:rFonts w:ascii="Arial" w:eastAsia="Arial" w:hAnsi="Arial" w:cs="Arial"/>
          </w:rPr>
          <w:t>nd standard error about the calculated average for each gene was calculated</w:t>
        </w:r>
      </w:ins>
      <w:r w:rsidRPr="005203CF">
        <w:rPr>
          <w:rFonts w:ascii="Arial" w:eastAsia="Arial" w:hAnsi="Arial" w:cs="Arial"/>
        </w:rPr>
        <w:t xml:space="preserve">. </w:t>
      </w:r>
      <w:del w:id="411" w:author="Elliot Martin" w:date="2022-01-24T16:24:00Z">
        <w:r w:rsidRPr="005203CF" w:rsidDel="008802A5">
          <w:rPr>
            <w:rFonts w:ascii="Arial" w:eastAsia="Arial" w:hAnsi="Arial" w:cs="Arial"/>
          </w:rPr>
          <w:delText xml:space="preserve">Targets were defined as transcripts falling greater or less than one standard deviation from the median TE in </w:delText>
        </w:r>
        <w:r w:rsidRPr="005203CF" w:rsidDel="008802A5">
          <w:rPr>
            <w:rFonts w:ascii="Arial" w:eastAsia="Arial" w:hAnsi="Arial" w:cs="Arial"/>
            <w:i/>
            <w:iCs/>
          </w:rPr>
          <w:delText>aramis</w:delText>
        </w:r>
        <w:r w:rsidRPr="005203CF" w:rsidDel="008802A5">
          <w:rPr>
            <w:rFonts w:ascii="Arial" w:eastAsia="Arial" w:hAnsi="Arial" w:cs="Arial"/>
          </w:rPr>
          <w:delText xml:space="preserve"> RNAi, but not in either of the two developmental controls (NosGAL4&gt;UAS-Tkv or NosGAL4&gt;bam RNAi).</w:delText>
        </w:r>
      </w:del>
      <w:del w:id="412" w:author="Elliot Martin" w:date="2022-01-24T16:21:00Z">
        <w:r w:rsidRPr="005203CF" w:rsidDel="007A285E">
          <w:rPr>
            <w:rFonts w:ascii="Arial" w:eastAsia="Arial" w:hAnsi="Arial" w:cs="Arial"/>
          </w:rPr>
          <w:delText xml:space="preserve"> Only targets meeting a conservative expression cutoff of log</w:delText>
        </w:r>
        <w:r w:rsidRPr="005203CF" w:rsidDel="007A285E">
          <w:rPr>
            <w:rFonts w:ascii="Arial" w:eastAsia="Arial" w:hAnsi="Arial" w:cs="Arial"/>
            <w:vertAlign w:val="subscript"/>
          </w:rPr>
          <w:delText>2</w:delText>
        </w:r>
        <w:r w:rsidRPr="005203CF" w:rsidDel="007A285E">
          <w:rPr>
            <w:rFonts w:ascii="Arial" w:eastAsia="Arial" w:hAnsi="Arial" w:cs="Arial"/>
          </w:rPr>
          <w:delText>(TPM) expression greater than five were considered to exclude more lowly expressed genes as they are highly influenced by noise in polysome-seq.</w:delText>
        </w:r>
      </w:del>
      <w:bookmarkEnd w:id="379"/>
    </w:p>
    <w:p w14:paraId="61B05107" w14:textId="1ABDECA3" w:rsidR="00DC20CE" w:rsidRDefault="00DC20CE" w:rsidP="005203CF">
      <w:pPr>
        <w:spacing w:line="360" w:lineRule="auto"/>
        <w:jc w:val="both"/>
        <w:rPr>
          <w:ins w:id="413" w:author="Elliot Martin" w:date="2022-01-24T15:08:00Z"/>
          <w:rFonts w:ascii="Arial" w:eastAsia="Arial" w:hAnsi="Arial" w:cs="Arial"/>
          <w:b/>
          <w:bCs/>
        </w:rPr>
      </w:pPr>
      <w:ins w:id="414" w:author="Elliot Martin" w:date="2022-01-24T15:07:00Z">
        <w:r>
          <w:rPr>
            <w:rFonts w:ascii="Arial" w:eastAsia="Arial" w:hAnsi="Arial" w:cs="Arial"/>
            <w:b/>
            <w:bCs/>
          </w:rPr>
          <w:t>Differential Expression</w:t>
        </w:r>
        <w:del w:id="415" w:author="Rangan, Prashanth" w:date="2022-01-31T09:23:00Z">
          <w:r w:rsidRPr="00B818F1" w:rsidDel="009A534D">
            <w:rPr>
              <w:rFonts w:ascii="Arial" w:eastAsia="Arial" w:hAnsi="Arial" w:cs="Arial"/>
              <w:b/>
              <w:bCs/>
            </w:rPr>
            <w:delText>:</w:delText>
          </w:r>
        </w:del>
      </w:ins>
    </w:p>
    <w:p w14:paraId="032BEA2F" w14:textId="179A9835" w:rsidR="00DC20CE" w:rsidRDefault="00DC20CE" w:rsidP="005203CF">
      <w:pPr>
        <w:spacing w:line="360" w:lineRule="auto"/>
        <w:jc w:val="both"/>
        <w:rPr>
          <w:ins w:id="416" w:author="Elliot Martin" w:date="2022-01-24T16:05:00Z"/>
          <w:rFonts w:ascii="Arial" w:eastAsia="Arial" w:hAnsi="Arial" w:cs="Arial"/>
        </w:rPr>
      </w:pPr>
      <w:ins w:id="417" w:author="Elliot Martin" w:date="2022-01-24T15:08:00Z">
        <w:r w:rsidRPr="00DC20CE">
          <w:rPr>
            <w:rFonts w:ascii="Arial" w:eastAsia="Arial" w:hAnsi="Arial" w:cs="Arial"/>
            <w:rPrChange w:id="418" w:author="Elliot Martin" w:date="2022-01-24T15:08:00Z">
              <w:rPr>
                <w:rFonts w:ascii="Arial" w:eastAsia="Arial" w:hAnsi="Arial" w:cs="Arial"/>
                <w:b/>
                <w:bCs/>
              </w:rPr>
            </w:rPrChange>
          </w:rPr>
          <w:lastRenderedPageBreak/>
          <w:t>Differential expression</w:t>
        </w:r>
      </w:ins>
      <w:ins w:id="419" w:author="Elliot Martin" w:date="2022-01-24T15:12:00Z">
        <w:r>
          <w:rPr>
            <w:rFonts w:ascii="Arial" w:eastAsia="Arial" w:hAnsi="Arial" w:cs="Arial"/>
          </w:rPr>
          <w:t xml:space="preserve"> analysis</w:t>
        </w:r>
        <w:r w:rsidR="00DA2B95">
          <w:rPr>
            <w:rFonts w:ascii="Arial" w:eastAsia="Arial" w:hAnsi="Arial" w:cs="Arial"/>
          </w:rPr>
          <w:t xml:space="preserve"> </w:t>
        </w:r>
      </w:ins>
      <w:ins w:id="420" w:author="Elliot Martin" w:date="2022-01-24T15:08:00Z">
        <w:r w:rsidRPr="00DC20CE">
          <w:rPr>
            <w:rFonts w:ascii="Arial" w:eastAsia="Arial" w:hAnsi="Arial" w:cs="Arial"/>
            <w:rPrChange w:id="421" w:author="Elliot Martin" w:date="2022-01-24T15:08:00Z">
              <w:rPr>
                <w:rFonts w:ascii="Arial" w:eastAsia="Arial" w:hAnsi="Arial" w:cs="Arial"/>
                <w:b/>
                <w:bCs/>
              </w:rPr>
            </w:rPrChange>
          </w:rPr>
          <w:t>between</w:t>
        </w:r>
      </w:ins>
      <w:ins w:id="422" w:author="Elliot Martin" w:date="2022-01-24T15:13:00Z">
        <w:r w:rsidR="00DA2B95">
          <w:rPr>
            <w:rFonts w:ascii="Arial" w:eastAsia="Arial" w:hAnsi="Arial" w:cs="Arial"/>
          </w:rPr>
          <w:t xml:space="preserve"> all</w:t>
        </w:r>
      </w:ins>
      <w:ins w:id="423" w:author="Elliot Martin" w:date="2022-01-24T15:08:00Z">
        <w:r w:rsidRPr="00DC20CE">
          <w:rPr>
            <w:rFonts w:ascii="Arial" w:eastAsia="Arial" w:hAnsi="Arial" w:cs="Arial"/>
            <w:rPrChange w:id="424" w:author="Elliot Martin" w:date="2022-01-24T15:08:00Z">
              <w:rPr>
                <w:rFonts w:ascii="Arial" w:eastAsia="Arial" w:hAnsi="Arial" w:cs="Arial"/>
                <w:b/>
                <w:bCs/>
              </w:rPr>
            </w:rPrChange>
          </w:rPr>
          <w:t xml:space="preserve"> </w:t>
        </w:r>
      </w:ins>
      <w:ins w:id="425" w:author="Elliot Martin" w:date="2022-01-24T15:13:00Z">
        <w:r w:rsidR="00DA2B95" w:rsidRPr="00DC20CE">
          <w:rPr>
            <w:rFonts w:ascii="Arial" w:eastAsia="Arial" w:hAnsi="Arial" w:cs="Arial"/>
          </w:rPr>
          <w:t xml:space="preserve">Input </w:t>
        </w:r>
        <w:r w:rsidR="00DA2B95">
          <w:rPr>
            <w:rFonts w:ascii="Arial" w:eastAsia="Arial" w:hAnsi="Arial" w:cs="Arial"/>
          </w:rPr>
          <w:t xml:space="preserve">bulk </w:t>
        </w:r>
        <w:proofErr w:type="spellStart"/>
        <w:r w:rsidR="00DA2B95">
          <w:rPr>
            <w:rFonts w:ascii="Arial" w:eastAsia="Arial" w:hAnsi="Arial" w:cs="Arial"/>
          </w:rPr>
          <w:t>mRNAseq</w:t>
        </w:r>
        <w:proofErr w:type="spellEnd"/>
        <w:r w:rsidR="00DA2B95">
          <w:rPr>
            <w:rFonts w:ascii="Arial" w:eastAsia="Arial" w:hAnsi="Arial" w:cs="Arial"/>
          </w:rPr>
          <w:t xml:space="preserve"> </w:t>
        </w:r>
        <w:r w:rsidR="00DA2B95" w:rsidRPr="00DC20CE">
          <w:rPr>
            <w:rFonts w:ascii="Arial" w:eastAsia="Arial" w:hAnsi="Arial" w:cs="Arial"/>
          </w:rPr>
          <w:t>samples in a pairwise manner</w:t>
        </w:r>
        <w:r w:rsidR="00DA2B95">
          <w:rPr>
            <w:rFonts w:ascii="Arial" w:eastAsia="Arial" w:hAnsi="Arial" w:cs="Arial"/>
          </w:rPr>
          <w:t xml:space="preserve"> was performed</w:t>
        </w:r>
        <w:r w:rsidR="00DA2B95" w:rsidRPr="00DC20CE">
          <w:rPr>
            <w:rFonts w:ascii="Arial" w:eastAsia="Arial" w:hAnsi="Arial" w:cs="Arial"/>
          </w:rPr>
          <w:t xml:space="preserve"> </w:t>
        </w:r>
      </w:ins>
      <w:ins w:id="426" w:author="Elliot Martin" w:date="2022-01-24T15:12:00Z">
        <w:r w:rsidR="00DA2B95">
          <w:rPr>
            <w:rFonts w:ascii="Arial" w:eastAsia="Arial" w:hAnsi="Arial" w:cs="Arial"/>
          </w:rPr>
          <w:t>using DEseq2</w:t>
        </w:r>
      </w:ins>
      <w:ins w:id="427" w:author="Elliot Martin" w:date="2022-01-24T15:13:00Z">
        <w:r w:rsidR="00DA2B95">
          <w:rPr>
            <w:rFonts w:ascii="Arial" w:eastAsia="Arial" w:hAnsi="Arial" w:cs="Arial"/>
          </w:rPr>
          <w:t xml:space="preserve"> </w:t>
        </w:r>
      </w:ins>
      <w:r w:rsidR="00DA2B95">
        <w:rPr>
          <w:rFonts w:ascii="Arial" w:eastAsia="Arial" w:hAnsi="Arial" w:cs="Arial"/>
        </w:rPr>
        <w:fldChar w:fldCharType="begin"/>
      </w:r>
      <w:r w:rsidR="00A23E29">
        <w:rPr>
          <w:rFonts w:ascii="Arial" w:eastAsia="Arial" w:hAnsi="Arial" w:cs="Arial"/>
        </w:rPr>
        <w:instrText xml:space="preserve"> ADDIN ZOTERO_ITEM CSL_CITATION {"citationID":"FPhTjKUU","properties":{"formattedCitation":"(Love,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sidR="00DA2B95">
        <w:rPr>
          <w:rFonts w:ascii="Arial" w:eastAsia="Arial" w:hAnsi="Arial" w:cs="Arial"/>
        </w:rPr>
        <w:fldChar w:fldCharType="separate"/>
      </w:r>
      <w:r w:rsidR="00DA2B95" w:rsidRPr="00DA2B95">
        <w:rPr>
          <w:rFonts w:ascii="Arial" w:hAnsi="Arial" w:cs="Arial"/>
        </w:rPr>
        <w:t>(Love, Huber, and Anders 2014)</w:t>
      </w:r>
      <w:r w:rsidR="00DA2B95">
        <w:rPr>
          <w:rFonts w:ascii="Arial" w:eastAsia="Arial" w:hAnsi="Arial" w:cs="Arial"/>
        </w:rPr>
        <w:fldChar w:fldCharType="end"/>
      </w:r>
      <w:ins w:id="428" w:author="Elliot Martin" w:date="2022-01-24T15:13:00Z">
        <w:r w:rsidR="00DA2B95">
          <w:rPr>
            <w:rFonts w:ascii="Arial" w:eastAsia="Arial" w:hAnsi="Arial" w:cs="Arial"/>
          </w:rPr>
          <w:t>.</w:t>
        </w:r>
      </w:ins>
      <w:ins w:id="429" w:author="Elliot Martin" w:date="2022-01-24T15:12:00Z">
        <w:r w:rsidR="00DA2B95" w:rsidRPr="003D0112">
          <w:rPr>
            <w:rFonts w:ascii="Arial" w:eastAsia="Arial" w:hAnsi="Arial" w:cs="Arial"/>
          </w:rPr>
          <w:t xml:space="preserve"> </w:t>
        </w:r>
      </w:ins>
      <w:ins w:id="430" w:author="Elliot Martin" w:date="2022-01-24T15:13:00Z">
        <w:r w:rsidR="00DA2B95">
          <w:rPr>
            <w:rFonts w:ascii="Arial" w:eastAsia="Arial" w:hAnsi="Arial" w:cs="Arial"/>
          </w:rPr>
          <w:t>D</w:t>
        </w:r>
      </w:ins>
      <w:ins w:id="431" w:author="Elliot Martin" w:date="2022-01-24T15:12:00Z">
        <w:r w:rsidR="00DA2B95">
          <w:rPr>
            <w:rFonts w:ascii="Arial" w:eastAsia="Arial" w:hAnsi="Arial" w:cs="Arial"/>
          </w:rPr>
          <w:t xml:space="preserve">ifferential expression </w:t>
        </w:r>
      </w:ins>
      <w:ins w:id="432" w:author="Elliot Martin" w:date="2022-01-24T15:08:00Z">
        <w:r w:rsidRPr="00DC20CE">
          <w:rPr>
            <w:rFonts w:ascii="Arial" w:eastAsia="Arial" w:hAnsi="Arial" w:cs="Arial"/>
            <w:rPrChange w:id="433" w:author="Elliot Martin" w:date="2022-01-24T15:08:00Z">
              <w:rPr>
                <w:rFonts w:ascii="Arial" w:eastAsia="Arial" w:hAnsi="Arial" w:cs="Arial"/>
                <w:b/>
                <w:bCs/>
              </w:rPr>
            </w:rPrChange>
          </w:rPr>
          <w:t xml:space="preserve">was considered as </w:t>
        </w:r>
        <w:r w:rsidRPr="00DC20CE">
          <w:rPr>
            <w:rFonts w:ascii="Arial" w:eastAsia="Arial" w:hAnsi="Arial" w:cs="Arial"/>
          </w:rPr>
          <w:t>Foldchange &gt; |</w:t>
        </w:r>
      </w:ins>
      <w:ins w:id="434" w:author="Elliot Martin" w:date="2022-01-24T16:10:00Z">
        <w:r w:rsidR="00A50B13">
          <w:rPr>
            <w:rFonts w:ascii="Arial" w:eastAsia="Arial" w:hAnsi="Arial" w:cs="Arial"/>
          </w:rPr>
          <w:t>4</w:t>
        </w:r>
      </w:ins>
      <w:ins w:id="435" w:author="Elliot Martin" w:date="2022-01-24T15:08:00Z">
        <w:r w:rsidRPr="00DC20CE">
          <w:rPr>
            <w:rFonts w:ascii="Arial" w:eastAsia="Arial" w:hAnsi="Arial" w:cs="Arial"/>
          </w:rPr>
          <w:t>| fold, FDR &lt; 0.</w:t>
        </w:r>
      </w:ins>
      <w:ins w:id="436" w:author="Elliot Martin" w:date="2022-01-24T16:10:00Z">
        <w:r w:rsidR="00A50B13">
          <w:rPr>
            <w:rFonts w:ascii="Arial" w:eastAsia="Arial" w:hAnsi="Arial" w:cs="Arial"/>
          </w:rPr>
          <w:t>05</w:t>
        </w:r>
      </w:ins>
      <w:ins w:id="437" w:author="Elliot Martin" w:date="2022-01-24T15:08:00Z">
        <w:r>
          <w:rPr>
            <w:rFonts w:ascii="Arial" w:eastAsia="Arial" w:hAnsi="Arial" w:cs="Arial"/>
          </w:rPr>
          <w:t xml:space="preserve">. </w:t>
        </w:r>
      </w:ins>
    </w:p>
    <w:p w14:paraId="71A1E5AD" w14:textId="521756D1" w:rsidR="003C20C8" w:rsidRDefault="003C20C8" w:rsidP="003C20C8">
      <w:pPr>
        <w:spacing w:line="360" w:lineRule="auto"/>
        <w:jc w:val="both"/>
        <w:rPr>
          <w:ins w:id="438" w:author="Elliot Martin" w:date="2022-01-24T16:06:00Z"/>
          <w:rFonts w:ascii="Arial" w:eastAsia="Arial" w:hAnsi="Arial" w:cs="Arial"/>
        </w:rPr>
      </w:pPr>
      <w:ins w:id="439" w:author="Elliot Martin" w:date="2022-01-24T16:05:00Z">
        <w:r w:rsidRPr="003D0112">
          <w:rPr>
            <w:rFonts w:ascii="Arial" w:eastAsia="Arial" w:hAnsi="Arial" w:cs="Arial"/>
          </w:rPr>
          <w:t>Differential expression</w:t>
        </w:r>
        <w:r>
          <w:rPr>
            <w:rFonts w:ascii="Arial" w:eastAsia="Arial" w:hAnsi="Arial" w:cs="Arial"/>
          </w:rPr>
          <w:t xml:space="preserve"> analysis </w:t>
        </w:r>
        <w:r w:rsidRPr="003D0112">
          <w:rPr>
            <w:rFonts w:ascii="Arial" w:eastAsia="Arial" w:hAnsi="Arial" w:cs="Arial"/>
          </w:rPr>
          <w:t>between</w:t>
        </w:r>
        <w:r>
          <w:rPr>
            <w:rFonts w:ascii="Arial" w:eastAsia="Arial" w:hAnsi="Arial" w:cs="Arial"/>
          </w:rPr>
          <w:t xml:space="preserve"> all</w:t>
        </w:r>
        <w:r w:rsidRPr="003D0112">
          <w:rPr>
            <w:rFonts w:ascii="Arial" w:eastAsia="Arial" w:hAnsi="Arial" w:cs="Arial"/>
          </w:rPr>
          <w:t xml:space="preserve"> </w:t>
        </w:r>
        <w:r>
          <w:rPr>
            <w:rFonts w:ascii="Arial" w:eastAsia="Arial" w:hAnsi="Arial" w:cs="Arial"/>
          </w:rPr>
          <w:t xml:space="preserve">polysome-seq </w:t>
        </w:r>
        <w:r w:rsidRPr="00DC20CE">
          <w:rPr>
            <w:rFonts w:ascii="Arial" w:eastAsia="Arial" w:hAnsi="Arial" w:cs="Arial"/>
          </w:rPr>
          <w:t>samples in a pairwise manner</w:t>
        </w:r>
        <w:r>
          <w:rPr>
            <w:rFonts w:ascii="Arial" w:eastAsia="Arial" w:hAnsi="Arial" w:cs="Arial"/>
          </w:rPr>
          <w:t xml:space="preserve"> was performed</w:t>
        </w:r>
        <w:r w:rsidRPr="00DC20CE">
          <w:rPr>
            <w:rFonts w:ascii="Arial" w:eastAsia="Arial" w:hAnsi="Arial" w:cs="Arial"/>
          </w:rPr>
          <w:t xml:space="preserve"> </w:t>
        </w:r>
        <w:r>
          <w:rPr>
            <w:rFonts w:ascii="Arial" w:eastAsia="Arial" w:hAnsi="Arial" w:cs="Arial"/>
          </w:rPr>
          <w:t xml:space="preserve">using DEseq2 </w:t>
        </w:r>
      </w:ins>
      <w:r>
        <w:rPr>
          <w:rFonts w:ascii="Arial" w:eastAsia="Arial" w:hAnsi="Arial" w:cs="Arial"/>
        </w:rPr>
        <w:fldChar w:fldCharType="begin"/>
      </w:r>
      <w:r w:rsidR="00A23E29">
        <w:rPr>
          <w:rFonts w:ascii="Arial" w:eastAsia="Arial" w:hAnsi="Arial" w:cs="Arial"/>
        </w:rPr>
        <w:instrText xml:space="preserve"> ADDIN ZOTERO_ITEM CSL_CITATION {"citationID":"XHbcPXTd","properties":{"formattedCitation":"(Love, Huber, and Anders 2014)","plainCitation":"(Love, Huber, and Anders 2014)","noteIndex":0},"citationItems":[{"id":1835,"uris":["http://zotero.org/users/6609021/items/42VR9TVA"],"uri":["http://zotero.org/users/6609021/items/42VR9TVA"],"itemData":{"id":1835,"type":"article-journal","abstract":"In comparative high-throughput sequencing assays, a fundamental task is the analysis of count data, such as read counts per gene in RNA-seq, for evidence of systematic changes across experimental conditions. Small replicate numbers, discreteness, large dynamic range and the presence of outliers require a suitable statistical approach. We present DESeq2, a method for differential analysis of count data, using shrinkage estimation for dispersions and fold changes to improve stability and interpretability of estimates. This enables a more quantitative analysis focused on the strength rather than the mere presence of differential expression. The DESeq2 package is available at http://www.bioconductor.org/packages/release/bioc/html/DESeq2.html.","container-title":"Genome Biology","DOI":"10.1186/s13059-014-0550-8","ISSN":"1474-760X","issue":"12","journalAbbreviation":"Genome Biology","page":"550","source":"BioMed Central","title":"Moderated estimation of fold change and dispersion for RNA-seq data with DESeq2","volume":"15","author":[{"family":"Love","given":"Michael I."},{"family":"Huber","given":"Wolfgang"},{"family":"Anders","given":"Simon"}],"issued":{"date-parts":[["2014",12,5]]},"citation-key":"loveModeratedEstimationFold2014"}}],"schema":"https://github.com/citation-style-language/schema/raw/master/csl-citation.json"} </w:instrText>
      </w:r>
      <w:r>
        <w:rPr>
          <w:rFonts w:ascii="Arial" w:eastAsia="Arial" w:hAnsi="Arial" w:cs="Arial"/>
        </w:rPr>
        <w:fldChar w:fldCharType="separate"/>
      </w:r>
      <w:r w:rsidRPr="003C20C8">
        <w:rPr>
          <w:rFonts w:ascii="Arial" w:hAnsi="Arial" w:cs="Arial"/>
        </w:rPr>
        <w:t>(Love, Huber, and Anders 2014)</w:t>
      </w:r>
      <w:r>
        <w:rPr>
          <w:rFonts w:ascii="Arial" w:eastAsia="Arial" w:hAnsi="Arial" w:cs="Arial"/>
        </w:rPr>
        <w:fldChar w:fldCharType="end"/>
      </w:r>
      <w:ins w:id="440" w:author="Elliot Martin" w:date="2022-01-24T16:07:00Z">
        <w:r>
          <w:rPr>
            <w:rFonts w:ascii="Arial" w:eastAsia="Arial" w:hAnsi="Arial" w:cs="Arial"/>
          </w:rPr>
          <w:t xml:space="preserve"> </w:t>
        </w:r>
      </w:ins>
      <w:ins w:id="441" w:author="Elliot Martin" w:date="2022-01-24T16:05:00Z">
        <w:r>
          <w:rPr>
            <w:rFonts w:ascii="Arial" w:eastAsia="Arial" w:hAnsi="Arial" w:cs="Arial"/>
          </w:rPr>
          <w:t>usi</w:t>
        </w:r>
      </w:ins>
      <w:ins w:id="442" w:author="Elliot Martin" w:date="2022-01-24T16:06:00Z">
        <w:r>
          <w:rPr>
            <w:rFonts w:ascii="Arial" w:eastAsia="Arial" w:hAnsi="Arial" w:cs="Arial"/>
          </w:rPr>
          <w:t xml:space="preserve">ng </w:t>
        </w:r>
      </w:ins>
      <w:ins w:id="443" w:author="Elliot Martin" w:date="2022-01-24T16:08:00Z">
        <w:r>
          <w:rPr>
            <w:rFonts w:ascii="Arial" w:eastAsia="Arial" w:hAnsi="Arial" w:cs="Arial"/>
          </w:rPr>
          <w:t xml:space="preserve">the model </w:t>
        </w:r>
        <w:r w:rsidRPr="003C20C8">
          <w:rPr>
            <w:rFonts w:ascii="Arial" w:eastAsia="Arial" w:hAnsi="Arial" w:cs="Arial"/>
          </w:rPr>
          <w:t xml:space="preserve">~ type + genotype + </w:t>
        </w:r>
        <w:proofErr w:type="spellStart"/>
        <w:r w:rsidRPr="003C20C8">
          <w:rPr>
            <w:rFonts w:ascii="Arial" w:eastAsia="Arial" w:hAnsi="Arial" w:cs="Arial"/>
          </w:rPr>
          <w:t>genotype:type</w:t>
        </w:r>
        <w:proofErr w:type="spellEnd"/>
        <w:r>
          <w:rPr>
            <w:rFonts w:ascii="Arial" w:eastAsia="Arial" w:hAnsi="Arial" w:cs="Arial"/>
          </w:rPr>
          <w:t xml:space="preserve"> with </w:t>
        </w:r>
      </w:ins>
      <w:ins w:id="444" w:author="Elliot Martin" w:date="2022-01-24T16:06:00Z">
        <w:r>
          <w:rPr>
            <w:rFonts w:ascii="Arial" w:eastAsia="Arial" w:hAnsi="Arial" w:cs="Arial"/>
          </w:rPr>
          <w:t xml:space="preserve"> LRT</w:t>
        </w:r>
      </w:ins>
      <w:ins w:id="445" w:author="Elliot Martin" w:date="2022-01-24T16:09:00Z">
        <w:r>
          <w:rPr>
            <w:rFonts w:ascii="Arial" w:eastAsia="Arial" w:hAnsi="Arial" w:cs="Arial"/>
          </w:rPr>
          <w:t xml:space="preserve"> (</w:t>
        </w:r>
        <w:r w:rsidRPr="003C20C8">
          <w:rPr>
            <w:rFonts w:ascii="Arial" w:eastAsia="Arial" w:hAnsi="Arial" w:cs="Arial"/>
          </w:rPr>
          <w:t>reduced = ~ type + genotype</w:t>
        </w:r>
        <w:r>
          <w:rPr>
            <w:rFonts w:ascii="Arial" w:eastAsia="Arial" w:hAnsi="Arial" w:cs="Arial"/>
          </w:rPr>
          <w:t>)</w:t>
        </w:r>
      </w:ins>
      <w:ins w:id="446" w:author="Elliot Martin" w:date="2022-01-24T16:06:00Z">
        <w:r>
          <w:rPr>
            <w:rFonts w:ascii="Arial" w:eastAsia="Arial" w:hAnsi="Arial" w:cs="Arial"/>
          </w:rPr>
          <w:t xml:space="preserve"> to test for changes in polysome counts controlling for input counts.</w:t>
        </w:r>
      </w:ins>
      <w:ins w:id="447" w:author="Elliot Martin" w:date="2022-01-24T16:09:00Z">
        <w:r w:rsidR="00A50B13">
          <w:rPr>
            <w:rFonts w:ascii="Arial" w:eastAsia="Arial" w:hAnsi="Arial" w:cs="Arial"/>
          </w:rPr>
          <w:t xml:space="preserve"> Differential </w:t>
        </w:r>
      </w:ins>
      <w:ins w:id="448" w:author="Elliot Martin" w:date="2022-01-24T16:10:00Z">
        <w:r w:rsidR="00A50B13">
          <w:rPr>
            <w:rFonts w:ascii="Arial" w:eastAsia="Arial" w:hAnsi="Arial" w:cs="Arial"/>
          </w:rPr>
          <w:t xml:space="preserve">expression was considered as </w:t>
        </w:r>
        <w:r w:rsidR="00A50B13" w:rsidRPr="00DC20CE">
          <w:rPr>
            <w:rFonts w:ascii="Arial" w:eastAsia="Arial" w:hAnsi="Arial" w:cs="Arial"/>
          </w:rPr>
          <w:t xml:space="preserve">(Foldchange &gt; |2| fold, </w:t>
        </w:r>
        <w:proofErr w:type="spellStart"/>
        <w:r w:rsidR="00A50B13">
          <w:rPr>
            <w:rFonts w:ascii="Arial" w:eastAsia="Arial" w:hAnsi="Arial" w:cs="Arial"/>
          </w:rPr>
          <w:t>pvalue</w:t>
        </w:r>
        <w:proofErr w:type="spellEnd"/>
        <w:r w:rsidR="00A50B13" w:rsidRPr="00DC20CE">
          <w:rPr>
            <w:rFonts w:ascii="Arial" w:eastAsia="Arial" w:hAnsi="Arial" w:cs="Arial"/>
          </w:rPr>
          <w:t xml:space="preserve"> &lt; 0.</w:t>
        </w:r>
        <w:r w:rsidR="00A50B13">
          <w:rPr>
            <w:rFonts w:ascii="Arial" w:eastAsia="Arial" w:hAnsi="Arial" w:cs="Arial"/>
          </w:rPr>
          <w:t>05</w:t>
        </w:r>
        <w:r w:rsidR="00A50B13" w:rsidRPr="00DC20CE">
          <w:rPr>
            <w:rFonts w:ascii="Arial" w:eastAsia="Arial" w:hAnsi="Arial" w:cs="Arial"/>
          </w:rPr>
          <w:t>)</w:t>
        </w:r>
      </w:ins>
    </w:p>
    <w:p w14:paraId="31E5BA0B" w14:textId="53F190EE" w:rsidR="00DC20CE" w:rsidRDefault="00DA2B95" w:rsidP="005203CF">
      <w:pPr>
        <w:spacing w:line="360" w:lineRule="auto"/>
        <w:jc w:val="both"/>
        <w:rPr>
          <w:ins w:id="449" w:author="Elliot Martin" w:date="2022-01-24T16:20:00Z"/>
          <w:rFonts w:ascii="Arial" w:eastAsia="Arial" w:hAnsi="Arial" w:cs="Arial"/>
        </w:rPr>
      </w:pPr>
      <w:ins w:id="450" w:author="Elliot Martin" w:date="2022-01-24T15:13:00Z">
        <w:r w:rsidRPr="003D0112">
          <w:rPr>
            <w:rFonts w:ascii="Arial" w:eastAsia="Arial" w:hAnsi="Arial" w:cs="Arial"/>
          </w:rPr>
          <w:t>Differentia</w:t>
        </w:r>
        <w:r>
          <w:rPr>
            <w:rFonts w:ascii="Arial" w:eastAsia="Arial" w:hAnsi="Arial" w:cs="Arial"/>
          </w:rPr>
          <w:t>ll</w:t>
        </w:r>
        <w:r w:rsidRPr="003D0112">
          <w:rPr>
            <w:rFonts w:ascii="Arial" w:eastAsia="Arial" w:hAnsi="Arial" w:cs="Arial"/>
          </w:rPr>
          <w:t>y</w:t>
        </w:r>
      </w:ins>
      <w:ins w:id="451" w:author="Elliot Martin" w:date="2022-01-24T15:10:00Z">
        <w:r w:rsidR="00DC20CE" w:rsidRPr="003D0112">
          <w:rPr>
            <w:rFonts w:ascii="Arial" w:eastAsia="Arial" w:hAnsi="Arial" w:cs="Arial"/>
          </w:rPr>
          <w:t xml:space="preserve"> express</w:t>
        </w:r>
      </w:ins>
      <w:ins w:id="452" w:author="Elliot Martin" w:date="2022-01-24T15:11:00Z">
        <w:r w:rsidR="00DC20CE">
          <w:rPr>
            <w:rFonts w:ascii="Arial" w:eastAsia="Arial" w:hAnsi="Arial" w:cs="Arial"/>
          </w:rPr>
          <w:t>ed genes</w:t>
        </w:r>
      </w:ins>
      <w:ins w:id="453" w:author="Elliot Martin" w:date="2022-01-24T15:10:00Z">
        <w:r w:rsidR="00DC20CE" w:rsidRPr="003D0112">
          <w:rPr>
            <w:rFonts w:ascii="Arial" w:eastAsia="Arial" w:hAnsi="Arial" w:cs="Arial"/>
          </w:rPr>
          <w:t xml:space="preserve"> between</w:t>
        </w:r>
      </w:ins>
      <w:ins w:id="454" w:author="Elliot Martin" w:date="2022-01-24T15:11:00Z">
        <w:r w:rsidR="00DC20CE">
          <w:rPr>
            <w:rFonts w:ascii="Arial" w:eastAsia="Arial" w:hAnsi="Arial" w:cs="Arial"/>
          </w:rPr>
          <w:t xml:space="preserve"> all germline</w:t>
        </w:r>
      </w:ins>
      <w:ins w:id="455" w:author="Elliot Martin" w:date="2022-01-24T15:10:00Z">
        <w:r w:rsidR="00DC20CE">
          <w:rPr>
            <w:rFonts w:ascii="Arial" w:eastAsia="Arial" w:hAnsi="Arial" w:cs="Arial"/>
          </w:rPr>
          <w:t xml:space="preserve"> clusters from </w:t>
        </w:r>
      </w:ins>
      <w:proofErr w:type="spellStart"/>
      <w:ins w:id="456" w:author="Elliot Martin" w:date="2022-01-24T15:11:00Z">
        <w:r w:rsidR="00DC20CE" w:rsidRPr="00DC20CE">
          <w:rPr>
            <w:rFonts w:ascii="Arial" w:eastAsia="Arial" w:hAnsi="Arial" w:cs="Arial"/>
          </w:rPr>
          <w:t>scRNA</w:t>
        </w:r>
        <w:proofErr w:type="spellEnd"/>
        <w:r w:rsidR="00DC20CE" w:rsidRPr="00DC20CE">
          <w:rPr>
            <w:rFonts w:ascii="Arial" w:eastAsia="Arial" w:hAnsi="Arial" w:cs="Arial"/>
          </w:rPr>
          <w:t>-seq</w:t>
        </w:r>
        <w:r w:rsidR="00DC20CE">
          <w:rPr>
            <w:rFonts w:ascii="Arial" w:eastAsia="Arial" w:hAnsi="Arial" w:cs="Arial"/>
          </w:rPr>
          <w:t xml:space="preserve"> was determined using the </w:t>
        </w:r>
      </w:ins>
      <w:proofErr w:type="spellStart"/>
      <w:ins w:id="457" w:author="Elliot Martin" w:date="2022-01-24T15:12:00Z">
        <w:r w:rsidR="00DC20CE" w:rsidRPr="00DC20CE">
          <w:rPr>
            <w:rFonts w:ascii="Arial" w:eastAsia="Arial" w:hAnsi="Arial" w:cs="Arial"/>
          </w:rPr>
          <w:t>FindAllMarkers</w:t>
        </w:r>
        <w:proofErr w:type="spellEnd"/>
        <w:r w:rsidR="00DC20CE">
          <w:rPr>
            <w:rFonts w:ascii="Arial" w:eastAsia="Arial" w:hAnsi="Arial" w:cs="Arial"/>
          </w:rPr>
          <w:t xml:space="preserve"> function from Seurat</w:t>
        </w:r>
      </w:ins>
      <w:ins w:id="458" w:author="Elliot Martin" w:date="2022-01-24T15:20:00Z">
        <w:r w:rsidR="0051010D">
          <w:rPr>
            <w:rFonts w:ascii="Arial" w:eastAsia="Arial" w:hAnsi="Arial" w:cs="Arial"/>
          </w:rPr>
          <w:t xml:space="preserve"> </w:t>
        </w:r>
      </w:ins>
      <w:r w:rsidR="003C20C8">
        <w:rPr>
          <w:rFonts w:ascii="Arial" w:eastAsia="Arial" w:hAnsi="Arial" w:cs="Arial"/>
        </w:rPr>
        <w:fldChar w:fldCharType="begin"/>
      </w:r>
      <w:r w:rsidR="00A23E29">
        <w:rPr>
          <w:rFonts w:ascii="Arial" w:eastAsia="Arial" w:hAnsi="Arial" w:cs="Arial"/>
        </w:rPr>
        <w:instrText xml:space="preserve"> ADDIN ZOTERO_ITEM CSL_CITATION {"citationID":"1XhYVMkp","properties":{"formattedCitation":"(Hao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r w:rsidR="003C20C8">
        <w:rPr>
          <w:rFonts w:ascii="Arial" w:eastAsia="Arial" w:hAnsi="Arial" w:cs="Arial"/>
        </w:rPr>
        <w:fldChar w:fldCharType="separate"/>
      </w:r>
      <w:r w:rsidR="003C20C8" w:rsidRPr="003C20C8">
        <w:rPr>
          <w:rFonts w:ascii="Arial" w:hAnsi="Arial" w:cs="Arial"/>
        </w:rPr>
        <w:t>(Hao et al. 2021)</w:t>
      </w:r>
      <w:r w:rsidR="003C20C8">
        <w:rPr>
          <w:rFonts w:ascii="Arial" w:eastAsia="Arial" w:hAnsi="Arial" w:cs="Arial"/>
        </w:rPr>
        <w:fldChar w:fldCharType="end"/>
      </w:r>
      <w:ins w:id="459" w:author="Elliot Martin" w:date="2022-01-24T15:12:00Z">
        <w:r w:rsidR="00DC20CE">
          <w:rPr>
            <w:rFonts w:ascii="Arial" w:eastAsia="Arial" w:hAnsi="Arial" w:cs="Arial"/>
          </w:rPr>
          <w:t>.</w:t>
        </w:r>
      </w:ins>
      <w:ins w:id="460" w:author="Elliot Martin" w:date="2022-01-24T16:12:00Z">
        <w:r w:rsidR="004E26F0">
          <w:rPr>
            <w:rFonts w:ascii="Arial" w:eastAsia="Arial" w:hAnsi="Arial" w:cs="Arial"/>
          </w:rPr>
          <w:t xml:space="preserve"> Cutoff</w:t>
        </w:r>
      </w:ins>
      <w:ins w:id="461" w:author="Elliot Martin" w:date="2022-01-24T16:31:00Z">
        <w:r w:rsidR="00CC65FE">
          <w:rPr>
            <w:rFonts w:ascii="Arial" w:eastAsia="Arial" w:hAnsi="Arial" w:cs="Arial"/>
          </w:rPr>
          <w:t xml:space="preserve"> was </w:t>
        </w:r>
      </w:ins>
      <w:proofErr w:type="spellStart"/>
      <w:proofErr w:type="gramStart"/>
      <w:ins w:id="462" w:author="Elliot Martin" w:date="2022-01-24T16:19:00Z">
        <w:r w:rsidR="00146F9A" w:rsidRPr="00146F9A">
          <w:rPr>
            <w:rFonts w:ascii="Arial" w:eastAsia="Arial" w:hAnsi="Arial" w:cs="Arial"/>
          </w:rPr>
          <w:t>logfc.threshold</w:t>
        </w:r>
        <w:proofErr w:type="spellEnd"/>
        <w:proofErr w:type="gramEnd"/>
        <w:r w:rsidR="00146F9A" w:rsidRPr="00146F9A">
          <w:rPr>
            <w:rFonts w:ascii="Arial" w:eastAsia="Arial" w:hAnsi="Arial" w:cs="Arial"/>
          </w:rPr>
          <w:t xml:space="preserve"> = 0.75</w:t>
        </w:r>
        <w:r w:rsidR="00146F9A">
          <w:rPr>
            <w:rFonts w:ascii="Arial" w:eastAsia="Arial" w:hAnsi="Arial" w:cs="Arial"/>
          </w:rPr>
          <w:t>.</w:t>
        </w:r>
      </w:ins>
    </w:p>
    <w:p w14:paraId="391B5CED" w14:textId="6384D87E" w:rsidR="00146F9A" w:rsidRDefault="00146F9A" w:rsidP="00146F9A">
      <w:pPr>
        <w:spacing w:line="360" w:lineRule="auto"/>
        <w:jc w:val="both"/>
        <w:rPr>
          <w:ins w:id="463" w:author="Elliot Martin" w:date="2022-01-24T16:20:00Z"/>
          <w:rFonts w:ascii="Arial" w:eastAsia="Arial" w:hAnsi="Arial" w:cs="Arial"/>
        </w:rPr>
      </w:pPr>
      <w:ins w:id="464" w:author="Elliot Martin" w:date="2022-01-24T16:20:00Z">
        <w:r w:rsidRPr="003D0112">
          <w:rPr>
            <w:rFonts w:ascii="Arial" w:eastAsia="Arial" w:hAnsi="Arial" w:cs="Arial"/>
          </w:rPr>
          <w:t>Differentia</w:t>
        </w:r>
        <w:r>
          <w:rPr>
            <w:rFonts w:ascii="Arial" w:eastAsia="Arial" w:hAnsi="Arial" w:cs="Arial"/>
          </w:rPr>
          <w:t>ll</w:t>
        </w:r>
        <w:r w:rsidRPr="003D0112">
          <w:rPr>
            <w:rFonts w:ascii="Arial" w:eastAsia="Arial" w:hAnsi="Arial" w:cs="Arial"/>
          </w:rPr>
          <w:t>y express</w:t>
        </w:r>
        <w:r>
          <w:rPr>
            <w:rFonts w:ascii="Arial" w:eastAsia="Arial" w:hAnsi="Arial" w:cs="Arial"/>
          </w:rPr>
          <w:t>ed genes</w:t>
        </w:r>
        <w:r w:rsidRPr="003D0112">
          <w:rPr>
            <w:rFonts w:ascii="Arial" w:eastAsia="Arial" w:hAnsi="Arial" w:cs="Arial"/>
          </w:rPr>
          <w:t xml:space="preserve"> between</w:t>
        </w:r>
        <w:r>
          <w:rPr>
            <w:rFonts w:ascii="Arial" w:eastAsia="Arial" w:hAnsi="Arial" w:cs="Arial"/>
          </w:rPr>
          <w:t xml:space="preserve"> all germarium soma clusters from </w:t>
        </w:r>
        <w:proofErr w:type="spellStart"/>
        <w:r w:rsidRPr="00DC20CE">
          <w:rPr>
            <w:rFonts w:ascii="Arial" w:eastAsia="Arial" w:hAnsi="Arial" w:cs="Arial"/>
          </w:rPr>
          <w:t>scRNA</w:t>
        </w:r>
        <w:proofErr w:type="spellEnd"/>
        <w:r w:rsidRPr="00DC20CE">
          <w:rPr>
            <w:rFonts w:ascii="Arial" w:eastAsia="Arial" w:hAnsi="Arial" w:cs="Arial"/>
          </w:rPr>
          <w:t>-seq</w:t>
        </w:r>
        <w:r>
          <w:rPr>
            <w:rFonts w:ascii="Arial" w:eastAsia="Arial" w:hAnsi="Arial" w:cs="Arial"/>
          </w:rPr>
          <w:t xml:space="preserve"> was determined using the </w:t>
        </w:r>
        <w:proofErr w:type="spellStart"/>
        <w:r w:rsidRPr="00DC20CE">
          <w:rPr>
            <w:rFonts w:ascii="Arial" w:eastAsia="Arial" w:hAnsi="Arial" w:cs="Arial"/>
          </w:rPr>
          <w:t>FindAllMarkers</w:t>
        </w:r>
        <w:proofErr w:type="spellEnd"/>
        <w:r>
          <w:rPr>
            <w:rFonts w:ascii="Arial" w:eastAsia="Arial" w:hAnsi="Arial" w:cs="Arial"/>
          </w:rPr>
          <w:t xml:space="preserve"> function from Seurat </w:t>
        </w:r>
        <w:r>
          <w:rPr>
            <w:rFonts w:ascii="Arial" w:eastAsia="Arial" w:hAnsi="Arial" w:cs="Arial"/>
          </w:rPr>
          <w:fldChar w:fldCharType="begin"/>
        </w:r>
      </w:ins>
      <w:r w:rsidR="00A23E29">
        <w:rPr>
          <w:rFonts w:ascii="Arial" w:eastAsia="Arial" w:hAnsi="Arial" w:cs="Arial"/>
        </w:rPr>
        <w:instrText xml:space="preserve"> ADDIN ZOTERO_ITEM CSL_CITATION {"citationID":"V1ykvTFu","properties":{"formattedCitation":"(Hao et al. 2021)","plainCitation":"(Hao et al. 2021)","noteIndex":0},"citationItems":[{"id":1838,"uris":["http://zotero.org/users/6609021/items/LNFPHB7X"],"uri":["http://zotero.org/users/6609021/items/LNFPHB7X"],"itemData":{"id":1838,"type":"article-journal","abstract":"The simultaneous measurement of multiple modalities represents an exciting frontier for single-cell genomics and necessitates computational methods that can define cellular states based on multimodal data. Here, we introduce “weighted-nearest neighbor” analysis, an unsupervised framework to learn the relative utility of each data type in each cell, enabling an integrative analysis of multiple modalities. We apply our procedure to a CITE-seq dataset of 211,000 human peripheral blood mononuclear cells (PBMCs) with panels extending to 228 antibodies to construct a multimodal reference atlas of the circulating immune system. Multimodal analysis substantially improves our ability to resolve cell states, allowing us to identify and validate previously unreported lymphoid subpopulations. Moreover, we demonstrate how to leverage this reference to rapidly map new datasets and to interpret immune responses to vaccination and coronavirus disease 2019 (COVID-19). Our approach represents a broadly applicable strategy to analyze single-cell multimodal datasets and to look beyond the transcriptome toward a unified and multimodal definition of cellular identity.","container-title":"Cell","DOI":"10.1016/j.cell.2021.04.048","ISSN":"0092-8674","issue":"13","journalAbbreviation":"Cell","language":"en","page":"3573-3587.e29","source":"ScienceDirect","title":"Integrated analysis of multimodal single-cell data","volume":"184","author":[{"family":"Hao","given":"Yuhan"},{"family":"Hao","given":"Stephanie"},{"family":"Andersen-Nissen","given":"Erica"},{"family":"Mauck","given":"William M."},{"family":"Zheng","given":"Shiwei"},{"family":"Butler","given":"Andrew"},{"family":"Lee","given":"Maddie J."},{"family":"Wilk","given":"Aaron J."},{"family":"Darby","given":"Charlotte"},{"family":"Zager","given":"Michael"},{"family":"Hoffman","given":"Paul"},{"family":"Stoeckius","given":"Marlon"},{"family":"Papalexi","given":"Efthymia"},{"family":"Mimitou","given":"Eleni P."},{"family":"Jain","given":"Jaison"},{"family":"Srivastava","given":"Avi"},{"family":"Stuart","given":"Tim"},{"family":"Fleming","given":"Lamar M."},{"family":"Yeung","given":"Bertrand"},{"family":"Rogers","given":"Angela J."},{"family":"McElrath","given":"Juliana M."},{"family":"Blish","given":"Catherine A."},{"family":"Gottardo","given":"Raphael"},{"family":"Smibert","given":"Peter"},{"family":"Satija","given":"Rahul"}],"issued":{"date-parts":[["2021",6,24]]},"citation-key":"haoIntegratedAnalysisMultimodal2021"}}],"schema":"https://github.com/citation-style-language/schema/raw/master/csl-citation.json"} </w:instrText>
      </w:r>
      <w:ins w:id="465" w:author="Elliot Martin" w:date="2022-01-24T16:20:00Z">
        <w:r>
          <w:rPr>
            <w:rFonts w:ascii="Arial" w:eastAsia="Arial" w:hAnsi="Arial" w:cs="Arial"/>
          </w:rPr>
          <w:fldChar w:fldCharType="separate"/>
        </w:r>
        <w:r w:rsidRPr="003C20C8">
          <w:rPr>
            <w:rFonts w:ascii="Arial" w:hAnsi="Arial" w:cs="Arial"/>
          </w:rPr>
          <w:t>(Hao et al. 2021)</w:t>
        </w:r>
        <w:r>
          <w:rPr>
            <w:rFonts w:ascii="Arial" w:eastAsia="Arial" w:hAnsi="Arial" w:cs="Arial"/>
          </w:rPr>
          <w:fldChar w:fldCharType="end"/>
        </w:r>
        <w:r>
          <w:rPr>
            <w:rFonts w:ascii="Arial" w:eastAsia="Arial" w:hAnsi="Arial" w:cs="Arial"/>
          </w:rPr>
          <w:t xml:space="preserve">. Cutoff </w:t>
        </w:r>
      </w:ins>
      <w:ins w:id="466" w:author="Elliot Martin" w:date="2022-01-24T16:31:00Z">
        <w:r w:rsidR="00CC65FE">
          <w:rPr>
            <w:rFonts w:ascii="Arial" w:eastAsia="Arial" w:hAnsi="Arial" w:cs="Arial"/>
          </w:rPr>
          <w:t>was</w:t>
        </w:r>
      </w:ins>
      <w:ins w:id="467" w:author="Elliot Martin" w:date="2022-01-24T16:20:00Z">
        <w:r>
          <w:rPr>
            <w:rFonts w:ascii="Arial" w:eastAsia="Arial" w:hAnsi="Arial" w:cs="Arial"/>
          </w:rPr>
          <w:t xml:space="preserve"> </w:t>
        </w:r>
        <w:proofErr w:type="spellStart"/>
        <w:proofErr w:type="gramStart"/>
        <w:r w:rsidRPr="00146F9A">
          <w:rPr>
            <w:rFonts w:ascii="Arial" w:eastAsia="Arial" w:hAnsi="Arial" w:cs="Arial"/>
          </w:rPr>
          <w:t>logfc.threshold</w:t>
        </w:r>
        <w:proofErr w:type="spellEnd"/>
        <w:proofErr w:type="gramEnd"/>
        <w:r w:rsidRPr="00146F9A">
          <w:rPr>
            <w:rFonts w:ascii="Arial" w:eastAsia="Arial" w:hAnsi="Arial" w:cs="Arial"/>
          </w:rPr>
          <w:t xml:space="preserve"> = 0.75</w:t>
        </w:r>
        <w:r>
          <w:rPr>
            <w:rFonts w:ascii="Arial" w:eastAsia="Arial" w:hAnsi="Arial" w:cs="Arial"/>
          </w:rPr>
          <w:t>.</w:t>
        </w:r>
      </w:ins>
    </w:p>
    <w:p w14:paraId="3DCA0D3A" w14:textId="77777777" w:rsidR="00146F9A" w:rsidRPr="00DC20CE" w:rsidRDefault="00146F9A" w:rsidP="005203CF">
      <w:pPr>
        <w:spacing w:line="360" w:lineRule="auto"/>
        <w:jc w:val="both"/>
        <w:rPr>
          <w:rFonts w:ascii="Arial" w:eastAsia="Arial" w:hAnsi="Arial" w:cs="Arial"/>
        </w:rPr>
      </w:pPr>
    </w:p>
    <w:p w14:paraId="34B5FFB7" w14:textId="585D8DEC" w:rsidR="002617E2" w:rsidRPr="00B818F1" w:rsidRDefault="002617E2" w:rsidP="005203CF">
      <w:pPr>
        <w:spacing w:line="360" w:lineRule="auto"/>
        <w:jc w:val="both"/>
        <w:rPr>
          <w:rFonts w:ascii="Arial" w:eastAsia="Arial" w:hAnsi="Arial" w:cs="Arial"/>
          <w:b/>
          <w:bCs/>
        </w:rPr>
      </w:pPr>
      <w:r w:rsidRPr="00B818F1">
        <w:rPr>
          <w:rFonts w:ascii="Arial" w:eastAsia="Arial" w:hAnsi="Arial" w:cs="Arial"/>
          <w:b/>
          <w:bCs/>
        </w:rPr>
        <w:t>GO term heatmaps</w:t>
      </w:r>
      <w:del w:id="468" w:author="Rangan, Prashanth" w:date="2022-01-31T09:23:00Z">
        <w:r w:rsidRPr="00B818F1" w:rsidDel="009A534D">
          <w:rPr>
            <w:rFonts w:ascii="Arial" w:eastAsia="Arial" w:hAnsi="Arial" w:cs="Arial"/>
            <w:b/>
            <w:bCs/>
          </w:rPr>
          <w:delText>:</w:delText>
        </w:r>
      </w:del>
    </w:p>
    <w:p w14:paraId="64B83B0D" w14:textId="6D80A8F5" w:rsidR="00F10031" w:rsidRPr="005203CF" w:rsidRDefault="002617E2" w:rsidP="005203CF">
      <w:pPr>
        <w:spacing w:line="360" w:lineRule="auto"/>
        <w:jc w:val="both"/>
        <w:rPr>
          <w:rFonts w:ascii="Arial" w:eastAsia="Arial" w:hAnsi="Arial" w:cs="Arial"/>
        </w:rPr>
      </w:pPr>
      <w:r w:rsidRPr="005203CF">
        <w:rPr>
          <w:rFonts w:ascii="Arial" w:eastAsia="Arial" w:hAnsi="Arial" w:cs="Arial"/>
        </w:rPr>
        <w:t>GO-term</w:t>
      </w:r>
      <w:r w:rsidR="0092682D" w:rsidRPr="005203CF">
        <w:rPr>
          <w:rFonts w:ascii="Arial" w:eastAsia="Arial" w:hAnsi="Arial" w:cs="Arial"/>
        </w:rPr>
        <w:t xml:space="preserve"> enrichment analysis was performed using</w:t>
      </w:r>
      <w:r w:rsidRPr="005203CF">
        <w:rPr>
          <w:rFonts w:ascii="Arial" w:eastAsia="Arial" w:hAnsi="Arial" w:cs="Arial"/>
        </w:rPr>
        <w:t xml:space="preserve"> Panther </w:t>
      </w:r>
      <w:r w:rsidR="0092682D" w:rsidRPr="005203CF">
        <w:rPr>
          <w:rFonts w:ascii="Arial" w:eastAsia="Arial" w:hAnsi="Arial" w:cs="Arial"/>
        </w:rPr>
        <w:t>(</w:t>
      </w:r>
      <w:r w:rsidRPr="005203CF">
        <w:rPr>
          <w:rFonts w:ascii="Arial" w:eastAsia="Arial" w:hAnsi="Arial" w:cs="Arial"/>
        </w:rPr>
        <w:t>release 20210224</w:t>
      </w:r>
      <w:r w:rsidR="0092682D" w:rsidRPr="005203CF">
        <w:rPr>
          <w:rFonts w:ascii="Arial" w:eastAsia="Arial" w:hAnsi="Arial" w:cs="Arial"/>
        </w:rPr>
        <w:t>)</w:t>
      </w:r>
      <w:r w:rsidRPr="005203CF">
        <w:rPr>
          <w:rFonts w:ascii="Arial" w:eastAsia="Arial" w:hAnsi="Arial" w:cs="Arial"/>
        </w:rPr>
        <w:t xml:space="preserve"> using the default settings for an Overrepresentation Test of genes differentially expressed between Input samples</w:t>
      </w:r>
      <w:ins w:id="469" w:author="Elliot Martin" w:date="2022-01-24T16:11:00Z">
        <w:r w:rsidR="00B6768C">
          <w:rPr>
            <w:rFonts w:ascii="Arial" w:eastAsia="Arial" w:hAnsi="Arial" w:cs="Arial"/>
          </w:rPr>
          <w:t xml:space="preserve">. </w:t>
        </w:r>
      </w:ins>
      <w:r w:rsidRPr="005203CF">
        <w:rPr>
          <w:rFonts w:ascii="Arial" w:eastAsia="Arial" w:hAnsi="Arial" w:cs="Arial"/>
        </w:rPr>
        <w:t xml:space="preserve">Top 5 GO-terms based on fold enrichment of </w:t>
      </w:r>
      <w:r w:rsidR="0092682D" w:rsidRPr="005203CF">
        <w:rPr>
          <w:rFonts w:ascii="Arial" w:eastAsia="Arial" w:hAnsi="Arial" w:cs="Arial"/>
        </w:rPr>
        <w:t>each</w:t>
      </w:r>
      <w:r w:rsidRPr="005203CF">
        <w:rPr>
          <w:rFonts w:ascii="Arial" w:eastAsia="Arial" w:hAnsi="Arial" w:cs="Arial"/>
        </w:rPr>
        <w:t xml:space="preserve"> categor</w:t>
      </w:r>
      <w:r w:rsidR="0092682D" w:rsidRPr="005203CF">
        <w:rPr>
          <w:rFonts w:ascii="Arial" w:eastAsia="Arial" w:hAnsi="Arial" w:cs="Arial"/>
        </w:rPr>
        <w:t>y</w:t>
      </w:r>
      <w:r w:rsidRPr="005203CF">
        <w:rPr>
          <w:rFonts w:ascii="Arial" w:eastAsia="Arial" w:hAnsi="Arial" w:cs="Arial"/>
        </w:rPr>
        <w:t xml:space="preserve"> </w:t>
      </w:r>
      <w:r w:rsidR="0092682D" w:rsidRPr="005203CF">
        <w:rPr>
          <w:rFonts w:ascii="Arial" w:eastAsia="Arial" w:hAnsi="Arial" w:cs="Arial"/>
        </w:rPr>
        <w:t>was</w:t>
      </w:r>
      <w:r w:rsidRPr="005203CF">
        <w:rPr>
          <w:rFonts w:ascii="Arial" w:eastAsia="Arial" w:hAnsi="Arial" w:cs="Arial"/>
        </w:rPr>
        <w:t xml:space="preserve"> plotted</w:t>
      </w:r>
      <w:ins w:id="470" w:author="Elliot Martin" w:date="2022-01-24T16:11:00Z">
        <w:r w:rsidR="008356D3">
          <w:rPr>
            <w:rFonts w:ascii="Arial" w:eastAsia="Arial" w:hAnsi="Arial" w:cs="Arial"/>
          </w:rPr>
          <w:t xml:space="preserve"> using ggplot2 </w:t>
        </w:r>
      </w:ins>
      <w:r w:rsidR="008356D3">
        <w:rPr>
          <w:rFonts w:ascii="Arial" w:eastAsia="Arial" w:hAnsi="Arial" w:cs="Arial"/>
        </w:rPr>
        <w:fldChar w:fldCharType="begin"/>
      </w:r>
      <w:r w:rsidR="00A23E29">
        <w:rPr>
          <w:rFonts w:ascii="Arial" w:eastAsia="Arial" w:hAnsi="Arial" w:cs="Arial"/>
        </w:rPr>
        <w:instrText xml:space="preserve"> ADDIN ZOTERO_ITEM CSL_CITATION {"citationID":"wwNuqtqj","properties":{"formattedCitation":"(Wickham 2016)","plainCitation":"(Wickham 2016)","noteIndex":0},"citationItems":[{"id":1841,"uris":["http://zotero.org/users/6609021/items/X5DAWIBL"],"uri":["http://zotero.org/users/6609021/items/X5DAWIBL"],"itemData":{"id":1841,"type":"book","ISBN":"978-3-319-24277-4","publisher":"Springer-Verlag New York","title":"ggplot2: Elegant graphics for data analysis","URL":"https://ggplot2.tidyverse.org","author":[{"family":"Wickham","given":"Hadley"}],"issued":{"date-parts":[["2016"]]},"citation-key":"wickhamGgplot2ElegantGraphics2016"}}],"schema":"https://github.com/citation-style-language/schema/raw/master/csl-citation.json"} </w:instrText>
      </w:r>
      <w:r w:rsidR="008356D3">
        <w:rPr>
          <w:rFonts w:ascii="Arial" w:eastAsia="Arial" w:hAnsi="Arial" w:cs="Arial"/>
        </w:rPr>
        <w:fldChar w:fldCharType="separate"/>
      </w:r>
      <w:r w:rsidR="008356D3" w:rsidRPr="008356D3">
        <w:rPr>
          <w:rFonts w:ascii="Arial" w:hAnsi="Arial" w:cs="Arial"/>
        </w:rPr>
        <w:t>(Wickham 2016)</w:t>
      </w:r>
      <w:r w:rsidR="008356D3">
        <w:rPr>
          <w:rFonts w:ascii="Arial" w:eastAsia="Arial" w:hAnsi="Arial" w:cs="Arial"/>
        </w:rPr>
        <w:fldChar w:fldCharType="end"/>
      </w:r>
      <w:r w:rsidRPr="005203CF">
        <w:rPr>
          <w:rFonts w:ascii="Arial" w:eastAsia="Arial" w:hAnsi="Arial" w:cs="Arial"/>
        </w:rPr>
        <w:t xml:space="preserve">. </w:t>
      </w:r>
    </w:p>
    <w:p w14:paraId="33F3815E" w14:textId="7866DB08" w:rsidR="009E2B6F" w:rsidRPr="00B818F1" w:rsidRDefault="009E2B6F" w:rsidP="005203CF">
      <w:pPr>
        <w:pStyle w:val="NormalWeb"/>
        <w:spacing w:line="360" w:lineRule="auto"/>
        <w:jc w:val="both"/>
        <w:rPr>
          <w:rFonts w:ascii="Arial" w:eastAsia="Arial" w:hAnsi="Arial" w:cs="Arial"/>
          <w:b/>
          <w:bCs/>
          <w:sz w:val="22"/>
          <w:szCs w:val="22"/>
        </w:rPr>
      </w:pPr>
      <w:r w:rsidRPr="00B818F1">
        <w:rPr>
          <w:rFonts w:ascii="Arial" w:eastAsia="Arial" w:hAnsi="Arial" w:cs="Arial"/>
          <w:b/>
          <w:bCs/>
          <w:sz w:val="22"/>
          <w:szCs w:val="22"/>
        </w:rPr>
        <w:t>Fluorescent in situ hybridization</w:t>
      </w:r>
      <w:del w:id="471" w:author="Rangan, Prashanth" w:date="2022-01-31T09:23:00Z">
        <w:r w:rsidRPr="00B818F1" w:rsidDel="009A534D">
          <w:rPr>
            <w:rFonts w:ascii="Arial" w:eastAsia="Arial" w:hAnsi="Arial" w:cs="Arial"/>
            <w:b/>
            <w:bCs/>
            <w:sz w:val="22"/>
            <w:szCs w:val="22"/>
          </w:rPr>
          <w:delText>:</w:delText>
        </w:r>
      </w:del>
    </w:p>
    <w:p w14:paraId="5CF98A78" w14:textId="76B5AA0F" w:rsidR="009E2B6F" w:rsidRPr="005203CF" w:rsidRDefault="009E2B6F" w:rsidP="005203CF">
      <w:pPr>
        <w:pStyle w:val="NormalWeb"/>
        <w:spacing w:line="360" w:lineRule="auto"/>
        <w:jc w:val="both"/>
        <w:rPr>
          <w:rFonts w:ascii="Arial" w:eastAsia="Arial" w:hAnsi="Arial" w:cs="Arial"/>
        </w:rPr>
      </w:pPr>
      <w:r w:rsidRPr="005203CF">
        <w:rPr>
          <w:rFonts w:ascii="Arial" w:eastAsia="Arial" w:hAnsi="Arial" w:cs="Arial"/>
          <w:sz w:val="22"/>
          <w:szCs w:val="22"/>
        </w:rPr>
        <w:t>A modified in situ hybridization procedure for Drosophila ovaries was followed</w:t>
      </w:r>
      <w:r w:rsidR="0047200A" w:rsidRPr="005203CF">
        <w:rPr>
          <w:rFonts w:ascii="Arial" w:eastAsia="Arial" w:hAnsi="Arial" w:cs="Arial"/>
          <w:sz w:val="22"/>
          <w:szCs w:val="22"/>
        </w:rPr>
        <w:t xml:space="preserve"> from Sarkar et al. </w:t>
      </w:r>
      <w:r w:rsidR="0047200A" w:rsidRPr="005203CF">
        <w:rPr>
          <w:rFonts w:ascii="Arial" w:eastAsia="Arial" w:hAnsi="Arial" w:cs="Arial"/>
          <w:sz w:val="22"/>
          <w:szCs w:val="22"/>
        </w:rPr>
        <w:fldChar w:fldCharType="begin"/>
      </w:r>
      <w:r w:rsidR="00A23E29">
        <w:rPr>
          <w:rFonts w:ascii="Arial" w:eastAsia="Arial" w:hAnsi="Arial" w:cs="Arial"/>
          <w:sz w:val="22"/>
          <w:szCs w:val="22"/>
        </w:rPr>
        <w:instrText xml:space="preserve"> ADDIN ZOTERO_ITEM CSL_CITATION {"citationID":"pn1sPfyE","properties":{"formattedCitation":"(2021)","plainCitation":"(2021)","noteIndex":0},"citationItems":[{"id":1631,"uris":["http://zotero.org/users/6609021/items/VMPCBS28"],"uri":["http://zotero.org/users/6609021/items/VMPCBS28"],"itemData":{"id":1631,"type":"report","abstract":"&lt;p&gt;Germ cells differentiate into oocytes that become totipotent upon fertilization. How the highly specialized oocyte acquires this distinct cell fate is poorly understood. During Drosophila oogenesis, H3K9me3 histone methyltransferase SETDB1 translocates from the cytoplasm to the nucleus of germ cells concurrent with oocyte specification. Here, we discovered that nuclear SETDB1 is required to silence a cohort of differentiation-promoting genes by mediating their heterochromatinization. Intriguingly, SETDB1 is also required for the upregulation of 18 of the ~30 nucleoporins (Nups) that comprise the nucleopore complex (NPC). NPCs in turn anchor SETDB1-dependent heterochromatin at the nuclear periphery to maintain H3K9me3 and gene silencing in the egg chambers. Aberrant gene expression due to loss of SETDB1 or Nups results in loss of oocyte identity, cell death and sterility. Thus, a feedback loop between heterochromatin and NPCs promotes transcriptional reprogramming at the onset of oocyte specification that is critical to establish oocyte identity.&lt;/p&gt;","language":"en","note":"Company: Cold Spring Harbor Laboratory\nDOI: 10.1101/2021.10.31.466575\nDistributor: Cold Spring Harbor Laboratory\nLabel: Cold Spring Harbor Laboratory\nsection: New Results\ntype: article\nCitation Key: sarkarFeedbackLoopHeterochromatin2021","page":"2021.10.31.466575","source":"bioRxiv","title":"A feedback loop between heterochromatin and the nucleopore complex controls germ-cell to oocyte transition during Drosophila oogenesis","URL":"https://www.biorxiv.org/content/10.1101/2021.10.31.466575v1","author":[{"family":"Sarkar","given":"Kahini"},{"family":"Kotb","given":"Noor M."},{"family":"Lemus","given":"Alex"},{"family":"Martin","given":"Elliot T."},{"family":"McCarthy","given":"Alicia"},{"family":"Camacho","given":"Justin"},{"family":"Iqbal","given":"Ayman"},{"family":"Valm","given":"Alex M."},{"family":"Sammons","given":"Morgan A."},{"family":"Rangan","given":"Prashanth"}],"accessed":{"date-parts":[["2021",11,3]]},"issued":{"date-parts":[["2021",11,2]]},"citation-key":"sarkarFeedbackLoopHeterochromatin2021"},"suppress-author":true}],"schema":"https://github.com/citation-style-language/schema/raw/master/csl-citation.json"} </w:instrText>
      </w:r>
      <w:r w:rsidR="0047200A" w:rsidRPr="005203CF">
        <w:rPr>
          <w:rFonts w:ascii="Arial" w:eastAsia="Arial" w:hAnsi="Arial" w:cs="Arial"/>
          <w:sz w:val="22"/>
          <w:szCs w:val="22"/>
        </w:rPr>
        <w:fldChar w:fldCharType="separate"/>
      </w:r>
      <w:r w:rsidR="0047200A" w:rsidRPr="005203CF">
        <w:rPr>
          <w:rFonts w:ascii="Arial" w:eastAsia="Arial" w:hAnsi="Arial" w:cs="Arial"/>
          <w:sz w:val="22"/>
        </w:rPr>
        <w:t>(2021)</w:t>
      </w:r>
      <w:r w:rsidR="0047200A" w:rsidRPr="005203CF">
        <w:rPr>
          <w:rFonts w:ascii="Arial" w:eastAsia="Arial" w:hAnsi="Arial" w:cs="Arial"/>
          <w:sz w:val="22"/>
          <w:szCs w:val="22"/>
        </w:rPr>
        <w:fldChar w:fldCharType="end"/>
      </w:r>
      <w:r w:rsidRPr="005203CF">
        <w:rPr>
          <w:rFonts w:ascii="Arial" w:eastAsia="Arial" w:hAnsi="Arial" w:cs="Arial"/>
          <w:sz w:val="22"/>
          <w:szCs w:val="22"/>
        </w:rPr>
        <w:t xml:space="preserve">. Probes were designed and generated by LGC </w:t>
      </w:r>
      <w:proofErr w:type="spellStart"/>
      <w:r w:rsidRPr="005203CF">
        <w:rPr>
          <w:rFonts w:ascii="Arial" w:eastAsia="Arial" w:hAnsi="Arial" w:cs="Arial"/>
          <w:sz w:val="22"/>
          <w:szCs w:val="22"/>
        </w:rPr>
        <w:t>Biosearch</w:t>
      </w:r>
      <w:proofErr w:type="spellEnd"/>
      <w:r w:rsidRPr="005203CF">
        <w:rPr>
          <w:rFonts w:ascii="Arial" w:eastAsia="Arial" w:hAnsi="Arial" w:cs="Arial"/>
          <w:sz w:val="22"/>
          <w:szCs w:val="22"/>
        </w:rPr>
        <w:t xml:space="preserve"> Technologies using Stellaris® RNA FISH Probe Designer, with specificity to target base pairs of target mRNAs. Ovaries (3 pairs per sample) were dissected in RNase free 1X PBS and fixed in 1 mL of 5% formaldehyde for 10 minutes. The samples were then permeabilized in 1mL of Permeabilization Solution (PBST+1% Triton</w:t>
      </w:r>
      <w:ins w:id="472" w:author="Elliot Martin" w:date="2022-01-24T16:33:00Z">
        <w:r w:rsidR="00F4537D">
          <w:rPr>
            <w:rFonts w:ascii="Arial" w:eastAsia="Arial" w:hAnsi="Arial" w:cs="Arial"/>
            <w:sz w:val="22"/>
            <w:szCs w:val="22"/>
          </w:rPr>
          <w:t xml:space="preserve"> </w:t>
        </w:r>
      </w:ins>
      <w:del w:id="473" w:author="Elliot Martin" w:date="2022-01-24T16:33:00Z">
        <w:r w:rsidRPr="005203CF" w:rsidDel="00F4537D">
          <w:rPr>
            <w:rFonts w:ascii="Arial" w:eastAsia="Arial" w:hAnsi="Arial" w:cs="Arial"/>
            <w:sz w:val="22"/>
            <w:szCs w:val="22"/>
          </w:rPr>
          <w:delText>-</w:delText>
        </w:r>
      </w:del>
      <w:r w:rsidRPr="005203CF">
        <w:rPr>
          <w:rFonts w:ascii="Arial" w:eastAsia="Arial" w:hAnsi="Arial" w:cs="Arial"/>
          <w:sz w:val="22"/>
          <w:szCs w:val="22"/>
        </w:rPr>
        <w:t>X</w:t>
      </w:r>
      <w:ins w:id="474" w:author="Elliot Martin" w:date="2022-01-24T16:33:00Z">
        <w:r w:rsidR="00F4537D">
          <w:rPr>
            <w:rFonts w:ascii="Arial" w:eastAsia="Arial" w:hAnsi="Arial" w:cs="Arial"/>
            <w:sz w:val="22"/>
            <w:szCs w:val="22"/>
          </w:rPr>
          <w:t>-</w:t>
        </w:r>
      </w:ins>
      <w:ins w:id="475" w:author="Elliot Martin" w:date="2022-01-24T16:32:00Z">
        <w:r w:rsidR="00F4537D">
          <w:rPr>
            <w:rFonts w:ascii="Arial" w:eastAsia="Arial" w:hAnsi="Arial" w:cs="Arial"/>
            <w:sz w:val="22"/>
            <w:szCs w:val="22"/>
          </w:rPr>
          <w:t>100</w:t>
        </w:r>
      </w:ins>
      <w:r w:rsidRPr="005203CF">
        <w:rPr>
          <w:rFonts w:ascii="Arial" w:eastAsia="Arial" w:hAnsi="Arial" w:cs="Arial"/>
          <w:sz w:val="22"/>
          <w:szCs w:val="22"/>
        </w:rPr>
        <w:t xml:space="preserve">) rotating in RT for 1 hour. Samples were then washed in wash buffer for 5 minutes (10% deionized formamide and 10% 20x SSC in RNase-free water). Ovaries were covered and incubated overnight with 1ul of probe in hybridization solution (10% dextran sulfate, 1 mg/ml yeast tRNA, 2 mM </w:t>
      </w:r>
      <w:proofErr w:type="spellStart"/>
      <w:r w:rsidRPr="005203CF">
        <w:rPr>
          <w:rFonts w:ascii="Arial" w:eastAsia="Arial" w:hAnsi="Arial" w:cs="Arial"/>
          <w:sz w:val="22"/>
          <w:szCs w:val="22"/>
        </w:rPr>
        <w:t>RNaseOUT</w:t>
      </w:r>
      <w:proofErr w:type="spellEnd"/>
      <w:r w:rsidRPr="005203CF">
        <w:rPr>
          <w:rFonts w:ascii="Arial" w:eastAsia="Arial" w:hAnsi="Arial" w:cs="Arial"/>
          <w:sz w:val="22"/>
          <w:szCs w:val="22"/>
        </w:rPr>
        <w:t xml:space="preserve">, 0.02 mg/ml BSA, 5x SSC, 10% deionized formamide, and RNase-free </w:t>
      </w:r>
      <w:r w:rsidRPr="005203CF">
        <w:rPr>
          <w:rFonts w:ascii="Arial" w:eastAsia="Arial" w:hAnsi="Arial" w:cs="Arial"/>
          <w:sz w:val="22"/>
          <w:szCs w:val="22"/>
        </w:rPr>
        <w:lastRenderedPageBreak/>
        <w:t xml:space="preserve">water) and primary antibody at 30°C. Samples were then washed 2 times in 1 mL wash buffer with 1ul of corresponding secondary antibody for 30 minutes each and mounted in </w:t>
      </w:r>
      <w:proofErr w:type="spellStart"/>
      <w:r w:rsidRPr="005203CF">
        <w:rPr>
          <w:rFonts w:ascii="Arial" w:eastAsia="Arial" w:hAnsi="Arial" w:cs="Arial"/>
          <w:sz w:val="22"/>
          <w:szCs w:val="22"/>
        </w:rPr>
        <w:t>Vectashield</w:t>
      </w:r>
      <w:proofErr w:type="spellEnd"/>
      <w:r w:rsidR="0047200A" w:rsidRPr="005203CF">
        <w:rPr>
          <w:rFonts w:ascii="Arial" w:eastAsia="Arial" w:hAnsi="Arial" w:cs="Arial"/>
          <w:sz w:val="22"/>
          <w:szCs w:val="22"/>
        </w:rPr>
        <w:t xml:space="preserve"> (</w:t>
      </w:r>
      <w:proofErr w:type="spellStart"/>
      <w:r w:rsidR="0047200A" w:rsidRPr="005203CF">
        <w:rPr>
          <w:rFonts w:ascii="Arial" w:eastAsia="Arial" w:hAnsi="Arial" w:cs="Arial"/>
          <w:sz w:val="22"/>
          <w:szCs w:val="22"/>
        </w:rPr>
        <w:t>VectaLabs</w:t>
      </w:r>
      <w:proofErr w:type="spellEnd"/>
      <w:r w:rsidR="0047200A" w:rsidRPr="005203CF">
        <w:rPr>
          <w:rFonts w:ascii="Arial" w:eastAsia="Arial" w:hAnsi="Arial" w:cs="Arial"/>
          <w:sz w:val="22"/>
          <w:szCs w:val="22"/>
        </w:rPr>
        <w:t>)</w:t>
      </w:r>
      <w:r w:rsidRPr="005203CF">
        <w:rPr>
          <w:rFonts w:ascii="Arial" w:eastAsia="Arial" w:hAnsi="Arial" w:cs="Arial"/>
          <w:sz w:val="22"/>
          <w:szCs w:val="22"/>
        </w:rPr>
        <w:t>.</w:t>
      </w:r>
    </w:p>
    <w:p w14:paraId="29ECB597" w14:textId="48AA0280" w:rsidR="00613C4D" w:rsidRPr="00B818F1" w:rsidRDefault="00C41A43" w:rsidP="005203CF">
      <w:pPr>
        <w:spacing w:line="360" w:lineRule="auto"/>
        <w:jc w:val="both"/>
        <w:rPr>
          <w:rFonts w:ascii="Arial" w:eastAsia="Arial" w:hAnsi="Arial" w:cs="Arial"/>
          <w:b/>
          <w:bCs/>
        </w:rPr>
      </w:pPr>
      <w:r w:rsidRPr="00B818F1">
        <w:rPr>
          <w:rFonts w:ascii="Arial" w:eastAsia="Arial" w:hAnsi="Arial" w:cs="Arial"/>
          <w:b/>
          <w:bCs/>
        </w:rPr>
        <w:t xml:space="preserve">Quantification of </w:t>
      </w:r>
      <w:proofErr w:type="spellStart"/>
      <w:r w:rsidRPr="00B818F1">
        <w:rPr>
          <w:rFonts w:ascii="Arial" w:eastAsia="Arial" w:hAnsi="Arial" w:cs="Arial"/>
          <w:b/>
          <w:bCs/>
        </w:rPr>
        <w:t>Stainings</w:t>
      </w:r>
      <w:proofErr w:type="spellEnd"/>
    </w:p>
    <w:p w14:paraId="40BFACF8" w14:textId="4B21CB14" w:rsidR="00C41A43" w:rsidRPr="005203CF" w:rsidDel="004A1008" w:rsidRDefault="00B818F1" w:rsidP="005203CF">
      <w:pPr>
        <w:spacing w:line="360" w:lineRule="auto"/>
        <w:jc w:val="both"/>
        <w:rPr>
          <w:del w:id="476" w:author="Elliot Martin" w:date="2022-01-24T15:01:00Z"/>
          <w:rFonts w:ascii="Arial" w:eastAsia="Arial" w:hAnsi="Arial" w:cs="Arial"/>
        </w:rPr>
      </w:pPr>
      <w:proofErr w:type="spellStart"/>
      <w:r w:rsidRPr="005203CF">
        <w:rPr>
          <w:rFonts w:ascii="Arial" w:eastAsia="Arial" w:hAnsi="Arial" w:cs="Arial"/>
        </w:rPr>
        <w:t>Staining</w:t>
      </w:r>
      <w:r>
        <w:rPr>
          <w:rFonts w:ascii="Arial" w:eastAsia="Arial" w:hAnsi="Arial" w:cs="Arial"/>
        </w:rPr>
        <w:t>s</w:t>
      </w:r>
      <w:proofErr w:type="spellEnd"/>
      <w:r w:rsidR="00C41A43" w:rsidRPr="005203CF">
        <w:rPr>
          <w:rFonts w:ascii="Arial" w:eastAsia="Arial" w:hAnsi="Arial" w:cs="Arial"/>
        </w:rPr>
        <w:t xml:space="preserve"> were quantified using the Fiji Measure tool. Images were</w:t>
      </w:r>
      <w:ins w:id="477" w:author="Elliot Martin" w:date="2022-01-30T16:21:00Z">
        <w:r w:rsidR="007A2E01">
          <w:rPr>
            <w:rFonts w:ascii="Arial" w:eastAsia="Arial" w:hAnsi="Arial" w:cs="Arial"/>
          </w:rPr>
          <w:t xml:space="preserve"> aligned and</w:t>
        </w:r>
      </w:ins>
      <w:r w:rsidR="00C41A43" w:rsidRPr="005203CF">
        <w:rPr>
          <w:rFonts w:ascii="Arial" w:eastAsia="Arial" w:hAnsi="Arial" w:cs="Arial"/>
        </w:rPr>
        <w:t xml:space="preserve"> cropped to place the stem cell niche at x=0. Individual cells were outlined within the </w:t>
      </w:r>
      <w:proofErr w:type="gramStart"/>
      <w:r w:rsidR="00C41A43" w:rsidRPr="005203CF">
        <w:rPr>
          <w:rFonts w:ascii="Arial" w:eastAsia="Arial" w:hAnsi="Arial" w:cs="Arial"/>
        </w:rPr>
        <w:t>germarium</w:t>
      </w:r>
      <w:proofErr w:type="gramEnd"/>
      <w:r w:rsidR="00C41A43" w:rsidRPr="005203CF">
        <w:rPr>
          <w:rFonts w:ascii="Arial" w:eastAsia="Arial" w:hAnsi="Arial" w:cs="Arial"/>
        </w:rPr>
        <w:t xml:space="preserve"> and Measure was used to calculate the Mean intensity of staining within the cell as well as the X coordinate of the centroid of the cell. Values were normalized to 1 by dividing Mean Intensity values by the maximum of the Mean Intensity per germarium. Data were plotted using ggplot2 and a fit line was added using ggplot2 </w:t>
      </w:r>
      <w:proofErr w:type="spellStart"/>
      <w:r w:rsidR="00C41A43" w:rsidRPr="005203CF">
        <w:rPr>
          <w:rFonts w:ascii="Arial" w:eastAsia="Arial" w:hAnsi="Arial" w:cs="Arial"/>
        </w:rPr>
        <w:t>geom_smooth</w:t>
      </w:r>
      <w:proofErr w:type="spellEnd"/>
      <w:r w:rsidR="00C41A43" w:rsidRPr="005203CF">
        <w:rPr>
          <w:rFonts w:ascii="Arial" w:eastAsia="Arial" w:hAnsi="Arial" w:cs="Arial"/>
        </w:rPr>
        <w:t xml:space="preserve"> with a “loess” </w:t>
      </w:r>
      <w:r w:rsidR="00D03F86" w:rsidRPr="005203CF">
        <w:rPr>
          <w:rFonts w:ascii="Arial" w:eastAsia="Arial" w:hAnsi="Arial" w:cs="Arial"/>
        </w:rPr>
        <w:t>function with default settings. The shaded area around the line represents standard error.</w:t>
      </w:r>
    </w:p>
    <w:p w14:paraId="355B72A2" w14:textId="2DC2C1C6" w:rsidR="005203CF" w:rsidRPr="005203CF" w:rsidRDefault="005203CF" w:rsidP="005203CF">
      <w:pPr>
        <w:spacing w:line="360" w:lineRule="auto"/>
        <w:jc w:val="both"/>
        <w:rPr>
          <w:rFonts w:ascii="Arial" w:eastAsia="Arial" w:hAnsi="Arial" w:cs="Arial"/>
          <w:b/>
          <w:bCs/>
        </w:rPr>
      </w:pPr>
    </w:p>
    <w:p w14:paraId="239081CD" w14:textId="0E407975" w:rsidR="005203CF" w:rsidRDefault="005203CF" w:rsidP="005203CF">
      <w:pPr>
        <w:spacing w:line="360" w:lineRule="auto"/>
        <w:jc w:val="both"/>
        <w:rPr>
          <w:ins w:id="478" w:author="Elliot Martin" w:date="2022-01-24T15:00:00Z"/>
          <w:rFonts w:ascii="Arial" w:eastAsia="Arial" w:hAnsi="Arial" w:cs="Arial"/>
          <w:b/>
          <w:bCs/>
        </w:rPr>
      </w:pPr>
      <w:r w:rsidRPr="005203CF">
        <w:rPr>
          <w:rFonts w:ascii="Arial" w:eastAsia="Arial" w:hAnsi="Arial" w:cs="Arial"/>
          <w:b/>
          <w:bCs/>
        </w:rPr>
        <w:t>References</w:t>
      </w:r>
      <w:del w:id="479" w:author="Rangan, Prashanth" w:date="2022-01-31T08:11:00Z">
        <w:r w:rsidRPr="005203CF" w:rsidDel="0090318B">
          <w:rPr>
            <w:rFonts w:ascii="Arial" w:eastAsia="Arial" w:hAnsi="Arial" w:cs="Arial"/>
            <w:b/>
            <w:bCs/>
          </w:rPr>
          <w:delText>:</w:delText>
        </w:r>
      </w:del>
    </w:p>
    <w:p w14:paraId="4D1D0F51" w14:textId="77777777" w:rsidR="00B653F2" w:rsidRDefault="001923CB" w:rsidP="00B653F2">
      <w:pPr>
        <w:pStyle w:val="Bibliography"/>
      </w:pPr>
      <w:r>
        <w:rPr>
          <w:rFonts w:ascii="Arial" w:eastAsia="Arial" w:hAnsi="Arial" w:cs="Arial"/>
          <w:b/>
          <w:bCs/>
        </w:rPr>
        <w:fldChar w:fldCharType="begin"/>
      </w:r>
      <w:r w:rsidR="00DE530C">
        <w:rPr>
          <w:rFonts w:ascii="Arial" w:eastAsia="Arial" w:hAnsi="Arial" w:cs="Arial"/>
          <w:b/>
          <w:bCs/>
        </w:rPr>
        <w:instrText xml:space="preserve"> ADDIN ZOTERO_BIBL {"uncited":[],"omitted":[],"custom":[]} CSL_BIBLIOGRAPHY </w:instrText>
      </w:r>
      <w:r>
        <w:rPr>
          <w:rFonts w:ascii="Arial" w:eastAsia="Arial" w:hAnsi="Arial" w:cs="Arial"/>
          <w:b/>
          <w:bCs/>
        </w:rPr>
        <w:fldChar w:fldCharType="separate"/>
      </w:r>
      <w:r w:rsidR="00B653F2">
        <w:t xml:space="preserve">Bastock, Rebecca, and Daniel St Johnston. 2008. “Drosophila Oogenesis.” </w:t>
      </w:r>
      <w:r w:rsidR="00B653F2">
        <w:rPr>
          <w:i/>
          <w:iCs/>
        </w:rPr>
        <w:t>Current Biology</w:t>
      </w:r>
      <w:r w:rsidR="00B653F2">
        <w:t xml:space="preserve"> 18 (23): R1082–87.</w:t>
      </w:r>
    </w:p>
    <w:p w14:paraId="6EE186E4" w14:textId="77777777" w:rsidR="00B653F2" w:rsidRDefault="00B653F2" w:rsidP="00B653F2">
      <w:pPr>
        <w:pStyle w:val="Bibliography"/>
      </w:pPr>
      <w:r>
        <w:t xml:space="preserve">Bickel, S. E., D. W. Wyman, W. Y. Miyazaki, D. P. Moore, and T. L. Orr-Weaver. 1996. “Identification of ORD, a Drosophila Protein Essential for Sister Chromatid Cohesion.” </w:t>
      </w:r>
      <w:r>
        <w:rPr>
          <w:i/>
          <w:iCs/>
        </w:rPr>
        <w:t>The EMBO Journal</w:t>
      </w:r>
      <w:r>
        <w:t xml:space="preserve"> 15 (6): 1451.</w:t>
      </w:r>
    </w:p>
    <w:p w14:paraId="5D00CB51" w14:textId="77777777" w:rsidR="00B653F2" w:rsidRDefault="00B653F2" w:rsidP="00B653F2">
      <w:pPr>
        <w:pStyle w:val="Bibliography"/>
      </w:pPr>
      <w:r>
        <w:t xml:space="preserve">Bickel, Sharon E, Dudley W Wyman, and Terry L Orr-Weaver. 1997. “Mutational Analysis of the Drosophila Sister-Chromatid Cohesion Protein ORD and Its Role in the Maintenance of Centromeric Cohesion.” </w:t>
      </w:r>
      <w:r>
        <w:rPr>
          <w:i/>
          <w:iCs/>
        </w:rPr>
        <w:t>Genetics</w:t>
      </w:r>
      <w:r>
        <w:t xml:space="preserve"> 146 (4): 1319–31. https://doi.org/10.1093/genetics/146.4.1319.</w:t>
      </w:r>
    </w:p>
    <w:p w14:paraId="0284D140" w14:textId="77777777" w:rsidR="00B653F2" w:rsidRDefault="00B653F2" w:rsidP="00B653F2">
      <w:pPr>
        <w:pStyle w:val="Bibliography"/>
      </w:pPr>
      <w:r>
        <w:t xml:space="preserve">Blatt, Patrick, Elliot T. Martin, Shane M. Breznak, and Prashanth Rangan. 2020. “Post-Transcriptional Gene Regulation Regulates Germline Stem Cell to Oocyte Transition during Drosophila Oogenesis.” In </w:t>
      </w:r>
      <w:r>
        <w:rPr>
          <w:i/>
          <w:iCs/>
        </w:rPr>
        <w:t>Current Topics in Developmental Biology</w:t>
      </w:r>
      <w:r>
        <w:t>, 140:3–34. Elsevier. https://linkinghub.elsevier.com/retrieve/pii/S007021531930078X.</w:t>
      </w:r>
    </w:p>
    <w:p w14:paraId="3C5C2A2A" w14:textId="77777777" w:rsidR="00B653F2" w:rsidRDefault="00B653F2" w:rsidP="00B653F2">
      <w:pPr>
        <w:pStyle w:val="Bibliography"/>
      </w:pPr>
      <w:r>
        <w:t xml:space="preserve">Cahoon, Cori K., and R. Scott Hawley. 2016. “Regulating the Construction and Demolition of the Synaptonemal Complex.” </w:t>
      </w:r>
      <w:r>
        <w:rPr>
          <w:i/>
          <w:iCs/>
        </w:rPr>
        <w:t>Nature Structural &amp; Molecular Biology</w:t>
      </w:r>
      <w:r>
        <w:t xml:space="preserve"> 23 (5): 369–77. https://doi.org/10.1038/nsmb.3208.</w:t>
      </w:r>
    </w:p>
    <w:p w14:paraId="36CA63A7" w14:textId="77777777" w:rsidR="00B653F2" w:rsidRDefault="00B653F2" w:rsidP="00B653F2">
      <w:pPr>
        <w:pStyle w:val="Bibliography"/>
      </w:pPr>
      <w:r>
        <w:t xml:space="preserve">Carpenter, Adelaide T. C. 1975. “Electron Microscopy of Meiosis in Drosophila Melanogaster Females.” </w:t>
      </w:r>
      <w:r>
        <w:rPr>
          <w:i/>
          <w:iCs/>
        </w:rPr>
        <w:t>Chromosoma</w:t>
      </w:r>
      <w:r>
        <w:t xml:space="preserve"> 51 (2): 157–82. https://doi.org/10.1007/BF00319833.</w:t>
      </w:r>
    </w:p>
    <w:p w14:paraId="0D5DD8B6" w14:textId="77777777" w:rsidR="00B653F2" w:rsidRDefault="00B653F2" w:rsidP="00B653F2">
      <w:pPr>
        <w:pStyle w:val="Bibliography"/>
      </w:pPr>
      <w:r>
        <w:t xml:space="preserve">———. 1979. “Synaptonemal Complex and Recombination Nodules in Wild-Type Drosophila Melanogaster Females.” </w:t>
      </w:r>
      <w:r>
        <w:rPr>
          <w:i/>
          <w:iCs/>
        </w:rPr>
        <w:t>Genetics</w:t>
      </w:r>
      <w:r>
        <w:t xml:space="preserve"> 92 (2): 511.</w:t>
      </w:r>
    </w:p>
    <w:p w14:paraId="644F65D4" w14:textId="77777777" w:rsidR="00B653F2" w:rsidRDefault="00B653F2" w:rsidP="00B653F2">
      <w:pPr>
        <w:pStyle w:val="Bibliography"/>
      </w:pPr>
      <w:r>
        <w:t xml:space="preserve">Carreira-Rosario, Arnaldo, Varsha Bhargava, Jens Hillebrand, Rahul K. K Kollipara, Mani Ramaswami, and Michael Buszczak. 2016. “Repression of Pumilio Protein Expression by Rbfox1 Promotes Germ Cell Differentiation.” </w:t>
      </w:r>
      <w:r>
        <w:rPr>
          <w:i/>
          <w:iCs/>
        </w:rPr>
        <w:t>Developmental Cell</w:t>
      </w:r>
      <w:r>
        <w:t xml:space="preserve"> 36 (5): 562–71. https://doi.org/10.1016/j.devcel.2016.02.010.</w:t>
      </w:r>
    </w:p>
    <w:p w14:paraId="55025A32" w14:textId="77777777" w:rsidR="00B653F2" w:rsidRDefault="00B653F2" w:rsidP="00B653F2">
      <w:pPr>
        <w:pStyle w:val="Bibliography"/>
      </w:pPr>
      <w:r>
        <w:t xml:space="preserve">Chen, Dahua, and Dennis McKearin. 2003a. “Dpp Signaling Silences Bam Transcription Directly to Establish Asymmetric Divisions of Germline Stem Cells.” </w:t>
      </w:r>
      <w:r>
        <w:rPr>
          <w:i/>
          <w:iCs/>
        </w:rPr>
        <w:t>Current Biology</w:t>
      </w:r>
      <w:r>
        <w:t xml:space="preserve"> 13 (20): 1786–91. https://doi.org/10.1016/J.CUB.2003.09.033.</w:t>
      </w:r>
    </w:p>
    <w:p w14:paraId="564B0462" w14:textId="77777777" w:rsidR="00B653F2" w:rsidRDefault="00B653F2" w:rsidP="00B653F2">
      <w:pPr>
        <w:pStyle w:val="Bibliography"/>
      </w:pPr>
      <w:r>
        <w:lastRenderedPageBreak/>
        <w:t xml:space="preserve">Chen, Dahua, and Dennis M McKearin. 2003b. “A Discrete Transcriptional Silencer in the Bam Gene Determines Asymmetric Division of the Drosophila Germline Stem Cell.” </w:t>
      </w:r>
      <w:r>
        <w:rPr>
          <w:i/>
          <w:iCs/>
        </w:rPr>
        <w:t>Development</w:t>
      </w:r>
      <w:r>
        <w:t xml:space="preserve"> 130 (6): 1159–70. https://doi.org/10.1242/dev.00325.</w:t>
      </w:r>
    </w:p>
    <w:p w14:paraId="16F403BD" w14:textId="77777777" w:rsidR="00B653F2" w:rsidRDefault="00B653F2" w:rsidP="00B653F2">
      <w:pPr>
        <w:pStyle w:val="Bibliography"/>
      </w:pPr>
      <w:r>
        <w:t xml:space="preserve">Christophorou, Nicolas, Thomas Rubin, and Jean-René Huynh. 2013. “Synaptonemal Complex Components Promote Centromere Pairing in Pre-Meiotic Germ Cells.” </w:t>
      </w:r>
      <w:r>
        <w:rPr>
          <w:i/>
          <w:iCs/>
        </w:rPr>
        <w:t>PLOS Genetics</w:t>
      </w:r>
      <w:r>
        <w:t xml:space="preserve"> 9 (12): e1004012. https://doi.org/10.1371/journal.pgen.1004012.</w:t>
      </w:r>
    </w:p>
    <w:p w14:paraId="2A401EDC" w14:textId="77777777" w:rsidR="00B653F2" w:rsidRDefault="00B653F2" w:rsidP="00B653F2">
      <w:pPr>
        <w:pStyle w:val="Bibliography"/>
      </w:pPr>
      <w:r>
        <w:t xml:space="preserve">De Cuevas, Margaret, and Allan C Spradling. 1998. “Morphogenesis of the Drosophila Fusome and Its Implications for Oocyte Specification.” </w:t>
      </w:r>
      <w:r>
        <w:rPr>
          <w:i/>
          <w:iCs/>
        </w:rPr>
        <w:t>Development</w:t>
      </w:r>
      <w:r>
        <w:t xml:space="preserve"> 125 (15): 2781 LP – 2789.</w:t>
      </w:r>
    </w:p>
    <w:p w14:paraId="78ECB669" w14:textId="77777777" w:rsidR="00B653F2" w:rsidRDefault="00B653F2" w:rsidP="00B653F2">
      <w:pPr>
        <w:pStyle w:val="Bibliography"/>
      </w:pPr>
      <w:r>
        <w:t xml:space="preserve">Decotto, Eva, and Allan C. Spradling. 2005. “The Drosophila Ovarian and Testis Stem Cell Niches: Similar Somatic Stem Cells and Signals.” </w:t>
      </w:r>
      <w:r>
        <w:rPr>
          <w:i/>
          <w:iCs/>
        </w:rPr>
        <w:t>Developmental Cell</w:t>
      </w:r>
      <w:r>
        <w:t xml:space="preserve"> 9 (4): 501–10. https://doi.org/10.1016/j.devcel.2005.08.012.</w:t>
      </w:r>
    </w:p>
    <w:p w14:paraId="2C1EC7D7" w14:textId="77777777" w:rsidR="00B653F2" w:rsidRDefault="00B653F2" w:rsidP="00B653F2">
      <w:pPr>
        <w:pStyle w:val="Bibliography"/>
      </w:pPr>
      <w:r>
        <w:t xml:space="preserve">Eliazer, Susan, and Michael Buszczak. 2011. “Finding a Niche: Studies from the Drosophila Ovary.” </w:t>
      </w:r>
      <w:r>
        <w:rPr>
          <w:i/>
          <w:iCs/>
        </w:rPr>
        <w:t>Stem Cell Research &amp; Therapy</w:t>
      </w:r>
      <w:r>
        <w:t xml:space="preserve"> 2 (6): 45. https://doi.org/10.1186/scrt86.</w:t>
      </w:r>
    </w:p>
    <w:p w14:paraId="33E559F3" w14:textId="77777777" w:rsidR="00B653F2" w:rsidRDefault="00B653F2" w:rsidP="00B653F2">
      <w:pPr>
        <w:pStyle w:val="Bibliography"/>
      </w:pPr>
      <w:r>
        <w:t xml:space="preserve">Flora, Pooja, Siu Wah Wong-Deyrup, Elliot Todd Martin, Ryan J Palumbo, Mohamad Nasrallah, Andrew Oligney, Patrick Blatt, Dhruv Patel, Gabriele Fuchs, and Prashanth Rangan. 2018. “Sequential Regulation of Maternal MRNAs through a Conserved Cis-Acting Element in Their 3′ UTRs.” </w:t>
      </w:r>
      <w:r>
        <w:rPr>
          <w:i/>
          <w:iCs/>
        </w:rPr>
        <w:t>Cell Reports</w:t>
      </w:r>
      <w:r>
        <w:t xml:space="preserve"> 25 (13): 3828–43.</w:t>
      </w:r>
    </w:p>
    <w:p w14:paraId="00B886C3" w14:textId="77777777" w:rsidR="00B653F2" w:rsidRDefault="00B653F2" w:rsidP="00B653F2">
      <w:pPr>
        <w:pStyle w:val="Bibliography"/>
      </w:pPr>
      <w:r>
        <w:t xml:space="preserve">Forbes, A. J., H. Lin, P. W. Ingham, and A. C. Spradling. 1996. “Hedgehog Is Required for the Proliferation and Specification of Ovarian Somatic Cells Prior to Egg Chamber Formation in Drosophila.” </w:t>
      </w:r>
      <w:r>
        <w:rPr>
          <w:i/>
          <w:iCs/>
        </w:rPr>
        <w:t>Development (Cambridge, England)</w:t>
      </w:r>
      <w:r>
        <w:t xml:space="preserve"> 122 (4): 1125–35.</w:t>
      </w:r>
    </w:p>
    <w:p w14:paraId="4216A541" w14:textId="77777777" w:rsidR="00B653F2" w:rsidRDefault="00B653F2" w:rsidP="00B653F2">
      <w:pPr>
        <w:pStyle w:val="Bibliography"/>
      </w:pPr>
      <w:r>
        <w:t xml:space="preserve">Han, Ruijun, Xinying Wang, William Bachovchin, Zofia Zukowska, and John W. Osborn. 2015. “Inhibition of Dipeptidyl Peptidase 8/9 Impairs Preadipocyte Differentiation.” </w:t>
      </w:r>
      <w:r>
        <w:rPr>
          <w:i/>
          <w:iCs/>
        </w:rPr>
        <w:t>Scientific Reports</w:t>
      </w:r>
      <w:r>
        <w:t xml:space="preserve"> 5 (1): 12348. https://doi.org/10.1038/srep12348.</w:t>
      </w:r>
    </w:p>
    <w:p w14:paraId="79CE9437" w14:textId="77777777" w:rsidR="00B653F2" w:rsidRDefault="00B653F2" w:rsidP="00B653F2">
      <w:pPr>
        <w:pStyle w:val="Bibliography"/>
      </w:pPr>
      <w:r>
        <w:t xml:space="preserve">Hao, Yuhan, Stephanie Hao, Erica Andersen-Nissen, William M. Mauck, Shiwei Zheng, Andrew Butler, Maddie J. Lee, et al. 2021. “Integrated Analysis of Multimodal Single-Cell Data.” </w:t>
      </w:r>
      <w:r>
        <w:rPr>
          <w:i/>
          <w:iCs/>
        </w:rPr>
        <w:t>Cell</w:t>
      </w:r>
      <w:r>
        <w:t xml:space="preserve"> 184 (13): 3573-3587.e29. https://doi.org/10.1016/j.cell.2021.04.048.</w:t>
      </w:r>
    </w:p>
    <w:p w14:paraId="0518F2FA" w14:textId="77777777" w:rsidR="00B653F2" w:rsidRDefault="00B653F2" w:rsidP="00B653F2">
      <w:pPr>
        <w:pStyle w:val="Bibliography"/>
      </w:pPr>
      <w:r>
        <w:t xml:space="preserve">Hinnant, Taylor D., Julie A. Merkle, and Elizabeth T. Ables. 2020. “Coordinating Proliferation, Polarity, and Cell Fate in the Drosophila Female Germline.” </w:t>
      </w:r>
      <w:r>
        <w:rPr>
          <w:i/>
          <w:iCs/>
        </w:rPr>
        <w:t>Frontiers in Cell and Developmental Biology</w:t>
      </w:r>
      <w:r>
        <w:t xml:space="preserve"> 0. https://doi.org/10.3389/fcell.2020.00019.</w:t>
      </w:r>
    </w:p>
    <w:p w14:paraId="292E1100" w14:textId="77777777" w:rsidR="00B653F2" w:rsidRDefault="00B653F2" w:rsidP="00B653F2">
      <w:pPr>
        <w:pStyle w:val="Bibliography"/>
      </w:pPr>
      <w:r>
        <w:t xml:space="preserve">Hughes, Stacie E., Danny E. Miller, Angela L. Miller, and R. Scott Hawley. 2018. “Female Meiosis: Synapsis, Recombination, and Segregation in Drosophila Melanogaster.” </w:t>
      </w:r>
      <w:r>
        <w:rPr>
          <w:i/>
          <w:iCs/>
        </w:rPr>
        <w:t>Genetics</w:t>
      </w:r>
      <w:r>
        <w:t xml:space="preserve"> 208 (3): 875–908. https://doi.org/10.1534/genetics.117.300081.</w:t>
      </w:r>
    </w:p>
    <w:p w14:paraId="674EFEF8" w14:textId="77777777" w:rsidR="00B653F2" w:rsidRDefault="00B653F2" w:rsidP="00B653F2">
      <w:pPr>
        <w:pStyle w:val="Bibliography"/>
      </w:pPr>
      <w:r>
        <w:t xml:space="preserve">Huynh, J., and D. St Johnston. 2000. “The Role of BicD, Egl, Orb and the Microtubules in the Restriction of Meiosis to the Drosophila Oocyte.” </w:t>
      </w:r>
      <w:r>
        <w:rPr>
          <w:i/>
          <w:iCs/>
        </w:rPr>
        <w:t>Development</w:t>
      </w:r>
      <w:r>
        <w:t xml:space="preserve"> 127 (13): 2785–94. https://doi.org/10.1242/dev.127.13.2785.</w:t>
      </w:r>
    </w:p>
    <w:p w14:paraId="5C98655B" w14:textId="77777777" w:rsidR="00B653F2" w:rsidRDefault="00B653F2" w:rsidP="00B653F2">
      <w:pPr>
        <w:pStyle w:val="Bibliography"/>
      </w:pPr>
      <w:r>
        <w:t xml:space="preserve">Huynh, Jean-René, and Daniel St Johnston. 2004. “The Origin of Asymmetry: Early Polarisation of the Drosophila Germline Cyst and Oocyte.” </w:t>
      </w:r>
      <w:r>
        <w:rPr>
          <w:i/>
          <w:iCs/>
        </w:rPr>
        <w:t>Current Biology</w:t>
      </w:r>
      <w:r>
        <w:t xml:space="preserve"> 14 (11): R438–49. https://doi.org/10.1016/j.cub.2004.05.040.</w:t>
      </w:r>
    </w:p>
    <w:p w14:paraId="5D753829" w14:textId="77777777" w:rsidR="00B653F2" w:rsidRDefault="00B653F2" w:rsidP="00B653F2">
      <w:pPr>
        <w:pStyle w:val="Bibliography"/>
      </w:pPr>
      <w:r>
        <w:t xml:space="preserve">Joyce, Eric F., Nicholas Apostolopoulos, Brian J. Beliveau, and C.-ting Wu. 2013. “Germline Progenitors Escape the Widespread Phenomenon of Homolog Pairing during Drosophila Development.” </w:t>
      </w:r>
      <w:r>
        <w:rPr>
          <w:i/>
          <w:iCs/>
        </w:rPr>
        <w:t>PLOS Genetics</w:t>
      </w:r>
      <w:r>
        <w:t xml:space="preserve"> 9 (12): e1004013. https://doi.org/10.1371/journal.pgen.1004013.</w:t>
      </w:r>
    </w:p>
    <w:p w14:paraId="74F87082" w14:textId="77777777" w:rsidR="00B653F2" w:rsidRDefault="00B653F2" w:rsidP="00B653F2">
      <w:pPr>
        <w:pStyle w:val="Bibliography"/>
      </w:pPr>
      <w:r>
        <w:t xml:space="preserve">Khetani, Radhika S., and Sharon E. Bickel. 2007. “Regulation of Meiotic Cohesion and Chromosome Core Morphogenesis during Pachytene in Drosophila Oocytes.” </w:t>
      </w:r>
      <w:r>
        <w:rPr>
          <w:i/>
          <w:iCs/>
        </w:rPr>
        <w:t>Journal of Cell Science</w:t>
      </w:r>
      <w:r>
        <w:t xml:space="preserve"> 120 (Pt 17): 3123–37. https://doi.org/10.1242/jcs.009977.</w:t>
      </w:r>
    </w:p>
    <w:p w14:paraId="7A010F7A" w14:textId="77777777" w:rsidR="00B653F2" w:rsidRDefault="00B653F2" w:rsidP="00B653F2">
      <w:pPr>
        <w:pStyle w:val="Bibliography"/>
      </w:pPr>
      <w:r>
        <w:t xml:space="preserve">Kim-Ha, Jeongsil, Karen Kerr, and Paul M Macdonald. 1995. “Translational Regulation of Oskar MRNA by Bruno, an Ovarian RNA-Binding Protein, Is Essential.” </w:t>
      </w:r>
      <w:r>
        <w:rPr>
          <w:i/>
          <w:iCs/>
        </w:rPr>
        <w:t>Cell</w:t>
      </w:r>
      <w:r>
        <w:t xml:space="preserve"> 81 (3): 403–12. https://doi.org/10.1016/0092-8674(95)90393-3.</w:t>
      </w:r>
    </w:p>
    <w:p w14:paraId="15BBBD06" w14:textId="77777777" w:rsidR="00B653F2" w:rsidRDefault="00B653F2" w:rsidP="00B653F2">
      <w:pPr>
        <w:pStyle w:val="Bibliography"/>
      </w:pPr>
      <w:r>
        <w:lastRenderedPageBreak/>
        <w:t xml:space="preserve">Kirilly, Daniel, Su Wang, and Ting Xie. 2011. “Self-Maintained Escort Cells Form a Germline Stem Cell Differentiation Niche.” </w:t>
      </w:r>
      <w:r>
        <w:rPr>
          <w:i/>
          <w:iCs/>
        </w:rPr>
        <w:t>Development</w:t>
      </w:r>
      <w:r>
        <w:t xml:space="preserve"> 138 (23): 5087–97. https://doi.org/10.1242/dev.067850.</w:t>
      </w:r>
    </w:p>
    <w:p w14:paraId="5E4F52D7" w14:textId="77777777" w:rsidR="00B653F2" w:rsidRDefault="00B653F2" w:rsidP="00B653F2">
      <w:pPr>
        <w:pStyle w:val="Bibliography"/>
      </w:pPr>
      <w:r>
        <w:t xml:space="preserve">Lähnemann, David, Johannes Köster, Ewa Szczurek, Davis J. McCarthy, Stephanie C. Hicks, Mark D. Robinson, Catalina A. Vallejos, et al. 2020. “Eleven Grand Challenges in Single-Cell Data Science.” </w:t>
      </w:r>
      <w:r>
        <w:rPr>
          <w:i/>
          <w:iCs/>
        </w:rPr>
        <w:t>Genome Biology</w:t>
      </w:r>
      <w:r>
        <w:t xml:space="preserve"> 21 (1): 31. https://doi.org/10.1186/s13059-020-1926-6.</w:t>
      </w:r>
    </w:p>
    <w:p w14:paraId="2429DCC5" w14:textId="77777777" w:rsidR="00B653F2" w:rsidRDefault="00B653F2" w:rsidP="00B653F2">
      <w:pPr>
        <w:pStyle w:val="Bibliography"/>
      </w:pPr>
      <w:r>
        <w:t xml:space="preserve">Lehmann, Ruth. 2012. “Germline Stem Cells: Origin and Destiny.” </w:t>
      </w:r>
      <w:r>
        <w:rPr>
          <w:i/>
          <w:iCs/>
        </w:rPr>
        <w:t>Cell Stem Cell</w:t>
      </w:r>
      <w:r>
        <w:t xml:space="preserve"> 10 (6): 729–39. https://doi.org/10.1016/j.stem.2012.05.016.</w:t>
      </w:r>
    </w:p>
    <w:p w14:paraId="75074329" w14:textId="77777777" w:rsidR="00B653F2" w:rsidRDefault="00B653F2" w:rsidP="00B653F2">
      <w:pPr>
        <w:pStyle w:val="Bibliography"/>
      </w:pPr>
      <w:r>
        <w:t xml:space="preserve">Li, Yun, Nicole T Minor, Joseph K Park, Dennis M McKearin, and Jean Z Maines. 2009. “Bam and Bgcn Antagonize Nanos-Dependent Germ-Line Stem Cell Maintenance.” </w:t>
      </w:r>
      <w:r>
        <w:rPr>
          <w:i/>
          <w:iCs/>
        </w:rPr>
        <w:t>Proceedings of the National Academy of Sciences</w:t>
      </w:r>
      <w:r>
        <w:t xml:space="preserve"> 106 (23): 9304 LP – 9309. https://doi.org/10.1073/pnas.0901452106.</w:t>
      </w:r>
    </w:p>
    <w:p w14:paraId="32A874AE" w14:textId="77777777" w:rsidR="00B653F2" w:rsidRDefault="00B653F2" w:rsidP="00B653F2">
      <w:pPr>
        <w:pStyle w:val="Bibliography"/>
      </w:pPr>
      <w:r>
        <w:t xml:space="preserve">Lin, Haifan, and Allan C. Spradling. 1993. “Germline Stem Cell Division and Egg Chamber Development in Transplanted Drosophila Germaria.” </w:t>
      </w:r>
      <w:r>
        <w:rPr>
          <w:i/>
          <w:iCs/>
        </w:rPr>
        <w:t>Developmental Biology</w:t>
      </w:r>
      <w:r>
        <w:t xml:space="preserve"> 159 (1): 140–52. https://doi.org/10.1006/dbio.1993.1228.</w:t>
      </w:r>
    </w:p>
    <w:p w14:paraId="03910990" w14:textId="77777777" w:rsidR="00B653F2" w:rsidRDefault="00B653F2" w:rsidP="00B653F2">
      <w:pPr>
        <w:pStyle w:val="Bibliography"/>
      </w:pPr>
      <w:r>
        <w:t xml:space="preserve">Love, Michael I., Wolfgang Huber, and Simon Anders. 2014. “Moderated Estimation of Fold Change and Dispersion for RNA-Seq Data with DESeq2.” </w:t>
      </w:r>
      <w:r>
        <w:rPr>
          <w:i/>
          <w:iCs/>
        </w:rPr>
        <w:t>Genome Biology</w:t>
      </w:r>
      <w:r>
        <w:t xml:space="preserve"> 15 (12): 550. https://doi.org/10.1186/s13059-014-0550-8.</w:t>
      </w:r>
    </w:p>
    <w:p w14:paraId="6E287E53" w14:textId="77777777" w:rsidR="00B653F2" w:rsidRDefault="00B653F2" w:rsidP="00B653F2">
      <w:pPr>
        <w:pStyle w:val="Bibliography"/>
      </w:pPr>
      <w:r>
        <w:t xml:space="preserve">Margolis, J, and A Spradling. 1995. “Identification and Behavior of Epithelial Stem Cells in the Drosophila Ovary.” </w:t>
      </w:r>
      <w:r>
        <w:rPr>
          <w:i/>
          <w:iCs/>
        </w:rPr>
        <w:t>Development</w:t>
      </w:r>
      <w:r>
        <w:t xml:space="preserve"> 121 (11): 3797 LP – 3807.</w:t>
      </w:r>
    </w:p>
    <w:p w14:paraId="22832C04" w14:textId="77777777" w:rsidR="00B653F2" w:rsidRDefault="00B653F2" w:rsidP="00B653F2">
      <w:pPr>
        <w:pStyle w:val="Bibliography"/>
      </w:pPr>
      <w:r>
        <w:t xml:space="preserve">McCarthy, Alicia, Kahini Sarkar, Elliot T. Martin, Maitreyi Upadhyay, Seoyeon Jang, Nathan D. Williams, Paolo E. Forni, Michael Buszczak, and Prashanth Rangan. 2021. “MSL3 Promotes Germline Stem Cell Differentiation in Female Drosophila.” </w:t>
      </w:r>
      <w:r>
        <w:rPr>
          <w:i/>
          <w:iCs/>
        </w:rPr>
        <w:t>Development</w:t>
      </w:r>
      <w:r>
        <w:t>, December, dev.199625. https://doi.org/10.1242/dev.199625.</w:t>
      </w:r>
    </w:p>
    <w:p w14:paraId="1D3C64A8" w14:textId="77777777" w:rsidR="00B653F2" w:rsidRDefault="00B653F2" w:rsidP="00B653F2">
      <w:pPr>
        <w:pStyle w:val="Bibliography"/>
      </w:pPr>
      <w:r>
        <w:t xml:space="preserve">McKearin, D, and B Ohlstein. 1995. “A Role for the Drosophila Bag-of-Marbles Protein in the Differentiation of Cystoblasts from Germline Stem Cells.” </w:t>
      </w:r>
      <w:r>
        <w:rPr>
          <w:i/>
          <w:iCs/>
        </w:rPr>
        <w:t>Development</w:t>
      </w:r>
      <w:r>
        <w:t xml:space="preserve"> 121 (9): 2937 LP – 2947.</w:t>
      </w:r>
    </w:p>
    <w:p w14:paraId="30EE3449" w14:textId="77777777" w:rsidR="00B653F2" w:rsidRDefault="00B653F2" w:rsidP="00B653F2">
      <w:pPr>
        <w:pStyle w:val="Bibliography"/>
      </w:pPr>
      <w:r>
        <w:t xml:space="preserve">Mehrotra, S., and K. S. McKim. 2006. “Temporal Analysis of Meiotic DNA Double-Strand Break Formation and Repair in Drosophila Females.” </w:t>
      </w:r>
      <w:r>
        <w:rPr>
          <w:i/>
          <w:iCs/>
        </w:rPr>
        <w:t>PLOS Genetics</w:t>
      </w:r>
      <w:r>
        <w:t xml:space="preserve"> 2 (11): e200. https://doi.org/10.1371/journal.pgen.0020200.</w:t>
      </w:r>
    </w:p>
    <w:p w14:paraId="3D589149" w14:textId="77777777" w:rsidR="00B653F2" w:rsidRDefault="00B653F2" w:rsidP="00B653F2">
      <w:pPr>
        <w:pStyle w:val="Bibliography"/>
      </w:pPr>
      <w:r>
        <w:t xml:space="preserve">Navarro, Caryn, Ruth Lehmann, and Jason Morris. 2001. “Oogenesis: Setting One Sister above the Rest.” </w:t>
      </w:r>
      <w:r>
        <w:rPr>
          <w:i/>
          <w:iCs/>
        </w:rPr>
        <w:t>Current Biology</w:t>
      </w:r>
      <w:r>
        <w:t xml:space="preserve"> 11 (5): R162–65. https://doi.org/10.1016/S0960-9822(01)00083-5.</w:t>
      </w:r>
    </w:p>
    <w:p w14:paraId="09CA8347" w14:textId="77777777" w:rsidR="00B653F2" w:rsidRDefault="00B653F2" w:rsidP="00B653F2">
      <w:pPr>
        <w:pStyle w:val="Bibliography"/>
      </w:pPr>
      <w:r>
        <w:t xml:space="preserve">Nystul, Todd, and Allan Spradling. 2010. “Regulation of Epithelial Stem Cell Replacement and Follicle Formation in the Drosophila Ovary.” </w:t>
      </w:r>
      <w:r>
        <w:rPr>
          <w:i/>
          <w:iCs/>
        </w:rPr>
        <w:t>Genetics</w:t>
      </w:r>
      <w:r>
        <w:t xml:space="preserve"> 184 (2): 503–15. https://doi.org/10.1534/genetics.109.109538.</w:t>
      </w:r>
    </w:p>
    <w:p w14:paraId="391AE188" w14:textId="77777777" w:rsidR="00B653F2" w:rsidRDefault="00B653F2" w:rsidP="00B653F2">
      <w:pPr>
        <w:pStyle w:val="Bibliography"/>
      </w:pPr>
      <w:r>
        <w:t xml:space="preserve">Ohlstein, B., and D. McKearin. 1997. “Ectopic Expression of the Drosophila Bam Protein Eliminates Oogenic Germline Stem Cells.” </w:t>
      </w:r>
      <w:r>
        <w:rPr>
          <w:i/>
          <w:iCs/>
        </w:rPr>
        <w:t>Development</w:t>
      </w:r>
      <w:r>
        <w:t xml:space="preserve"> 124 (18): 3651–62.</w:t>
      </w:r>
    </w:p>
    <w:p w14:paraId="574AF4B9" w14:textId="77777777" w:rsidR="00B653F2" w:rsidRDefault="00B653F2" w:rsidP="00B653F2">
      <w:pPr>
        <w:pStyle w:val="Bibliography"/>
      </w:pPr>
      <w:r>
        <w:t xml:space="preserve">Page, Scott L., and R. Scott Hawley. 2003. “Chromosome Choreography: The Meiotic Ballet.” </w:t>
      </w:r>
      <w:r>
        <w:rPr>
          <w:i/>
          <w:iCs/>
        </w:rPr>
        <w:t>Science</w:t>
      </w:r>
      <w:r>
        <w:t>, August. https://doi.org/10.1126/science.1086605.</w:t>
      </w:r>
    </w:p>
    <w:p w14:paraId="719B40A2" w14:textId="77777777" w:rsidR="00B653F2" w:rsidRDefault="00B653F2" w:rsidP="00B653F2">
      <w:pPr>
        <w:pStyle w:val="Bibliography"/>
      </w:pPr>
      <w:r>
        <w:t xml:space="preserve">Perišić Nanut, Milica, Urša Pečar Fonović, Tanja Jakoš, and Janko Kos. 2021. “The Role of Cysteine Peptidases in Hematopoietic Stem Cell Differentiation and Modulation of Immune System Function.” </w:t>
      </w:r>
      <w:r>
        <w:rPr>
          <w:i/>
          <w:iCs/>
        </w:rPr>
        <w:t>Frontiers in Immunology</w:t>
      </w:r>
      <w:r>
        <w:t xml:space="preserve"> 12. https://www.frontiersin.org/article/10.3389/fimmu.2021.680279.</w:t>
      </w:r>
    </w:p>
    <w:p w14:paraId="6C0B887A" w14:textId="77777777" w:rsidR="00B653F2" w:rsidRDefault="00B653F2" w:rsidP="00B653F2">
      <w:pPr>
        <w:pStyle w:val="Bibliography"/>
      </w:pPr>
      <w:r>
        <w:t xml:space="preserve">Roth, Siegfried. 2001. “Drosophila Oogenesis: Coordinating Germ Line and Soma.” </w:t>
      </w:r>
      <w:r>
        <w:rPr>
          <w:i/>
          <w:iCs/>
        </w:rPr>
        <w:t>Current Biology</w:t>
      </w:r>
      <w:r>
        <w:t xml:space="preserve"> 11 (19): R779–81. https://doi.org/10.1016/S0960-9822(01)00469-9.</w:t>
      </w:r>
    </w:p>
    <w:p w14:paraId="117F9374" w14:textId="77777777" w:rsidR="00B653F2" w:rsidRDefault="00B653F2" w:rsidP="00B653F2">
      <w:pPr>
        <w:pStyle w:val="Bibliography"/>
      </w:pPr>
      <w:r>
        <w:t xml:space="preserve">Rubin, Thomas, Nicolas Macaisne, and Jean-René Huynh. 2020. “Mixing and Matching Chromosomes during Female Meiosis.” </w:t>
      </w:r>
      <w:r>
        <w:rPr>
          <w:i/>
          <w:iCs/>
        </w:rPr>
        <w:t>Cells</w:t>
      </w:r>
      <w:r>
        <w:t xml:space="preserve"> 9 (3): 696. https://doi.org/10.3390/cells9030696.</w:t>
      </w:r>
    </w:p>
    <w:p w14:paraId="6648889A" w14:textId="77777777" w:rsidR="00B653F2" w:rsidRDefault="00B653F2" w:rsidP="00B653F2">
      <w:pPr>
        <w:pStyle w:val="Bibliography"/>
      </w:pPr>
      <w:r>
        <w:t xml:space="preserve">Rust, Katja, Lauren E. Byrnes, Kevin Shengyang Yu, Jason S. Park, Julie B. Sneddon, Aaron D. Tward, and Todd G. Nystul. 2020. “A Single-Cell Atlas and Lineage Analysis of the Adult Drosophila Ovary.” </w:t>
      </w:r>
      <w:r>
        <w:rPr>
          <w:i/>
          <w:iCs/>
        </w:rPr>
        <w:t>Nature Communications</w:t>
      </w:r>
      <w:r>
        <w:t xml:space="preserve"> 11 (1): 5628. https://doi.org/10.1038/s41467-020-19361-0.</w:t>
      </w:r>
    </w:p>
    <w:p w14:paraId="07AD7662" w14:textId="77777777" w:rsidR="00B653F2" w:rsidRDefault="00B653F2" w:rsidP="00B653F2">
      <w:pPr>
        <w:pStyle w:val="Bibliography"/>
      </w:pPr>
      <w:r>
        <w:lastRenderedPageBreak/>
        <w:t xml:space="preserve">Sahai-Hernandez, Pankaj, Angela Castanieto, and Todd G. Nystul. 2012. “Drosophila Models of Epithelial Stem Cells and Their Niches.” </w:t>
      </w:r>
      <w:r>
        <w:rPr>
          <w:i/>
          <w:iCs/>
        </w:rPr>
        <w:t>WIREs Developmental Biology</w:t>
      </w:r>
      <w:r>
        <w:t xml:space="preserve"> 1 (3): 447–57. https://doi.org/10.1002/wdev.36.</w:t>
      </w:r>
    </w:p>
    <w:p w14:paraId="24A33970" w14:textId="77777777" w:rsidR="00B653F2" w:rsidRDefault="00B653F2" w:rsidP="00B653F2">
      <w:pPr>
        <w:pStyle w:val="Bibliography"/>
      </w:pPr>
      <w:r>
        <w:t>Sarkar, Kahini, Noor M. Kotb, Alex Lemus, Elliot T. Martin, Alicia McCarthy, Justin Camacho, Ayman Iqbal, Alex M. Valm, Morgan A. Sammons, and Prashanth Rangan. 2021. “A Feedback Loop between Heterochromatin and the Nucleopore Complex Controls Germ-Cell to Oocyte Transition during Drosophila Oogenesis.” https://doi.org/10.1101/2021.10.31.466575.</w:t>
      </w:r>
    </w:p>
    <w:p w14:paraId="24DF3B21" w14:textId="77777777" w:rsidR="00B653F2" w:rsidRDefault="00B653F2" w:rsidP="00B653F2">
      <w:pPr>
        <w:pStyle w:val="Bibliography"/>
      </w:pPr>
      <w:r>
        <w:t xml:space="preserve">Schüpbach, Trudi. 1987. “Germ Line and Soma Cooperate during Oogenesis to Establish the Dorsoventral Pattern of Egg Shell and Embryo in Drosophila Melanogaster.” </w:t>
      </w:r>
      <w:r>
        <w:rPr>
          <w:i/>
          <w:iCs/>
        </w:rPr>
        <w:t>Cell</w:t>
      </w:r>
      <w:r>
        <w:t xml:space="preserve"> 49 (5): 699–707. https://doi.org/10.1016/0092-8674(87)90546-0.</w:t>
      </w:r>
    </w:p>
    <w:p w14:paraId="22EC38BB" w14:textId="77777777" w:rsidR="00B653F2" w:rsidRDefault="00B653F2" w:rsidP="00B653F2">
      <w:pPr>
        <w:pStyle w:val="Bibliography"/>
      </w:pPr>
      <w:r>
        <w:t xml:space="preserve">Shachak, Aviv, Kerem Shuval, and Sara Fine. 2007. “Barriers and Enablers to the Acceptance of Bioinformatics Tools: A Qualitative Study.” </w:t>
      </w:r>
      <w:r>
        <w:rPr>
          <w:i/>
          <w:iCs/>
        </w:rPr>
        <w:t>Journal of the Medical Library Association : JMLA</w:t>
      </w:r>
      <w:r>
        <w:t xml:space="preserve"> 95 (4): 454. https://doi.org/10.3163/1536-5050.95.4.454.</w:t>
      </w:r>
    </w:p>
    <w:p w14:paraId="5B492C4F" w14:textId="77777777" w:rsidR="00B653F2" w:rsidRDefault="00B653F2" w:rsidP="00B653F2">
      <w:pPr>
        <w:pStyle w:val="Bibliography"/>
      </w:pPr>
      <w:r>
        <w:t xml:space="preserve">Shi, Jingyuan, Zhen Jin, Yaxin Yu, Yongchao Zhang, Fu Yang, Huanwei Huang, Tao Cai, and Rongwen Xi. 2021. “A Progressive Somatic Cell Niche Regulates Germline Cyst Differentiation in the Drosophila Ovary.” </w:t>
      </w:r>
      <w:r>
        <w:rPr>
          <w:i/>
          <w:iCs/>
        </w:rPr>
        <w:t>Current Biology</w:t>
      </w:r>
      <w:r>
        <w:t xml:space="preserve"> 31 (4): 840-852.e5. https://doi.org/10.1016/j.cub.2020.11.053.</w:t>
      </w:r>
    </w:p>
    <w:p w14:paraId="2135AC64" w14:textId="77777777" w:rsidR="00B653F2" w:rsidRDefault="00B653F2" w:rsidP="00B653F2">
      <w:pPr>
        <w:pStyle w:val="Bibliography"/>
      </w:pPr>
      <w:r>
        <w:t xml:space="preserve">Slaidina, Maija, Selena Gupta, Torsten U. Banisch, and Ruth Lehmann. 2021. “A Single-Cell Atlas Reveals Unanticipated Cell Type Complexity in Drosophila Ovaries.” </w:t>
      </w:r>
      <w:r>
        <w:rPr>
          <w:i/>
          <w:iCs/>
        </w:rPr>
        <w:t>Genome Research</w:t>
      </w:r>
      <w:r>
        <w:t>, August, gr.274340.120. https://doi.org/10.1101/gr.274340.120.</w:t>
      </w:r>
    </w:p>
    <w:p w14:paraId="23233C11" w14:textId="77777777" w:rsidR="00B653F2" w:rsidRDefault="00B653F2" w:rsidP="00B653F2">
      <w:pPr>
        <w:pStyle w:val="Bibliography"/>
      </w:pPr>
      <w:r>
        <w:t xml:space="preserve">Slaidina, Maija, and Ruth Lehmann. 2014. “Translational Control in Germline Stem Cell Development.” </w:t>
      </w:r>
      <w:r>
        <w:rPr>
          <w:i/>
          <w:iCs/>
        </w:rPr>
        <w:t>The Journal of Cell Biology</w:t>
      </w:r>
      <w:r>
        <w:t xml:space="preserve"> 207 (1): 13 LP – 21. https://doi.org/10.1083/jcb.201407102.</w:t>
      </w:r>
    </w:p>
    <w:p w14:paraId="19C41372" w14:textId="77777777" w:rsidR="00B653F2" w:rsidRDefault="00B653F2" w:rsidP="00B653F2">
      <w:pPr>
        <w:pStyle w:val="Bibliography"/>
      </w:pPr>
      <w:r>
        <w:t xml:space="preserve">Spradling, Allan, Margaret T Fuller, Robert E Braun, and Shosei Yoshida. 2011. “Germline Stem Cells.” </w:t>
      </w:r>
      <w:r>
        <w:rPr>
          <w:i/>
          <w:iCs/>
        </w:rPr>
        <w:t>Cold Spring Harbor Perspectives in Biology</w:t>
      </w:r>
      <w:r>
        <w:t xml:space="preserve"> 3 (11): a002642. https://doi.org/10.1101/cshperspect.a002642.</w:t>
      </w:r>
    </w:p>
    <w:p w14:paraId="122AC9E5" w14:textId="77777777" w:rsidR="00B653F2" w:rsidRDefault="00B653F2" w:rsidP="00B653F2">
      <w:pPr>
        <w:pStyle w:val="Bibliography"/>
      </w:pPr>
      <w:r>
        <w:t xml:space="preserve">Tanneti, Nikhila S., Kathryn Landy, Eric F. Joyce, and Kim S. McKim. 2011. “A Pathway for Synapsis Initiation during Zygotene in Drosophila Oocytes.” </w:t>
      </w:r>
      <w:r>
        <w:rPr>
          <w:i/>
          <w:iCs/>
        </w:rPr>
        <w:t>Current Biology</w:t>
      </w:r>
      <w:r>
        <w:t xml:space="preserve"> 21 (21): 1852–57. https://doi.org/10.1016/j.cub.2011.10.005.</w:t>
      </w:r>
    </w:p>
    <w:p w14:paraId="0E9002A1" w14:textId="77777777" w:rsidR="00B653F2" w:rsidRDefault="00B653F2" w:rsidP="00B653F2">
      <w:pPr>
        <w:pStyle w:val="Bibliography"/>
      </w:pPr>
      <w:r>
        <w:t xml:space="preserve">Tastan, Ömür Y., Jean Z. Maines, Yun Li, Dennis M. Mckearin, and Michael Buszczak. 2010. “Drosophila Ataxin 2-Binding Protein 1 Marks an Intermediate Step in the Molecular Differentiation of Female Germline Cysts.” </w:t>
      </w:r>
      <w:r>
        <w:rPr>
          <w:i/>
          <w:iCs/>
        </w:rPr>
        <w:t>Development</w:t>
      </w:r>
      <w:r>
        <w:t xml:space="preserve"> 137 (19): 3167–76. https://doi.org/10.1242/dev.050575.</w:t>
      </w:r>
    </w:p>
    <w:p w14:paraId="45C182F3" w14:textId="77777777" w:rsidR="00B653F2" w:rsidRDefault="00B653F2" w:rsidP="00B653F2">
      <w:pPr>
        <w:pStyle w:val="Bibliography"/>
      </w:pPr>
      <w:r>
        <w:t xml:space="preserve">Theurkauf, W E, B M Alberts, Y N Jan, and T A Jongens. 1993. “A Central Role for Microtubules in the Differentiation of Drosophila Oocytes.” </w:t>
      </w:r>
      <w:r>
        <w:rPr>
          <w:i/>
          <w:iCs/>
        </w:rPr>
        <w:t>Development (Cambridge, England)</w:t>
      </w:r>
      <w:r>
        <w:t xml:space="preserve"> 118 (4): 1169–80.</w:t>
      </w:r>
    </w:p>
    <w:p w14:paraId="2BC9816A" w14:textId="77777777" w:rsidR="00B653F2" w:rsidRDefault="00B653F2" w:rsidP="00B653F2">
      <w:pPr>
        <w:pStyle w:val="Bibliography"/>
      </w:pPr>
      <w:r>
        <w:t xml:space="preserve">Tiaden, André N., Maike Breiden, Ali Mirsaidi, Fabienne A. Weber, Gregor Bahrenberg, Stephan Glanz, Paolo Cinelli, Michael Ehrmann, and Peter J. Richards. 2012. “Human Serine Protease HTRA1 Positively Regulates Osteogenesis of Human Bone Marrow-Derived Mesenchymal Stem Cells and Mineralization of Differentiating Bone-Forming Cells through the Modulation of Extracellular Matrix Protein.” </w:t>
      </w:r>
      <w:r>
        <w:rPr>
          <w:i/>
          <w:iCs/>
        </w:rPr>
        <w:t>Stem Cells (Dayton, Ohio)</w:t>
      </w:r>
      <w:r>
        <w:t xml:space="preserve"> 30 (10): 2271–82. https://doi.org/10.1002/stem.1190.</w:t>
      </w:r>
    </w:p>
    <w:p w14:paraId="6C7690E1" w14:textId="77777777" w:rsidR="00B653F2" w:rsidRDefault="00B653F2" w:rsidP="00B653F2">
      <w:pPr>
        <w:pStyle w:val="Bibliography"/>
      </w:pPr>
      <w:r>
        <w:t xml:space="preserve">Upadhyay, Maitreyi, Yesenia Martino Cortez, SiuWah Wong-Deyrup, Leticia Tavares, Sean Schowalter, Pooja Flora, Corinne Hill, Mohamad Ali Nasrallah, Sridar Chittur, and Prashanth Rangan. 2016. “Transposon Dysregulation Modulates DWnt4 Signaling to Control Germline Stem Cell Differentiation in Drosophila.” </w:t>
      </w:r>
      <w:r>
        <w:rPr>
          <w:i/>
          <w:iCs/>
        </w:rPr>
        <w:t>PLOS Genetics</w:t>
      </w:r>
      <w:r>
        <w:t xml:space="preserve"> 12 (3): e1005918. https://doi.org/10.1371/journal.pgen.1005918.</w:t>
      </w:r>
    </w:p>
    <w:p w14:paraId="1BA0EB9F" w14:textId="77777777" w:rsidR="00B653F2" w:rsidRDefault="00B653F2" w:rsidP="00B653F2">
      <w:pPr>
        <w:pStyle w:val="Bibliography"/>
      </w:pPr>
      <w:r>
        <w:t xml:space="preserve">Wang, Xiaoxi, and Andrea Page-McCaw. 2018. “Wnt6 Maintains Anterior Escort Cells as an Integral Component of the Germline Stem Cell Niche.” </w:t>
      </w:r>
      <w:r>
        <w:rPr>
          <w:i/>
          <w:iCs/>
        </w:rPr>
        <w:t>Development (Cambridge, England)</w:t>
      </w:r>
      <w:r>
        <w:t xml:space="preserve"> 145 (3). https://doi.org/10.1242/dev.158527.</w:t>
      </w:r>
    </w:p>
    <w:p w14:paraId="077BEB30" w14:textId="77777777" w:rsidR="00B653F2" w:rsidRDefault="00B653F2" w:rsidP="00B653F2">
      <w:pPr>
        <w:pStyle w:val="Bibliography"/>
      </w:pPr>
      <w:r>
        <w:lastRenderedPageBreak/>
        <w:t xml:space="preserve">Wei, Youheng, Brad Reveal, John Reich, Willem J Laursen, Stefania Senger, Tanveer Akbar, Takako Iida-Jones, Weili Cai, Michal Jarnik, and Mary A Lilly. 2014. “TORC1 Regulators Iml1/GATOR1 and GATOR2 Control Meiotic Entry and Oocyte Development in Drosophila.” </w:t>
      </w:r>
      <w:r>
        <w:rPr>
          <w:i/>
          <w:iCs/>
        </w:rPr>
        <w:t>Proceedings of the National Academy of Sciences</w:t>
      </w:r>
      <w:r>
        <w:t xml:space="preserve"> 111 (52): E5670–77.</w:t>
      </w:r>
    </w:p>
    <w:p w14:paraId="37FA3B4C" w14:textId="77777777" w:rsidR="00B653F2" w:rsidRDefault="00B653F2" w:rsidP="00B653F2">
      <w:pPr>
        <w:pStyle w:val="Bibliography"/>
      </w:pPr>
      <w:r>
        <w:t xml:space="preserve">Wickham, Hadley. 2016. </w:t>
      </w:r>
      <w:r>
        <w:rPr>
          <w:i/>
          <w:iCs/>
        </w:rPr>
        <w:t>Ggplot2: Elegant Graphics for Data Analysis</w:t>
      </w:r>
      <w:r>
        <w:t>. Springer-Verlag New York. https://ggplot2.tidyverse.org.</w:t>
      </w:r>
    </w:p>
    <w:p w14:paraId="15C1A88E" w14:textId="77777777" w:rsidR="00B653F2" w:rsidRDefault="00B653F2" w:rsidP="00B653F2">
      <w:pPr>
        <w:pStyle w:val="Bibliography"/>
      </w:pPr>
      <w:r>
        <w:t xml:space="preserve">Wilcockson, Scott G., and Hilary L. Ashe. 2019. “Drosophila Ovarian Germline Stem Cell Cytocensor Projections Dynamically Receive and Attenuate BMP Signaling.” </w:t>
      </w:r>
      <w:r>
        <w:rPr>
          <w:i/>
          <w:iCs/>
        </w:rPr>
        <w:t>Developmental Cell</w:t>
      </w:r>
      <w:r>
        <w:t xml:space="preserve"> 50 (3): 296-312.e5. https://doi.org/10.1016/j.devcel.2019.05.020.</w:t>
      </w:r>
    </w:p>
    <w:p w14:paraId="416C102D" w14:textId="77777777" w:rsidR="00B653F2" w:rsidRDefault="00B653F2" w:rsidP="00B653F2">
      <w:pPr>
        <w:pStyle w:val="Bibliography"/>
      </w:pPr>
      <w:r>
        <w:t xml:space="preserve">Xie, Ting, and Allan C Spradling. 1998. “Decapentaplegic Is Essential for the Maintenance and Division of Germline Stem Cells in the Drosophila Ovary.” </w:t>
      </w:r>
      <w:r>
        <w:rPr>
          <w:i/>
          <w:iCs/>
        </w:rPr>
        <w:t>Cell</w:t>
      </w:r>
      <w:r>
        <w:t xml:space="preserve"> 94 (2): 251–60. https://doi.org/10.1016/S0092-8674(00)81424-5.</w:t>
      </w:r>
    </w:p>
    <w:p w14:paraId="69B557DA" w14:textId="77777777" w:rsidR="00B653F2" w:rsidRDefault="00B653F2" w:rsidP="00B653F2">
      <w:pPr>
        <w:pStyle w:val="Bibliography"/>
      </w:pPr>
      <w:r>
        <w:t xml:space="preserve">———. 2000. “A Niche Maintaining Germ Line Stem Cells in the Drosophila Ovary.” </w:t>
      </w:r>
      <w:r>
        <w:rPr>
          <w:i/>
          <w:iCs/>
        </w:rPr>
        <w:t>Science</w:t>
      </w:r>
      <w:r>
        <w:t xml:space="preserve"> 290 (5490): 328–30. https://doi.org/10.1126/science.290.5490.328.</w:t>
      </w:r>
    </w:p>
    <w:p w14:paraId="6CF8274D" w14:textId="77777777" w:rsidR="00B653F2" w:rsidRDefault="00B653F2" w:rsidP="00B653F2">
      <w:pPr>
        <w:pStyle w:val="Bibliography"/>
      </w:pPr>
      <w:r>
        <w:t xml:space="preserve">Zaccai, Michèle, and Howard D Lipshitz. 1996. “Differential Distributions of Two Adducin-like Protein Isoforms in the Drosophila Ovary and Early Embryo.” </w:t>
      </w:r>
      <w:r>
        <w:rPr>
          <w:i/>
          <w:iCs/>
        </w:rPr>
        <w:t>Zygote</w:t>
      </w:r>
      <w:r>
        <w:t xml:space="preserve"> 4 (2): 159–66.</w:t>
      </w:r>
    </w:p>
    <w:p w14:paraId="5A803938" w14:textId="63652750" w:rsidR="001923CB" w:rsidRPr="005203CF" w:rsidRDefault="001923CB" w:rsidP="005203CF">
      <w:pPr>
        <w:spacing w:line="360" w:lineRule="auto"/>
        <w:jc w:val="both"/>
        <w:rPr>
          <w:rFonts w:ascii="Arial" w:eastAsia="Arial" w:hAnsi="Arial" w:cs="Arial"/>
          <w:b/>
          <w:bCs/>
        </w:rPr>
      </w:pPr>
      <w:r>
        <w:rPr>
          <w:rFonts w:ascii="Arial" w:eastAsia="Arial" w:hAnsi="Arial" w:cs="Arial"/>
          <w:b/>
          <w:bCs/>
        </w:rPr>
        <w:fldChar w:fldCharType="end"/>
      </w:r>
    </w:p>
    <w:sectPr w:rsidR="001923CB" w:rsidRPr="005203CF" w:rsidSect="005B4BB8">
      <w:footerReference w:type="even" r:id="rId18"/>
      <w:footerReference w:type="default" r:id="rId19"/>
      <w:pgSz w:w="12240" w:h="15840"/>
      <w:pgMar w:top="1440" w:right="1440" w:bottom="1440" w:left="1440" w:header="720" w:footer="720" w:gutter="0"/>
      <w:lnNumType w:countBy="1" w:restart="continuous"/>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7" w:author="Martin, Elliot T" w:date="2022-01-27T13:23:00Z" w:initials="MET">
    <w:p w14:paraId="17256AF3" w14:textId="77777777" w:rsidR="009479B9" w:rsidRDefault="009479B9" w:rsidP="009800C1">
      <w:pPr>
        <w:pStyle w:val="CommentText"/>
      </w:pPr>
      <w:r>
        <w:rPr>
          <w:rStyle w:val="CommentReference"/>
        </w:rPr>
        <w:annotationRef/>
      </w:r>
      <w:r>
        <w:t>One other big name (bucz)</w:t>
      </w:r>
    </w:p>
  </w:comment>
  <w:comment w:id="28" w:author="Martin, Elliot T" w:date="2022-01-27T13:23:00Z" w:initials="MET">
    <w:p w14:paraId="790426BA" w14:textId="77777777" w:rsidR="009479B9" w:rsidRDefault="009479B9" w:rsidP="00CB3E2E">
      <w:pPr>
        <w:pStyle w:val="CommentText"/>
      </w:pPr>
      <w:r>
        <w:rPr>
          <w:rStyle w:val="CommentReference"/>
        </w:rPr>
        <w:annotationRef/>
      </w:r>
      <w:r>
        <w:t>Add a review</w:t>
      </w:r>
    </w:p>
  </w:comment>
  <w:comment w:id="29" w:author="Martin, Elliot T" w:date="2022-01-27T13:44:00Z" w:initials="MET">
    <w:p w14:paraId="1ED7EF33" w14:textId="77777777" w:rsidR="00D71A9E" w:rsidRDefault="00D71A9E" w:rsidP="001F6242">
      <w:pPr>
        <w:pStyle w:val="CommentText"/>
      </w:pPr>
      <w:r>
        <w:rPr>
          <w:rStyle w:val="CommentReference"/>
        </w:rPr>
        <w:annotationRef/>
      </w:r>
      <w:r>
        <w:t>Add more recent reviews</w:t>
      </w:r>
    </w:p>
  </w:comment>
  <w:comment w:id="33" w:author="Martin, Elliot T" w:date="2022-01-27T13:46:00Z" w:initials="MET">
    <w:p w14:paraId="4BE9BA6B" w14:textId="77777777" w:rsidR="0077279F" w:rsidRDefault="0077279F" w:rsidP="003A796A">
      <w:pPr>
        <w:pStyle w:val="CommentText"/>
      </w:pPr>
      <w:r>
        <w:rPr>
          <w:rStyle w:val="CommentReference"/>
        </w:rPr>
        <w:annotationRef/>
      </w:r>
      <w:r>
        <w:t xml:space="preserve">Replace </w:t>
      </w:r>
      <w:proofErr w:type="spellStart"/>
      <w:r>
        <w:t>narbonne</w:t>
      </w:r>
      <w:proofErr w:type="spellEnd"/>
      <w:r>
        <w:t xml:space="preserve"> with review from danialston johnson</w:t>
      </w:r>
    </w:p>
  </w:comment>
  <w:comment w:id="32" w:author="Martin, Elliot T" w:date="2022-01-27T13:48:00Z" w:initials="MET">
    <w:p w14:paraId="4E2D8CF6" w14:textId="77777777" w:rsidR="0077279F" w:rsidRDefault="0077279F" w:rsidP="001D2503">
      <w:pPr>
        <w:pStyle w:val="CommentText"/>
      </w:pPr>
      <w:r>
        <w:rPr>
          <w:rStyle w:val="CommentReference"/>
        </w:rPr>
        <w:annotationRef/>
      </w:r>
      <w:r>
        <w:t>Replace both refs with approp</w:t>
      </w:r>
    </w:p>
  </w:comment>
  <w:comment w:id="50" w:author="Rangan, Prashanth" w:date="2022-01-31T08:16:00Z" w:initials="RP">
    <w:p w14:paraId="7B93D0B0" w14:textId="7EC7A28E" w:rsidR="00082280" w:rsidRDefault="00082280">
      <w:pPr>
        <w:pStyle w:val="CommentText"/>
      </w:pPr>
      <w:r>
        <w:rPr>
          <w:rStyle w:val="CommentReference"/>
        </w:rPr>
        <w:annotationRef/>
      </w:r>
      <w:r>
        <w:t>Say germaria and early egg chambers for Y-WT</w:t>
      </w:r>
    </w:p>
  </w:comment>
  <w:comment w:id="51" w:author="Elliot Martin" w:date="2022-01-31T09:30:00Z" w:initials="EM">
    <w:p w14:paraId="4CDB0F41" w14:textId="0519C103" w:rsidR="00F168D4" w:rsidRDefault="00F168D4">
      <w:pPr>
        <w:pStyle w:val="CommentText"/>
      </w:pPr>
      <w:r>
        <w:rPr>
          <w:rStyle w:val="CommentReference"/>
        </w:rPr>
        <w:annotationRef/>
      </w:r>
      <w:r>
        <w:t xml:space="preserve">Change table to read </w:t>
      </w:r>
      <w:proofErr w:type="spellStart"/>
      <w:r>
        <w:t>germarium+early</w:t>
      </w:r>
      <w:proofErr w:type="spellEnd"/>
      <w:r>
        <w:t xml:space="preserve"> egg chambers</w:t>
      </w:r>
    </w:p>
  </w:comment>
  <w:comment w:id="75" w:author="Rangan, Prashanth" w:date="2022-01-31T08:28:00Z" w:initials="RP">
    <w:p w14:paraId="0F0033E6" w14:textId="6CCFFB5B" w:rsidR="00CB3C35" w:rsidRDefault="00CB3C35">
      <w:pPr>
        <w:pStyle w:val="CommentText"/>
      </w:pPr>
      <w:r>
        <w:rPr>
          <w:rStyle w:val="CommentReference"/>
        </w:rPr>
        <w:annotationRef/>
      </w:r>
      <w:r>
        <w:t>Reduce gain of GFP!</w:t>
      </w:r>
    </w:p>
  </w:comment>
  <w:comment w:id="81" w:author="Rangan, Prashanth" w:date="2022-01-31T08:40:00Z" w:initials="RP">
    <w:p w14:paraId="7138F960" w14:textId="5457F1FB" w:rsidR="00715A2D" w:rsidRDefault="00715A2D">
      <w:pPr>
        <w:pStyle w:val="CommentText"/>
      </w:pPr>
      <w:r>
        <w:rPr>
          <w:rStyle w:val="CommentReference"/>
        </w:rPr>
        <w:annotationRef/>
      </w:r>
      <w:r>
        <w:t>This is switched</w:t>
      </w:r>
    </w:p>
  </w:comment>
  <w:comment w:id="196" w:author="Rangan, Prashanth" w:date="2022-01-31T09:02:00Z" w:initials="RP">
    <w:p w14:paraId="2A7B4F3C" w14:textId="2A93EA68" w:rsidR="003941F3" w:rsidRDefault="003941F3">
      <w:pPr>
        <w:pStyle w:val="CommentText"/>
      </w:pPr>
      <w:r>
        <w:rPr>
          <w:rStyle w:val="CommentReference"/>
        </w:rPr>
        <w:annotationRef/>
      </w:r>
      <w:r>
        <w:t>What is this?</w:t>
      </w:r>
    </w:p>
  </w:comment>
  <w:comment w:id="233" w:author="Rangan, Prashanth" w:date="2022-01-31T08:36:00Z" w:initials="RP">
    <w:p w14:paraId="2DA5C09C" w14:textId="77777777" w:rsidR="004523F4" w:rsidRDefault="004523F4" w:rsidP="004523F4">
      <w:pPr>
        <w:pStyle w:val="CommentText"/>
      </w:pPr>
      <w:r>
        <w:rPr>
          <w:rStyle w:val="CommentReference"/>
        </w:rPr>
        <w:annotationRef/>
      </w:r>
      <w:r>
        <w:t xml:space="preserve">The order is </w:t>
      </w:r>
      <w:proofErr w:type="gramStart"/>
      <w:r>
        <w:t>switched ?</w:t>
      </w:r>
      <w:proofErr w:type="gramEnd"/>
    </w:p>
    <w:p w14:paraId="4ADAE109" w14:textId="77777777" w:rsidR="004523F4" w:rsidRDefault="004523F4" w:rsidP="004523F4">
      <w:pPr>
        <w:pStyle w:val="CommentText"/>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17256AF3" w15:done="1"/>
  <w15:commentEx w15:paraId="790426BA" w15:done="1"/>
  <w15:commentEx w15:paraId="1ED7EF33" w15:done="1"/>
  <w15:commentEx w15:paraId="4BE9BA6B" w15:done="1"/>
  <w15:commentEx w15:paraId="4E2D8CF6" w15:done="1"/>
  <w15:commentEx w15:paraId="7B93D0B0" w15:done="1"/>
  <w15:commentEx w15:paraId="4CDB0F41" w15:paraIdParent="7B93D0B0" w15:done="1"/>
  <w15:commentEx w15:paraId="0F0033E6" w15:done="1"/>
  <w15:commentEx w15:paraId="7138F960" w15:done="1"/>
  <w15:commentEx w15:paraId="2A7B4F3C" w15:done="0"/>
  <w15:commentEx w15:paraId="4ADAE109"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59D1B49" w16cex:dateUtc="2022-01-27T18:23:00Z"/>
  <w16cex:commentExtensible w16cex:durableId="259D1B6D" w16cex:dateUtc="2022-01-27T18:23:00Z"/>
  <w16cex:commentExtensible w16cex:durableId="259D2036" w16cex:dateUtc="2022-01-27T18:44:00Z"/>
  <w16cex:commentExtensible w16cex:durableId="259D20B2" w16cex:dateUtc="2022-01-27T18:46:00Z"/>
  <w16cex:commentExtensible w16cex:durableId="259D2117" w16cex:dateUtc="2022-01-27T18:48:00Z"/>
  <w16cex:commentExtensible w16cex:durableId="25A2196A" w16cex:dateUtc="2022-01-31T13:16:00Z"/>
  <w16cex:commentExtensible w16cex:durableId="25A22AC6" w16cex:dateUtc="2022-01-31T14:30:00Z"/>
  <w16cex:commentExtensible w16cex:durableId="25A21C3B" w16cex:dateUtc="2022-01-31T13:28:00Z"/>
  <w16cex:commentExtensible w16cex:durableId="25A21EE7" w16cex:dateUtc="2022-01-31T13:40:00Z"/>
  <w16cex:commentExtensible w16cex:durableId="25A2240F" w16cex:dateUtc="2022-01-31T14:02:00Z"/>
  <w16cex:commentExtensible w16cex:durableId="25A23562" w16cex:dateUtc="2022-01-31T13:3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17256AF3" w16cid:durableId="259D1B49"/>
  <w16cid:commentId w16cid:paraId="790426BA" w16cid:durableId="259D1B6D"/>
  <w16cid:commentId w16cid:paraId="1ED7EF33" w16cid:durableId="259D2036"/>
  <w16cid:commentId w16cid:paraId="4BE9BA6B" w16cid:durableId="259D20B2"/>
  <w16cid:commentId w16cid:paraId="4E2D8CF6" w16cid:durableId="259D2117"/>
  <w16cid:commentId w16cid:paraId="7B93D0B0" w16cid:durableId="25A2196A"/>
  <w16cid:commentId w16cid:paraId="4CDB0F41" w16cid:durableId="25A22AC6"/>
  <w16cid:commentId w16cid:paraId="0F0033E6" w16cid:durableId="25A21C3B"/>
  <w16cid:commentId w16cid:paraId="7138F960" w16cid:durableId="25A21EE7"/>
  <w16cid:commentId w16cid:paraId="2A7B4F3C" w16cid:durableId="25A2240F"/>
  <w16cid:commentId w16cid:paraId="4ADAE109" w16cid:durableId="25A235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4155B" w14:textId="77777777" w:rsidR="00BA0D87" w:rsidRDefault="00BA0D87" w:rsidP="00796E44">
      <w:pPr>
        <w:spacing w:after="0" w:line="240" w:lineRule="auto"/>
      </w:pPr>
      <w:r>
        <w:separator/>
      </w:r>
    </w:p>
  </w:endnote>
  <w:endnote w:type="continuationSeparator" w:id="0">
    <w:p w14:paraId="32876697" w14:textId="77777777" w:rsidR="00BA0D87" w:rsidRDefault="00BA0D87" w:rsidP="00796E4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Lucida Sans">
    <w:panose1 w:val="020B0602030504020204"/>
    <w:charset w:val="4D"/>
    <w:family w:val="swiss"/>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995527735"/>
      <w:docPartObj>
        <w:docPartGallery w:val="Page Numbers (Bottom of Page)"/>
        <w:docPartUnique/>
      </w:docPartObj>
    </w:sdtPr>
    <w:sdtEndPr>
      <w:rPr>
        <w:rStyle w:val="PageNumber"/>
      </w:rPr>
    </w:sdtEndPr>
    <w:sdtContent>
      <w:p w14:paraId="443F91B1" w14:textId="00D88F4F"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FBD179B" w14:textId="77777777" w:rsidR="003302A3" w:rsidRDefault="003302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800794313"/>
      <w:docPartObj>
        <w:docPartGallery w:val="Page Numbers (Bottom of Page)"/>
        <w:docPartUnique/>
      </w:docPartObj>
    </w:sdtPr>
    <w:sdtEndPr>
      <w:rPr>
        <w:rStyle w:val="PageNumber"/>
      </w:rPr>
    </w:sdtEndPr>
    <w:sdtContent>
      <w:p w14:paraId="101C9571" w14:textId="4D404067" w:rsidR="003302A3" w:rsidRDefault="003302A3" w:rsidP="00986732">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0B77DB16" w14:textId="77777777" w:rsidR="003302A3" w:rsidRDefault="003302A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511198" w14:textId="77777777" w:rsidR="00BA0D87" w:rsidRDefault="00BA0D87" w:rsidP="00796E44">
      <w:pPr>
        <w:spacing w:after="0" w:line="240" w:lineRule="auto"/>
      </w:pPr>
      <w:r>
        <w:separator/>
      </w:r>
    </w:p>
  </w:footnote>
  <w:footnote w:type="continuationSeparator" w:id="0">
    <w:p w14:paraId="254E52D6" w14:textId="77777777" w:rsidR="00BA0D87" w:rsidRDefault="00BA0D87" w:rsidP="00796E4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784BFE"/>
    <w:multiLevelType w:val="hybridMultilevel"/>
    <w:tmpl w:val="51CA2676"/>
    <w:lvl w:ilvl="0" w:tplc="5314A56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2730591"/>
    <w:multiLevelType w:val="hybridMultilevel"/>
    <w:tmpl w:val="AB4033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E23320"/>
    <w:multiLevelType w:val="hybridMultilevel"/>
    <w:tmpl w:val="3BC0B78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Elliot Martin">
    <w15:presenceInfo w15:providerId="Windows Live" w15:userId="31f79c2c0b7a9dfb"/>
  </w15:person>
  <w15:person w15:author="Rangan, Prashanth">
    <w15:presenceInfo w15:providerId="AD" w15:userId="S::prangan@albany.edu::97599dd9-86ac-4464-a54d-2d708269178f"/>
  </w15:person>
  <w15:person w15:author="Martin, Elliot T">
    <w15:presenceInfo w15:providerId="AD" w15:userId="S::etmartin@albany.edu::bf0978d2-93d3-406c-9fe5-3622238b83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trackRevision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263BD77F"/>
    <w:rsid w:val="0000524A"/>
    <w:rsid w:val="00013C9B"/>
    <w:rsid w:val="00016CA1"/>
    <w:rsid w:val="000170AA"/>
    <w:rsid w:val="000171BD"/>
    <w:rsid w:val="0001766C"/>
    <w:rsid w:val="00022F0F"/>
    <w:rsid w:val="00024AA9"/>
    <w:rsid w:val="00030C02"/>
    <w:rsid w:val="00036A6C"/>
    <w:rsid w:val="0003729B"/>
    <w:rsid w:val="00041E5A"/>
    <w:rsid w:val="00043626"/>
    <w:rsid w:val="00051823"/>
    <w:rsid w:val="00055984"/>
    <w:rsid w:val="00067D35"/>
    <w:rsid w:val="00073595"/>
    <w:rsid w:val="00075E05"/>
    <w:rsid w:val="00077893"/>
    <w:rsid w:val="000814A6"/>
    <w:rsid w:val="00082280"/>
    <w:rsid w:val="000835BB"/>
    <w:rsid w:val="000869E8"/>
    <w:rsid w:val="00093C4A"/>
    <w:rsid w:val="000B744F"/>
    <w:rsid w:val="000D25EA"/>
    <w:rsid w:val="000E0EF8"/>
    <w:rsid w:val="000F2C1F"/>
    <w:rsid w:val="000F3F2B"/>
    <w:rsid w:val="000F5FA1"/>
    <w:rsid w:val="000F619E"/>
    <w:rsid w:val="00100CB6"/>
    <w:rsid w:val="00101302"/>
    <w:rsid w:val="0010691B"/>
    <w:rsid w:val="00107CC6"/>
    <w:rsid w:val="0011241E"/>
    <w:rsid w:val="00125A27"/>
    <w:rsid w:val="001351D0"/>
    <w:rsid w:val="00135253"/>
    <w:rsid w:val="001417C5"/>
    <w:rsid w:val="00142685"/>
    <w:rsid w:val="00145C81"/>
    <w:rsid w:val="00146F9A"/>
    <w:rsid w:val="00152B0C"/>
    <w:rsid w:val="00155666"/>
    <w:rsid w:val="001570BB"/>
    <w:rsid w:val="001611F4"/>
    <w:rsid w:val="00162802"/>
    <w:rsid w:val="0016511E"/>
    <w:rsid w:val="001739FE"/>
    <w:rsid w:val="00191E60"/>
    <w:rsid w:val="001923CB"/>
    <w:rsid w:val="00196348"/>
    <w:rsid w:val="001A021F"/>
    <w:rsid w:val="001A0F22"/>
    <w:rsid w:val="001A1579"/>
    <w:rsid w:val="001A4356"/>
    <w:rsid w:val="001A5794"/>
    <w:rsid w:val="001A5AA4"/>
    <w:rsid w:val="001A64F1"/>
    <w:rsid w:val="001A7B3C"/>
    <w:rsid w:val="001B3D38"/>
    <w:rsid w:val="001B432B"/>
    <w:rsid w:val="001B6883"/>
    <w:rsid w:val="001D38A4"/>
    <w:rsid w:val="001D6D25"/>
    <w:rsid w:val="001E1880"/>
    <w:rsid w:val="001E5E38"/>
    <w:rsid w:val="001E6210"/>
    <w:rsid w:val="00204E42"/>
    <w:rsid w:val="00221D5A"/>
    <w:rsid w:val="00221F2D"/>
    <w:rsid w:val="002477A0"/>
    <w:rsid w:val="0025345A"/>
    <w:rsid w:val="002617E2"/>
    <w:rsid w:val="0026458C"/>
    <w:rsid w:val="0027581C"/>
    <w:rsid w:val="00277298"/>
    <w:rsid w:val="002801B1"/>
    <w:rsid w:val="00280A13"/>
    <w:rsid w:val="0029412F"/>
    <w:rsid w:val="00296B8D"/>
    <w:rsid w:val="002A06A7"/>
    <w:rsid w:val="002A0864"/>
    <w:rsid w:val="002A1B07"/>
    <w:rsid w:val="002C04CD"/>
    <w:rsid w:val="002D2B1B"/>
    <w:rsid w:val="002D3BD7"/>
    <w:rsid w:val="002E0158"/>
    <w:rsid w:val="002E0B9F"/>
    <w:rsid w:val="002E25B7"/>
    <w:rsid w:val="002F4082"/>
    <w:rsid w:val="003008EF"/>
    <w:rsid w:val="003031CF"/>
    <w:rsid w:val="00307CD9"/>
    <w:rsid w:val="003103D7"/>
    <w:rsid w:val="00312AF7"/>
    <w:rsid w:val="003134E2"/>
    <w:rsid w:val="00314BF4"/>
    <w:rsid w:val="00322A91"/>
    <w:rsid w:val="00322F00"/>
    <w:rsid w:val="00324EE3"/>
    <w:rsid w:val="003302A3"/>
    <w:rsid w:val="0033582F"/>
    <w:rsid w:val="00340A32"/>
    <w:rsid w:val="00341932"/>
    <w:rsid w:val="003421DB"/>
    <w:rsid w:val="003422F1"/>
    <w:rsid w:val="00344D3D"/>
    <w:rsid w:val="00345578"/>
    <w:rsid w:val="003459D0"/>
    <w:rsid w:val="0034637B"/>
    <w:rsid w:val="00346828"/>
    <w:rsid w:val="003501BB"/>
    <w:rsid w:val="003538B2"/>
    <w:rsid w:val="00361848"/>
    <w:rsid w:val="00380A56"/>
    <w:rsid w:val="003837B8"/>
    <w:rsid w:val="00385E75"/>
    <w:rsid w:val="003904A1"/>
    <w:rsid w:val="00390D1B"/>
    <w:rsid w:val="003941F3"/>
    <w:rsid w:val="00394C9D"/>
    <w:rsid w:val="003A6F20"/>
    <w:rsid w:val="003B0C15"/>
    <w:rsid w:val="003B6EFF"/>
    <w:rsid w:val="003C20C8"/>
    <w:rsid w:val="003C735D"/>
    <w:rsid w:val="003D053F"/>
    <w:rsid w:val="003D5D72"/>
    <w:rsid w:val="003D6457"/>
    <w:rsid w:val="003E1C34"/>
    <w:rsid w:val="003E45D2"/>
    <w:rsid w:val="003F3DA4"/>
    <w:rsid w:val="003F668E"/>
    <w:rsid w:val="003F7C95"/>
    <w:rsid w:val="0040364B"/>
    <w:rsid w:val="004102A3"/>
    <w:rsid w:val="00413E1E"/>
    <w:rsid w:val="00420E32"/>
    <w:rsid w:val="0042174D"/>
    <w:rsid w:val="00421D11"/>
    <w:rsid w:val="00425BFB"/>
    <w:rsid w:val="00431DF5"/>
    <w:rsid w:val="004346C7"/>
    <w:rsid w:val="00441D03"/>
    <w:rsid w:val="004523F4"/>
    <w:rsid w:val="0045311D"/>
    <w:rsid w:val="0045737D"/>
    <w:rsid w:val="0046001D"/>
    <w:rsid w:val="00460E74"/>
    <w:rsid w:val="00466AA6"/>
    <w:rsid w:val="00466D0B"/>
    <w:rsid w:val="004718E9"/>
    <w:rsid w:val="0047200A"/>
    <w:rsid w:val="004725D9"/>
    <w:rsid w:val="00474901"/>
    <w:rsid w:val="004801A9"/>
    <w:rsid w:val="00482317"/>
    <w:rsid w:val="00496DFE"/>
    <w:rsid w:val="004A1008"/>
    <w:rsid w:val="004A5C77"/>
    <w:rsid w:val="004B1AFB"/>
    <w:rsid w:val="004C3BE6"/>
    <w:rsid w:val="004C4DD8"/>
    <w:rsid w:val="004D0B05"/>
    <w:rsid w:val="004D3400"/>
    <w:rsid w:val="004E26F0"/>
    <w:rsid w:val="004E6DBE"/>
    <w:rsid w:val="004EC552"/>
    <w:rsid w:val="004F1DCC"/>
    <w:rsid w:val="004F32C4"/>
    <w:rsid w:val="004F4E2A"/>
    <w:rsid w:val="0051010D"/>
    <w:rsid w:val="00511F11"/>
    <w:rsid w:val="005203CF"/>
    <w:rsid w:val="00520BC2"/>
    <w:rsid w:val="00521CD5"/>
    <w:rsid w:val="005325E2"/>
    <w:rsid w:val="00534CC0"/>
    <w:rsid w:val="00536D24"/>
    <w:rsid w:val="005372B5"/>
    <w:rsid w:val="00537EAF"/>
    <w:rsid w:val="00540A4A"/>
    <w:rsid w:val="00542976"/>
    <w:rsid w:val="00547E6E"/>
    <w:rsid w:val="00547FCC"/>
    <w:rsid w:val="0056216D"/>
    <w:rsid w:val="005668FE"/>
    <w:rsid w:val="005673F7"/>
    <w:rsid w:val="0057010F"/>
    <w:rsid w:val="0057157B"/>
    <w:rsid w:val="005829A6"/>
    <w:rsid w:val="00585B68"/>
    <w:rsid w:val="00585F83"/>
    <w:rsid w:val="005957E4"/>
    <w:rsid w:val="005972A8"/>
    <w:rsid w:val="005A7EC6"/>
    <w:rsid w:val="005B4BB8"/>
    <w:rsid w:val="005C313B"/>
    <w:rsid w:val="005C50C2"/>
    <w:rsid w:val="005C6629"/>
    <w:rsid w:val="005C666A"/>
    <w:rsid w:val="005D5DB4"/>
    <w:rsid w:val="005E16DE"/>
    <w:rsid w:val="005E4C85"/>
    <w:rsid w:val="005E5A4F"/>
    <w:rsid w:val="005F3D42"/>
    <w:rsid w:val="005F6841"/>
    <w:rsid w:val="00613C4D"/>
    <w:rsid w:val="00633A97"/>
    <w:rsid w:val="00634FF5"/>
    <w:rsid w:val="00644B2B"/>
    <w:rsid w:val="00645EB6"/>
    <w:rsid w:val="00651449"/>
    <w:rsid w:val="00665BD7"/>
    <w:rsid w:val="006767CE"/>
    <w:rsid w:val="0068002A"/>
    <w:rsid w:val="00680323"/>
    <w:rsid w:val="006837A8"/>
    <w:rsid w:val="00696439"/>
    <w:rsid w:val="006A29D9"/>
    <w:rsid w:val="006A459E"/>
    <w:rsid w:val="006A7126"/>
    <w:rsid w:val="006C0FBE"/>
    <w:rsid w:val="006CE4D9"/>
    <w:rsid w:val="006D37DC"/>
    <w:rsid w:val="006E2203"/>
    <w:rsid w:val="006E7292"/>
    <w:rsid w:val="006F217C"/>
    <w:rsid w:val="007016DC"/>
    <w:rsid w:val="00712094"/>
    <w:rsid w:val="007125F5"/>
    <w:rsid w:val="00713415"/>
    <w:rsid w:val="00715A2D"/>
    <w:rsid w:val="00717D80"/>
    <w:rsid w:val="00721D35"/>
    <w:rsid w:val="007230D4"/>
    <w:rsid w:val="00723517"/>
    <w:rsid w:val="00727E22"/>
    <w:rsid w:val="00735DB2"/>
    <w:rsid w:val="00751418"/>
    <w:rsid w:val="007522BE"/>
    <w:rsid w:val="00755D7A"/>
    <w:rsid w:val="007604FF"/>
    <w:rsid w:val="007650D1"/>
    <w:rsid w:val="0077163B"/>
    <w:rsid w:val="0077279F"/>
    <w:rsid w:val="00774316"/>
    <w:rsid w:val="00775AE6"/>
    <w:rsid w:val="0077722C"/>
    <w:rsid w:val="007819FC"/>
    <w:rsid w:val="007848BD"/>
    <w:rsid w:val="0078641F"/>
    <w:rsid w:val="0079365D"/>
    <w:rsid w:val="00796466"/>
    <w:rsid w:val="00796E44"/>
    <w:rsid w:val="007A0B1D"/>
    <w:rsid w:val="007A285E"/>
    <w:rsid w:val="007A2E01"/>
    <w:rsid w:val="007B0B0D"/>
    <w:rsid w:val="007B2815"/>
    <w:rsid w:val="007B6C35"/>
    <w:rsid w:val="007C2BE4"/>
    <w:rsid w:val="007C5E45"/>
    <w:rsid w:val="007C7FC5"/>
    <w:rsid w:val="007D1F67"/>
    <w:rsid w:val="007D7941"/>
    <w:rsid w:val="007E0E1F"/>
    <w:rsid w:val="007E4C75"/>
    <w:rsid w:val="007F3C85"/>
    <w:rsid w:val="007F5532"/>
    <w:rsid w:val="007F5B39"/>
    <w:rsid w:val="00801740"/>
    <w:rsid w:val="00804503"/>
    <w:rsid w:val="00812D16"/>
    <w:rsid w:val="00816AB9"/>
    <w:rsid w:val="008175AB"/>
    <w:rsid w:val="0082766B"/>
    <w:rsid w:val="008341E4"/>
    <w:rsid w:val="008356D3"/>
    <w:rsid w:val="008357A7"/>
    <w:rsid w:val="0084125A"/>
    <w:rsid w:val="008466A1"/>
    <w:rsid w:val="00865E56"/>
    <w:rsid w:val="00870DD6"/>
    <w:rsid w:val="008710AC"/>
    <w:rsid w:val="0087343A"/>
    <w:rsid w:val="00875858"/>
    <w:rsid w:val="00875FF8"/>
    <w:rsid w:val="008802A5"/>
    <w:rsid w:val="00887B88"/>
    <w:rsid w:val="00893F5A"/>
    <w:rsid w:val="008942D5"/>
    <w:rsid w:val="008A0BCC"/>
    <w:rsid w:val="008A0C58"/>
    <w:rsid w:val="008B0662"/>
    <w:rsid w:val="008C0187"/>
    <w:rsid w:val="008D111E"/>
    <w:rsid w:val="008D269C"/>
    <w:rsid w:val="008D4086"/>
    <w:rsid w:val="008D4529"/>
    <w:rsid w:val="008D48FC"/>
    <w:rsid w:val="008D54AC"/>
    <w:rsid w:val="008E01BC"/>
    <w:rsid w:val="008E5D53"/>
    <w:rsid w:val="008F0890"/>
    <w:rsid w:val="008F7340"/>
    <w:rsid w:val="008F778F"/>
    <w:rsid w:val="00902D44"/>
    <w:rsid w:val="0090318B"/>
    <w:rsid w:val="0090369C"/>
    <w:rsid w:val="0090433D"/>
    <w:rsid w:val="00910C8B"/>
    <w:rsid w:val="00917668"/>
    <w:rsid w:val="00925318"/>
    <w:rsid w:val="009257C6"/>
    <w:rsid w:val="00926556"/>
    <w:rsid w:val="0092682D"/>
    <w:rsid w:val="00926E47"/>
    <w:rsid w:val="009274FC"/>
    <w:rsid w:val="0093071B"/>
    <w:rsid w:val="00941A8E"/>
    <w:rsid w:val="00944168"/>
    <w:rsid w:val="00946ABB"/>
    <w:rsid w:val="009472C4"/>
    <w:rsid w:val="009479B9"/>
    <w:rsid w:val="00956C14"/>
    <w:rsid w:val="00962E82"/>
    <w:rsid w:val="00963295"/>
    <w:rsid w:val="00971F87"/>
    <w:rsid w:val="0097348D"/>
    <w:rsid w:val="0097562F"/>
    <w:rsid w:val="009777A6"/>
    <w:rsid w:val="009809D3"/>
    <w:rsid w:val="00982C66"/>
    <w:rsid w:val="00983A74"/>
    <w:rsid w:val="00991D6B"/>
    <w:rsid w:val="009A005A"/>
    <w:rsid w:val="009A07CC"/>
    <w:rsid w:val="009A3FB2"/>
    <w:rsid w:val="009A47BA"/>
    <w:rsid w:val="009A534D"/>
    <w:rsid w:val="009A563E"/>
    <w:rsid w:val="009A6E3D"/>
    <w:rsid w:val="009B27FE"/>
    <w:rsid w:val="009B2C3A"/>
    <w:rsid w:val="009B3AFC"/>
    <w:rsid w:val="009B71D7"/>
    <w:rsid w:val="009C0434"/>
    <w:rsid w:val="009C35E8"/>
    <w:rsid w:val="009C6D8D"/>
    <w:rsid w:val="009D1815"/>
    <w:rsid w:val="009D2BCB"/>
    <w:rsid w:val="009D4D0D"/>
    <w:rsid w:val="009E17B3"/>
    <w:rsid w:val="009E2B6F"/>
    <w:rsid w:val="009F1373"/>
    <w:rsid w:val="009F5CD2"/>
    <w:rsid w:val="009F6325"/>
    <w:rsid w:val="00A13B32"/>
    <w:rsid w:val="00A21C3A"/>
    <w:rsid w:val="00A23E29"/>
    <w:rsid w:val="00A248BF"/>
    <w:rsid w:val="00A25318"/>
    <w:rsid w:val="00A50B13"/>
    <w:rsid w:val="00A62DCB"/>
    <w:rsid w:val="00A64338"/>
    <w:rsid w:val="00A64681"/>
    <w:rsid w:val="00A64A7F"/>
    <w:rsid w:val="00A6671D"/>
    <w:rsid w:val="00A70D12"/>
    <w:rsid w:val="00A71554"/>
    <w:rsid w:val="00A725FF"/>
    <w:rsid w:val="00A85FE7"/>
    <w:rsid w:val="00A860C3"/>
    <w:rsid w:val="00A86BCD"/>
    <w:rsid w:val="00A9108B"/>
    <w:rsid w:val="00A939CA"/>
    <w:rsid w:val="00AA0290"/>
    <w:rsid w:val="00AA20CC"/>
    <w:rsid w:val="00AA4ABB"/>
    <w:rsid w:val="00AB3086"/>
    <w:rsid w:val="00AC06EC"/>
    <w:rsid w:val="00AC5EE2"/>
    <w:rsid w:val="00AD0047"/>
    <w:rsid w:val="00AD7B12"/>
    <w:rsid w:val="00AE34A4"/>
    <w:rsid w:val="00AF046E"/>
    <w:rsid w:val="00AF1CC5"/>
    <w:rsid w:val="00AF2B72"/>
    <w:rsid w:val="00AF4A7E"/>
    <w:rsid w:val="00AF610F"/>
    <w:rsid w:val="00B01ED0"/>
    <w:rsid w:val="00B1626F"/>
    <w:rsid w:val="00B211FF"/>
    <w:rsid w:val="00B265F3"/>
    <w:rsid w:val="00B26E9F"/>
    <w:rsid w:val="00B3047E"/>
    <w:rsid w:val="00B32165"/>
    <w:rsid w:val="00B32A1A"/>
    <w:rsid w:val="00B349AD"/>
    <w:rsid w:val="00B34DDE"/>
    <w:rsid w:val="00B35DA7"/>
    <w:rsid w:val="00B370F3"/>
    <w:rsid w:val="00B42E83"/>
    <w:rsid w:val="00B50B67"/>
    <w:rsid w:val="00B5405A"/>
    <w:rsid w:val="00B564E7"/>
    <w:rsid w:val="00B646AE"/>
    <w:rsid w:val="00B653F2"/>
    <w:rsid w:val="00B6768C"/>
    <w:rsid w:val="00B71808"/>
    <w:rsid w:val="00B74C0D"/>
    <w:rsid w:val="00B754A6"/>
    <w:rsid w:val="00B80E8A"/>
    <w:rsid w:val="00B818F1"/>
    <w:rsid w:val="00B8298E"/>
    <w:rsid w:val="00B83F05"/>
    <w:rsid w:val="00B85F10"/>
    <w:rsid w:val="00B94EAB"/>
    <w:rsid w:val="00B964B3"/>
    <w:rsid w:val="00BA0D87"/>
    <w:rsid w:val="00BA0D97"/>
    <w:rsid w:val="00BA1F78"/>
    <w:rsid w:val="00BB5887"/>
    <w:rsid w:val="00BC57D1"/>
    <w:rsid w:val="00BD1B2A"/>
    <w:rsid w:val="00BE1370"/>
    <w:rsid w:val="00BE4849"/>
    <w:rsid w:val="00BF3479"/>
    <w:rsid w:val="00BF6B2F"/>
    <w:rsid w:val="00C1354C"/>
    <w:rsid w:val="00C2449A"/>
    <w:rsid w:val="00C30721"/>
    <w:rsid w:val="00C30D26"/>
    <w:rsid w:val="00C3338C"/>
    <w:rsid w:val="00C3388B"/>
    <w:rsid w:val="00C351DB"/>
    <w:rsid w:val="00C36421"/>
    <w:rsid w:val="00C41A43"/>
    <w:rsid w:val="00C43DE4"/>
    <w:rsid w:val="00C447F6"/>
    <w:rsid w:val="00C44D22"/>
    <w:rsid w:val="00C6267D"/>
    <w:rsid w:val="00C64BB6"/>
    <w:rsid w:val="00C71ABF"/>
    <w:rsid w:val="00C75399"/>
    <w:rsid w:val="00C7561B"/>
    <w:rsid w:val="00C75B5C"/>
    <w:rsid w:val="00C77576"/>
    <w:rsid w:val="00C87559"/>
    <w:rsid w:val="00CA1717"/>
    <w:rsid w:val="00CA380E"/>
    <w:rsid w:val="00CA3C9D"/>
    <w:rsid w:val="00CA73F9"/>
    <w:rsid w:val="00CB08D9"/>
    <w:rsid w:val="00CB3C35"/>
    <w:rsid w:val="00CB5839"/>
    <w:rsid w:val="00CB6387"/>
    <w:rsid w:val="00CC65FE"/>
    <w:rsid w:val="00CF1CB9"/>
    <w:rsid w:val="00CF44DC"/>
    <w:rsid w:val="00CF5CA8"/>
    <w:rsid w:val="00CF78BC"/>
    <w:rsid w:val="00D00C35"/>
    <w:rsid w:val="00D01DBA"/>
    <w:rsid w:val="00D03F86"/>
    <w:rsid w:val="00D12604"/>
    <w:rsid w:val="00D12878"/>
    <w:rsid w:val="00D15D3C"/>
    <w:rsid w:val="00D27FA3"/>
    <w:rsid w:val="00D335D8"/>
    <w:rsid w:val="00D40797"/>
    <w:rsid w:val="00D42EF6"/>
    <w:rsid w:val="00D65F21"/>
    <w:rsid w:val="00D7063F"/>
    <w:rsid w:val="00D71A9E"/>
    <w:rsid w:val="00D77A02"/>
    <w:rsid w:val="00D92CBC"/>
    <w:rsid w:val="00D96641"/>
    <w:rsid w:val="00DA2B95"/>
    <w:rsid w:val="00DA3C0D"/>
    <w:rsid w:val="00DA6254"/>
    <w:rsid w:val="00DB2858"/>
    <w:rsid w:val="00DB4B81"/>
    <w:rsid w:val="00DC20CE"/>
    <w:rsid w:val="00DC23A8"/>
    <w:rsid w:val="00DE01F9"/>
    <w:rsid w:val="00DE530C"/>
    <w:rsid w:val="00DE6C44"/>
    <w:rsid w:val="00DF0C49"/>
    <w:rsid w:val="00E01751"/>
    <w:rsid w:val="00E07398"/>
    <w:rsid w:val="00E07DAF"/>
    <w:rsid w:val="00E17F93"/>
    <w:rsid w:val="00E25EAE"/>
    <w:rsid w:val="00E27A03"/>
    <w:rsid w:val="00E3034A"/>
    <w:rsid w:val="00E30F7F"/>
    <w:rsid w:val="00E40A0E"/>
    <w:rsid w:val="00E45840"/>
    <w:rsid w:val="00E45A5B"/>
    <w:rsid w:val="00E46D4A"/>
    <w:rsid w:val="00E477D6"/>
    <w:rsid w:val="00E51DE4"/>
    <w:rsid w:val="00E51F5B"/>
    <w:rsid w:val="00E52D4B"/>
    <w:rsid w:val="00E535D1"/>
    <w:rsid w:val="00E65782"/>
    <w:rsid w:val="00E70A11"/>
    <w:rsid w:val="00E71776"/>
    <w:rsid w:val="00E75883"/>
    <w:rsid w:val="00E77BA7"/>
    <w:rsid w:val="00E8324B"/>
    <w:rsid w:val="00E84A64"/>
    <w:rsid w:val="00E901C6"/>
    <w:rsid w:val="00E90E3E"/>
    <w:rsid w:val="00E9376A"/>
    <w:rsid w:val="00E94100"/>
    <w:rsid w:val="00EA2F70"/>
    <w:rsid w:val="00EB052A"/>
    <w:rsid w:val="00EB5E28"/>
    <w:rsid w:val="00EC04ED"/>
    <w:rsid w:val="00EC5F6E"/>
    <w:rsid w:val="00ED1AEE"/>
    <w:rsid w:val="00EE0497"/>
    <w:rsid w:val="00EE4DE7"/>
    <w:rsid w:val="00EE5975"/>
    <w:rsid w:val="00EF3794"/>
    <w:rsid w:val="00EF4D3C"/>
    <w:rsid w:val="00EF5E3B"/>
    <w:rsid w:val="00EF6B58"/>
    <w:rsid w:val="00F01909"/>
    <w:rsid w:val="00F0669A"/>
    <w:rsid w:val="00F10031"/>
    <w:rsid w:val="00F1655A"/>
    <w:rsid w:val="00F168D4"/>
    <w:rsid w:val="00F2179D"/>
    <w:rsid w:val="00F21D14"/>
    <w:rsid w:val="00F27A32"/>
    <w:rsid w:val="00F4537D"/>
    <w:rsid w:val="00F466E9"/>
    <w:rsid w:val="00F56096"/>
    <w:rsid w:val="00F578C8"/>
    <w:rsid w:val="00F61A13"/>
    <w:rsid w:val="00F724D1"/>
    <w:rsid w:val="00F85C12"/>
    <w:rsid w:val="00F86638"/>
    <w:rsid w:val="00F944B0"/>
    <w:rsid w:val="00F95BA7"/>
    <w:rsid w:val="00F95BBE"/>
    <w:rsid w:val="00FA153D"/>
    <w:rsid w:val="00FA477D"/>
    <w:rsid w:val="00FB0558"/>
    <w:rsid w:val="00FB494C"/>
    <w:rsid w:val="00FB75E5"/>
    <w:rsid w:val="00FC0400"/>
    <w:rsid w:val="00FC04A6"/>
    <w:rsid w:val="00FC6755"/>
    <w:rsid w:val="00FE6006"/>
    <w:rsid w:val="00FF490E"/>
    <w:rsid w:val="01054F6E"/>
    <w:rsid w:val="011CAA9A"/>
    <w:rsid w:val="011DC65F"/>
    <w:rsid w:val="013EF8B6"/>
    <w:rsid w:val="0143A90E"/>
    <w:rsid w:val="018B7344"/>
    <w:rsid w:val="01D172C0"/>
    <w:rsid w:val="032D4676"/>
    <w:rsid w:val="03AD75BC"/>
    <w:rsid w:val="03B2D7BF"/>
    <w:rsid w:val="03D09CC2"/>
    <w:rsid w:val="04019EDC"/>
    <w:rsid w:val="0415508F"/>
    <w:rsid w:val="046CD3A9"/>
    <w:rsid w:val="04930EB2"/>
    <w:rsid w:val="04B1A8A1"/>
    <w:rsid w:val="04D41B11"/>
    <w:rsid w:val="051A4E59"/>
    <w:rsid w:val="051E4BF7"/>
    <w:rsid w:val="05FE784E"/>
    <w:rsid w:val="061C1691"/>
    <w:rsid w:val="067BF87F"/>
    <w:rsid w:val="06A4B2A1"/>
    <w:rsid w:val="06CC1185"/>
    <w:rsid w:val="0744ADCD"/>
    <w:rsid w:val="0752BECD"/>
    <w:rsid w:val="0776F468"/>
    <w:rsid w:val="07B4FC4E"/>
    <w:rsid w:val="07D9F7F9"/>
    <w:rsid w:val="07EFF9F3"/>
    <w:rsid w:val="080BBBD3"/>
    <w:rsid w:val="0840B444"/>
    <w:rsid w:val="0851EF1B"/>
    <w:rsid w:val="08694617"/>
    <w:rsid w:val="08D50FFF"/>
    <w:rsid w:val="08E0D42C"/>
    <w:rsid w:val="09136154"/>
    <w:rsid w:val="09479EA6"/>
    <w:rsid w:val="094A0A9B"/>
    <w:rsid w:val="095E11B1"/>
    <w:rsid w:val="096DEF37"/>
    <w:rsid w:val="09AF2FE0"/>
    <w:rsid w:val="09EC0179"/>
    <w:rsid w:val="0A57B8FE"/>
    <w:rsid w:val="0A7073CE"/>
    <w:rsid w:val="0AA2FE49"/>
    <w:rsid w:val="0AB4B730"/>
    <w:rsid w:val="0B11AF45"/>
    <w:rsid w:val="0BC5841F"/>
    <w:rsid w:val="0BEF9417"/>
    <w:rsid w:val="0CA11DAB"/>
    <w:rsid w:val="0CAD1763"/>
    <w:rsid w:val="0D0073B4"/>
    <w:rsid w:val="0E58284C"/>
    <w:rsid w:val="0EC1A361"/>
    <w:rsid w:val="0EFEB6FB"/>
    <w:rsid w:val="0F82A2D8"/>
    <w:rsid w:val="0FA38779"/>
    <w:rsid w:val="0FE3C56A"/>
    <w:rsid w:val="0FEBC1F0"/>
    <w:rsid w:val="0FF44E5A"/>
    <w:rsid w:val="0FF4C9A9"/>
    <w:rsid w:val="105176FF"/>
    <w:rsid w:val="109B15C5"/>
    <w:rsid w:val="10BC1A44"/>
    <w:rsid w:val="10F58240"/>
    <w:rsid w:val="1135E30E"/>
    <w:rsid w:val="11379B96"/>
    <w:rsid w:val="114FA28F"/>
    <w:rsid w:val="11B29E19"/>
    <w:rsid w:val="11EDD206"/>
    <w:rsid w:val="120158B5"/>
    <w:rsid w:val="126C3620"/>
    <w:rsid w:val="127E37DF"/>
    <w:rsid w:val="129E902C"/>
    <w:rsid w:val="12AE1A36"/>
    <w:rsid w:val="12BA439A"/>
    <w:rsid w:val="12C5F707"/>
    <w:rsid w:val="12D36BF7"/>
    <w:rsid w:val="13107AE5"/>
    <w:rsid w:val="1320F84E"/>
    <w:rsid w:val="1367E689"/>
    <w:rsid w:val="13869AD0"/>
    <w:rsid w:val="144240F2"/>
    <w:rsid w:val="1448469F"/>
    <w:rsid w:val="1457ADA0"/>
    <w:rsid w:val="145FE8ED"/>
    <w:rsid w:val="14E41B0F"/>
    <w:rsid w:val="1517AF1A"/>
    <w:rsid w:val="152839C5"/>
    <w:rsid w:val="15F85228"/>
    <w:rsid w:val="16005A6E"/>
    <w:rsid w:val="165334F1"/>
    <w:rsid w:val="16A24E48"/>
    <w:rsid w:val="16C0D529"/>
    <w:rsid w:val="1711A924"/>
    <w:rsid w:val="1712A209"/>
    <w:rsid w:val="1723108D"/>
    <w:rsid w:val="172312AA"/>
    <w:rsid w:val="177C79E6"/>
    <w:rsid w:val="17C3FDD6"/>
    <w:rsid w:val="17EAED55"/>
    <w:rsid w:val="188D6388"/>
    <w:rsid w:val="18C2DED4"/>
    <w:rsid w:val="19184A47"/>
    <w:rsid w:val="19AC8024"/>
    <w:rsid w:val="19FC5AF8"/>
    <w:rsid w:val="1A327B47"/>
    <w:rsid w:val="1A504F15"/>
    <w:rsid w:val="1ABBC590"/>
    <w:rsid w:val="1AC177B9"/>
    <w:rsid w:val="1AF55176"/>
    <w:rsid w:val="1BC39A38"/>
    <w:rsid w:val="1C57DFD0"/>
    <w:rsid w:val="1C8BBB2B"/>
    <w:rsid w:val="1CCDD8D8"/>
    <w:rsid w:val="1D57588F"/>
    <w:rsid w:val="1DCCA365"/>
    <w:rsid w:val="1E02E0CD"/>
    <w:rsid w:val="1E2F4860"/>
    <w:rsid w:val="1E822EED"/>
    <w:rsid w:val="1E82EFA2"/>
    <w:rsid w:val="1EA98DED"/>
    <w:rsid w:val="1EB267DF"/>
    <w:rsid w:val="1EB878D2"/>
    <w:rsid w:val="1EFAAEFB"/>
    <w:rsid w:val="1F52CE81"/>
    <w:rsid w:val="1FD60D26"/>
    <w:rsid w:val="2092003F"/>
    <w:rsid w:val="2187120C"/>
    <w:rsid w:val="21A7E222"/>
    <w:rsid w:val="21CA3801"/>
    <w:rsid w:val="21CB53C6"/>
    <w:rsid w:val="21F36185"/>
    <w:rsid w:val="22222FF8"/>
    <w:rsid w:val="222D1CF6"/>
    <w:rsid w:val="229419E0"/>
    <w:rsid w:val="22A3DF64"/>
    <w:rsid w:val="22C71A13"/>
    <w:rsid w:val="22E61D1F"/>
    <w:rsid w:val="2330E4FD"/>
    <w:rsid w:val="236142A8"/>
    <w:rsid w:val="2385FEEB"/>
    <w:rsid w:val="23862FD4"/>
    <w:rsid w:val="23F7F274"/>
    <w:rsid w:val="241EA195"/>
    <w:rsid w:val="242F2AC0"/>
    <w:rsid w:val="245AFCEE"/>
    <w:rsid w:val="24965F31"/>
    <w:rsid w:val="25587463"/>
    <w:rsid w:val="256FA181"/>
    <w:rsid w:val="25B89EB7"/>
    <w:rsid w:val="25BE8CED"/>
    <w:rsid w:val="25D08958"/>
    <w:rsid w:val="263BD77F"/>
    <w:rsid w:val="2665EB76"/>
    <w:rsid w:val="266885BF"/>
    <w:rsid w:val="26B8031A"/>
    <w:rsid w:val="26BCC96F"/>
    <w:rsid w:val="26EE6ABB"/>
    <w:rsid w:val="26FCA3D5"/>
    <w:rsid w:val="2744B809"/>
    <w:rsid w:val="276BC75A"/>
    <w:rsid w:val="27AC9C43"/>
    <w:rsid w:val="27AD26D3"/>
    <w:rsid w:val="27B01B4E"/>
    <w:rsid w:val="27B9997C"/>
    <w:rsid w:val="27DF9BC3"/>
    <w:rsid w:val="286CDB45"/>
    <w:rsid w:val="29151857"/>
    <w:rsid w:val="293D080C"/>
    <w:rsid w:val="29443326"/>
    <w:rsid w:val="2A0CCE90"/>
    <w:rsid w:val="2A118F02"/>
    <w:rsid w:val="2A12EE6B"/>
    <w:rsid w:val="2A300893"/>
    <w:rsid w:val="2A439E91"/>
    <w:rsid w:val="2A5BC924"/>
    <w:rsid w:val="2A954601"/>
    <w:rsid w:val="2ACDB099"/>
    <w:rsid w:val="2AD22BF8"/>
    <w:rsid w:val="2AD2DDF1"/>
    <w:rsid w:val="2B31B094"/>
    <w:rsid w:val="2BB71A9B"/>
    <w:rsid w:val="2BD411D7"/>
    <w:rsid w:val="2BD6F880"/>
    <w:rsid w:val="2C9AE539"/>
    <w:rsid w:val="2CC9BD57"/>
    <w:rsid w:val="2D25C264"/>
    <w:rsid w:val="2D89138E"/>
    <w:rsid w:val="2E17A449"/>
    <w:rsid w:val="2E713EDC"/>
    <w:rsid w:val="2F00407C"/>
    <w:rsid w:val="2F183BF0"/>
    <w:rsid w:val="2F43EBEC"/>
    <w:rsid w:val="2F4FF3EA"/>
    <w:rsid w:val="2F82B777"/>
    <w:rsid w:val="2F83EAAD"/>
    <w:rsid w:val="2F84ECD1"/>
    <w:rsid w:val="2FC66C75"/>
    <w:rsid w:val="2FF01361"/>
    <w:rsid w:val="30532133"/>
    <w:rsid w:val="30AA4E35"/>
    <w:rsid w:val="30E5B99A"/>
    <w:rsid w:val="312BE2C6"/>
    <w:rsid w:val="31361CAE"/>
    <w:rsid w:val="31372029"/>
    <w:rsid w:val="31407D11"/>
    <w:rsid w:val="3158A6FA"/>
    <w:rsid w:val="315FA8E3"/>
    <w:rsid w:val="31EFFD66"/>
    <w:rsid w:val="329D0FF5"/>
    <w:rsid w:val="32A7DD60"/>
    <w:rsid w:val="33DBB903"/>
    <w:rsid w:val="3406B6B5"/>
    <w:rsid w:val="34769762"/>
    <w:rsid w:val="34790E3E"/>
    <w:rsid w:val="348BD788"/>
    <w:rsid w:val="34908B2F"/>
    <w:rsid w:val="3501D090"/>
    <w:rsid w:val="3537B3EE"/>
    <w:rsid w:val="35753C38"/>
    <w:rsid w:val="35A539AA"/>
    <w:rsid w:val="35ABB465"/>
    <w:rsid w:val="35B00115"/>
    <w:rsid w:val="35B8ABB8"/>
    <w:rsid w:val="35EB7B34"/>
    <w:rsid w:val="360EC24A"/>
    <w:rsid w:val="361878B6"/>
    <w:rsid w:val="363C5DA7"/>
    <w:rsid w:val="367C50C1"/>
    <w:rsid w:val="36E1671B"/>
    <w:rsid w:val="3722E153"/>
    <w:rsid w:val="373D7FAB"/>
    <w:rsid w:val="37420D25"/>
    <w:rsid w:val="376F7416"/>
    <w:rsid w:val="377BB68F"/>
    <w:rsid w:val="379C0243"/>
    <w:rsid w:val="37B625AA"/>
    <w:rsid w:val="37C63F47"/>
    <w:rsid w:val="37D2C491"/>
    <w:rsid w:val="37EC8979"/>
    <w:rsid w:val="382D6D03"/>
    <w:rsid w:val="3857FD98"/>
    <w:rsid w:val="389E03FE"/>
    <w:rsid w:val="391A2577"/>
    <w:rsid w:val="3952CED9"/>
    <w:rsid w:val="396AE3A5"/>
    <w:rsid w:val="39D6308A"/>
    <w:rsid w:val="39EDDA39"/>
    <w:rsid w:val="3A05FAE4"/>
    <w:rsid w:val="3A1DDA0F"/>
    <w:rsid w:val="3AB38927"/>
    <w:rsid w:val="3AC2559E"/>
    <w:rsid w:val="3AE3D856"/>
    <w:rsid w:val="3AF1ED14"/>
    <w:rsid w:val="3B1126A4"/>
    <w:rsid w:val="3B4FC1E4"/>
    <w:rsid w:val="3BC964CE"/>
    <w:rsid w:val="3BECC73C"/>
    <w:rsid w:val="3BF1A619"/>
    <w:rsid w:val="3C06B257"/>
    <w:rsid w:val="3CA635B4"/>
    <w:rsid w:val="3CA86D23"/>
    <w:rsid w:val="3CB073CF"/>
    <w:rsid w:val="3CCB7407"/>
    <w:rsid w:val="3CEB51B6"/>
    <w:rsid w:val="3CF0CA5D"/>
    <w:rsid w:val="3CFE3CD9"/>
    <w:rsid w:val="3D49601D"/>
    <w:rsid w:val="3D8D767A"/>
    <w:rsid w:val="3D946D3F"/>
    <w:rsid w:val="3D972332"/>
    <w:rsid w:val="3E149FB6"/>
    <w:rsid w:val="3E1EA364"/>
    <w:rsid w:val="3E6E3A49"/>
    <w:rsid w:val="3E80559C"/>
    <w:rsid w:val="3E98A647"/>
    <w:rsid w:val="3E9D6586"/>
    <w:rsid w:val="3EA66E14"/>
    <w:rsid w:val="3ECFBA36"/>
    <w:rsid w:val="3F20F927"/>
    <w:rsid w:val="3F4AF08E"/>
    <w:rsid w:val="3FF4382F"/>
    <w:rsid w:val="40319BDC"/>
    <w:rsid w:val="409299ED"/>
    <w:rsid w:val="40A4330A"/>
    <w:rsid w:val="41128BF3"/>
    <w:rsid w:val="412496A8"/>
    <w:rsid w:val="4176871F"/>
    <w:rsid w:val="418230E8"/>
    <w:rsid w:val="41900890"/>
    <w:rsid w:val="41D8C4A0"/>
    <w:rsid w:val="4219037F"/>
    <w:rsid w:val="425E71FF"/>
    <w:rsid w:val="42A7DF60"/>
    <w:rsid w:val="42C236AD"/>
    <w:rsid w:val="42DBEF12"/>
    <w:rsid w:val="42FA6055"/>
    <w:rsid w:val="438A9D3B"/>
    <w:rsid w:val="43A0E5BF"/>
    <w:rsid w:val="43B4CAB0"/>
    <w:rsid w:val="43B4D3E0"/>
    <w:rsid w:val="44538227"/>
    <w:rsid w:val="4484552A"/>
    <w:rsid w:val="448BCEC0"/>
    <w:rsid w:val="44DC27CD"/>
    <w:rsid w:val="44F69832"/>
    <w:rsid w:val="45F609F8"/>
    <w:rsid w:val="46081DB7"/>
    <w:rsid w:val="461D3155"/>
    <w:rsid w:val="46701A5C"/>
    <w:rsid w:val="46C56F17"/>
    <w:rsid w:val="46D88681"/>
    <w:rsid w:val="4769895D"/>
    <w:rsid w:val="47BD10DE"/>
    <w:rsid w:val="47BEE544"/>
    <w:rsid w:val="4840D641"/>
    <w:rsid w:val="489D2C08"/>
    <w:rsid w:val="48BD44C5"/>
    <w:rsid w:val="495454D4"/>
    <w:rsid w:val="49B5EC2A"/>
    <w:rsid w:val="4AF68606"/>
    <w:rsid w:val="4B09568B"/>
    <w:rsid w:val="4B0A7250"/>
    <w:rsid w:val="4B3100B4"/>
    <w:rsid w:val="4B576EC1"/>
    <w:rsid w:val="4B667E89"/>
    <w:rsid w:val="4BD90E22"/>
    <w:rsid w:val="4C0A8A71"/>
    <w:rsid w:val="4C7E6551"/>
    <w:rsid w:val="4D3FE612"/>
    <w:rsid w:val="4D5BACF6"/>
    <w:rsid w:val="4D5F5834"/>
    <w:rsid w:val="4D74C1AC"/>
    <w:rsid w:val="4D93B443"/>
    <w:rsid w:val="4D9CD66E"/>
    <w:rsid w:val="4E1383EC"/>
    <w:rsid w:val="4E2E5A06"/>
    <w:rsid w:val="4E36144E"/>
    <w:rsid w:val="4E3B8AF8"/>
    <w:rsid w:val="4E44BF88"/>
    <w:rsid w:val="4E75806F"/>
    <w:rsid w:val="4EDBB673"/>
    <w:rsid w:val="4F544048"/>
    <w:rsid w:val="4F7CF845"/>
    <w:rsid w:val="4FAE9EAA"/>
    <w:rsid w:val="4FD1E4AF"/>
    <w:rsid w:val="4FF1339C"/>
    <w:rsid w:val="500471D7"/>
    <w:rsid w:val="501CBE2F"/>
    <w:rsid w:val="502EB941"/>
    <w:rsid w:val="50A7BE72"/>
    <w:rsid w:val="50AC7F45"/>
    <w:rsid w:val="50AD6E44"/>
    <w:rsid w:val="50E9EAA0"/>
    <w:rsid w:val="50FAC90A"/>
    <w:rsid w:val="513110DA"/>
    <w:rsid w:val="5228A7BF"/>
    <w:rsid w:val="5322EA3C"/>
    <w:rsid w:val="53D53B65"/>
    <w:rsid w:val="53D7F000"/>
    <w:rsid w:val="54059EC5"/>
    <w:rsid w:val="540E833B"/>
    <w:rsid w:val="542DA385"/>
    <w:rsid w:val="547631CB"/>
    <w:rsid w:val="54B0A883"/>
    <w:rsid w:val="54CFF574"/>
    <w:rsid w:val="551A4B51"/>
    <w:rsid w:val="55D95C5A"/>
    <w:rsid w:val="56077B53"/>
    <w:rsid w:val="562CE80B"/>
    <w:rsid w:val="56412633"/>
    <w:rsid w:val="56BAF08A"/>
    <w:rsid w:val="56CD9FFB"/>
    <w:rsid w:val="56E966DF"/>
    <w:rsid w:val="574DADC6"/>
    <w:rsid w:val="57A28A93"/>
    <w:rsid w:val="57EB4FC0"/>
    <w:rsid w:val="5812C374"/>
    <w:rsid w:val="58EE3A71"/>
    <w:rsid w:val="5905DAEF"/>
    <w:rsid w:val="5914B018"/>
    <w:rsid w:val="59C0E781"/>
    <w:rsid w:val="59F5390F"/>
    <w:rsid w:val="5A2CD52D"/>
    <w:rsid w:val="5A4A50BD"/>
    <w:rsid w:val="5A8A0AD2"/>
    <w:rsid w:val="5ABAD3AD"/>
    <w:rsid w:val="5AC27B48"/>
    <w:rsid w:val="5ACF40BA"/>
    <w:rsid w:val="5B97C70B"/>
    <w:rsid w:val="5BBA397B"/>
    <w:rsid w:val="5BFE017A"/>
    <w:rsid w:val="5C006CC3"/>
    <w:rsid w:val="5CA17CE0"/>
    <w:rsid w:val="5CA4B25B"/>
    <w:rsid w:val="5CD7A411"/>
    <w:rsid w:val="5CFE1C06"/>
    <w:rsid w:val="5D246A5A"/>
    <w:rsid w:val="5D2D51FC"/>
    <w:rsid w:val="5D5609DC"/>
    <w:rsid w:val="5D98DF1D"/>
    <w:rsid w:val="5DD94C12"/>
    <w:rsid w:val="5DDDF3E9"/>
    <w:rsid w:val="5DE426E3"/>
    <w:rsid w:val="5E73748B"/>
    <w:rsid w:val="5ED8B1E0"/>
    <w:rsid w:val="5F1597D7"/>
    <w:rsid w:val="5F22F72E"/>
    <w:rsid w:val="5F95353C"/>
    <w:rsid w:val="5F9F4F00"/>
    <w:rsid w:val="5FC65522"/>
    <w:rsid w:val="60058EF1"/>
    <w:rsid w:val="602D4653"/>
    <w:rsid w:val="60302905"/>
    <w:rsid w:val="60D15CD4"/>
    <w:rsid w:val="6110ECD4"/>
    <w:rsid w:val="6116C7E1"/>
    <w:rsid w:val="614748AF"/>
    <w:rsid w:val="61524747"/>
    <w:rsid w:val="61D2240F"/>
    <w:rsid w:val="61FEF6C9"/>
    <w:rsid w:val="6204AFC7"/>
    <w:rsid w:val="62985F4D"/>
    <w:rsid w:val="62B69FFB"/>
    <w:rsid w:val="62D40FF1"/>
    <w:rsid w:val="62F4A97C"/>
    <w:rsid w:val="63054A57"/>
    <w:rsid w:val="6342D89B"/>
    <w:rsid w:val="63523663"/>
    <w:rsid w:val="638BEAA8"/>
    <w:rsid w:val="63938786"/>
    <w:rsid w:val="63F9DB7A"/>
    <w:rsid w:val="643D323A"/>
    <w:rsid w:val="645CAAD7"/>
    <w:rsid w:val="6464C442"/>
    <w:rsid w:val="646ACF53"/>
    <w:rsid w:val="64788989"/>
    <w:rsid w:val="647E75EC"/>
    <w:rsid w:val="648F8A0A"/>
    <w:rsid w:val="6494D79F"/>
    <w:rsid w:val="64D88C9D"/>
    <w:rsid w:val="6557C2DD"/>
    <w:rsid w:val="663FB216"/>
    <w:rsid w:val="6654B5E3"/>
    <w:rsid w:val="6689D725"/>
    <w:rsid w:val="66D29D75"/>
    <w:rsid w:val="66FA3745"/>
    <w:rsid w:val="67062695"/>
    <w:rsid w:val="6720DACD"/>
    <w:rsid w:val="67B6DB8F"/>
    <w:rsid w:val="67BBB8AF"/>
    <w:rsid w:val="67C2C16B"/>
    <w:rsid w:val="67E1ED3D"/>
    <w:rsid w:val="68065A95"/>
    <w:rsid w:val="682A3FD8"/>
    <w:rsid w:val="6845E635"/>
    <w:rsid w:val="687E3799"/>
    <w:rsid w:val="6884A0B4"/>
    <w:rsid w:val="68AD961E"/>
    <w:rsid w:val="69117CF3"/>
    <w:rsid w:val="691D0889"/>
    <w:rsid w:val="69307C8D"/>
    <w:rsid w:val="69B27BD9"/>
    <w:rsid w:val="69C2E666"/>
    <w:rsid w:val="6A37F9D1"/>
    <w:rsid w:val="6ADFD352"/>
    <w:rsid w:val="6AEB8693"/>
    <w:rsid w:val="6B3DFB57"/>
    <w:rsid w:val="6BA6A29A"/>
    <w:rsid w:val="6BD87CA1"/>
    <w:rsid w:val="6C2CED5A"/>
    <w:rsid w:val="6CF70C7A"/>
    <w:rsid w:val="6CFE8F53"/>
    <w:rsid w:val="6D12429E"/>
    <w:rsid w:val="6D1BA809"/>
    <w:rsid w:val="6D6E38D2"/>
    <w:rsid w:val="6DCAEFAB"/>
    <w:rsid w:val="6E396676"/>
    <w:rsid w:val="6E83AE33"/>
    <w:rsid w:val="6EAA1C40"/>
    <w:rsid w:val="6F99E6D4"/>
    <w:rsid w:val="700BC545"/>
    <w:rsid w:val="7045ECA1"/>
    <w:rsid w:val="709F1BF9"/>
    <w:rsid w:val="70AF8831"/>
    <w:rsid w:val="70D8C6D9"/>
    <w:rsid w:val="70FF7245"/>
    <w:rsid w:val="72572C5C"/>
    <w:rsid w:val="7268D30D"/>
    <w:rsid w:val="7274973A"/>
    <w:rsid w:val="72755CDC"/>
    <w:rsid w:val="728128B1"/>
    <w:rsid w:val="73685A2D"/>
    <w:rsid w:val="73C9A316"/>
    <w:rsid w:val="73CCD2DA"/>
    <w:rsid w:val="73D8B853"/>
    <w:rsid w:val="73F73744"/>
    <w:rsid w:val="744D168B"/>
    <w:rsid w:val="7485C44D"/>
    <w:rsid w:val="748BE5BD"/>
    <w:rsid w:val="74B54686"/>
    <w:rsid w:val="74E527E7"/>
    <w:rsid w:val="74FF6ED9"/>
    <w:rsid w:val="75122FD3"/>
    <w:rsid w:val="75527453"/>
    <w:rsid w:val="7553EE98"/>
    <w:rsid w:val="75A073CF"/>
    <w:rsid w:val="763D3ACB"/>
    <w:rsid w:val="766B1F24"/>
    <w:rsid w:val="76D930B3"/>
    <w:rsid w:val="76DAF31E"/>
    <w:rsid w:val="77086B8E"/>
    <w:rsid w:val="7749434D"/>
    <w:rsid w:val="775D0D3A"/>
    <w:rsid w:val="77720A65"/>
    <w:rsid w:val="77C9B848"/>
    <w:rsid w:val="7800FA5D"/>
    <w:rsid w:val="782E2A90"/>
    <w:rsid w:val="78621E3A"/>
    <w:rsid w:val="789D27F3"/>
    <w:rsid w:val="78AE8A77"/>
    <w:rsid w:val="79020C3D"/>
    <w:rsid w:val="791A582C"/>
    <w:rsid w:val="7922184B"/>
    <w:rsid w:val="79F3958A"/>
    <w:rsid w:val="7A014F9B"/>
    <w:rsid w:val="7A6BF76C"/>
    <w:rsid w:val="7B7008CA"/>
    <w:rsid w:val="7BD7E4BF"/>
    <w:rsid w:val="7BF69668"/>
    <w:rsid w:val="7C0FB553"/>
    <w:rsid w:val="7C34DE4B"/>
    <w:rsid w:val="7C67EA4E"/>
    <w:rsid w:val="7C9C506D"/>
    <w:rsid w:val="7D65E1BB"/>
    <w:rsid w:val="7E4FF219"/>
    <w:rsid w:val="7E5CEC06"/>
    <w:rsid w:val="7E7F8C35"/>
    <w:rsid w:val="7EEC5BB5"/>
    <w:rsid w:val="7F64B767"/>
    <w:rsid w:val="7F7A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BD77F"/>
  <w15:docId w15:val="{0727F413-75E6-4BD6-931B-454A6344C6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46F9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Pr>
      <w:color w:val="0563C1" w:themeColor="hyperlink"/>
      <w:u w:val="single"/>
    </w:rPr>
  </w:style>
  <w:style w:type="paragraph" w:styleId="CommentText">
    <w:name w:val="annotation text"/>
    <w:basedOn w:val="Normal"/>
    <w:link w:val="CommentTextChar"/>
    <w:uiPriority w:val="99"/>
    <w:unhideWhenUsed/>
    <w:pPr>
      <w:spacing w:line="240" w:lineRule="auto"/>
    </w:pPr>
    <w:rPr>
      <w:sz w:val="20"/>
      <w:szCs w:val="20"/>
    </w:rPr>
  </w:style>
  <w:style w:type="character" w:customStyle="1" w:styleId="CommentTextChar">
    <w:name w:val="Comment Text Char"/>
    <w:basedOn w:val="DefaultParagraphFont"/>
    <w:link w:val="CommentText"/>
    <w:uiPriority w:val="99"/>
    <w:rPr>
      <w:sz w:val="20"/>
      <w:szCs w:val="20"/>
    </w:rPr>
  </w:style>
  <w:style w:type="character" w:styleId="CommentReference">
    <w:name w:val="annotation reference"/>
    <w:basedOn w:val="DefaultParagraphFont"/>
    <w:uiPriority w:val="99"/>
    <w:semiHidden/>
    <w:unhideWhenUsed/>
    <w:rPr>
      <w:sz w:val="16"/>
      <w:szCs w:val="16"/>
    </w:rPr>
  </w:style>
  <w:style w:type="character" w:styleId="FollowedHyperlink">
    <w:name w:val="FollowedHyperlink"/>
    <w:basedOn w:val="DefaultParagraphFont"/>
    <w:uiPriority w:val="99"/>
    <w:semiHidden/>
    <w:unhideWhenUsed/>
    <w:rsid w:val="00AA20CC"/>
    <w:rPr>
      <w:color w:val="954F72" w:themeColor="followedHyperlink"/>
      <w:u w:val="single"/>
    </w:rPr>
  </w:style>
  <w:style w:type="character" w:styleId="UnresolvedMention">
    <w:name w:val="Unresolved Mention"/>
    <w:basedOn w:val="DefaultParagraphFont"/>
    <w:uiPriority w:val="99"/>
    <w:semiHidden/>
    <w:unhideWhenUsed/>
    <w:rsid w:val="00AA20CC"/>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AA20CC"/>
    <w:rPr>
      <w:b/>
      <w:bCs/>
    </w:rPr>
  </w:style>
  <w:style w:type="character" w:customStyle="1" w:styleId="CommentSubjectChar">
    <w:name w:val="Comment Subject Char"/>
    <w:basedOn w:val="CommentTextChar"/>
    <w:link w:val="CommentSubject"/>
    <w:uiPriority w:val="99"/>
    <w:semiHidden/>
    <w:rsid w:val="00AA20CC"/>
    <w:rPr>
      <w:b/>
      <w:bCs/>
      <w:sz w:val="20"/>
      <w:szCs w:val="20"/>
    </w:rPr>
  </w:style>
  <w:style w:type="character" w:styleId="Emphasis">
    <w:name w:val="Emphasis"/>
    <w:basedOn w:val="DefaultParagraphFont"/>
    <w:uiPriority w:val="20"/>
    <w:qFormat/>
    <w:rsid w:val="001A1579"/>
    <w:rPr>
      <w:i/>
      <w:iCs/>
    </w:rPr>
  </w:style>
  <w:style w:type="paragraph" w:styleId="Revision">
    <w:name w:val="Revision"/>
    <w:hidden/>
    <w:uiPriority w:val="99"/>
    <w:semiHidden/>
    <w:rsid w:val="00F95BBE"/>
    <w:pPr>
      <w:spacing w:after="0" w:line="240" w:lineRule="auto"/>
    </w:pPr>
  </w:style>
  <w:style w:type="paragraph" w:styleId="ListParagraph">
    <w:name w:val="List Paragraph"/>
    <w:basedOn w:val="Normal"/>
    <w:uiPriority w:val="34"/>
    <w:qFormat/>
    <w:rsid w:val="004718E9"/>
    <w:pPr>
      <w:ind w:left="720"/>
      <w:contextualSpacing/>
    </w:pPr>
  </w:style>
  <w:style w:type="paragraph" w:styleId="FootnoteText">
    <w:name w:val="footnote text"/>
    <w:basedOn w:val="Normal"/>
    <w:link w:val="FootnoteTextChar"/>
    <w:uiPriority w:val="99"/>
    <w:semiHidden/>
    <w:unhideWhenUsed/>
    <w:rsid w:val="00796E4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6E44"/>
    <w:rPr>
      <w:sz w:val="20"/>
      <w:szCs w:val="20"/>
    </w:rPr>
  </w:style>
  <w:style w:type="character" w:styleId="FootnoteReference">
    <w:name w:val="footnote reference"/>
    <w:basedOn w:val="DefaultParagraphFont"/>
    <w:uiPriority w:val="99"/>
    <w:semiHidden/>
    <w:unhideWhenUsed/>
    <w:rsid w:val="00796E44"/>
    <w:rPr>
      <w:vertAlign w:val="superscript"/>
    </w:rPr>
  </w:style>
  <w:style w:type="character" w:styleId="LineNumber">
    <w:name w:val="line number"/>
    <w:basedOn w:val="DefaultParagraphFont"/>
    <w:uiPriority w:val="99"/>
    <w:semiHidden/>
    <w:unhideWhenUsed/>
    <w:rsid w:val="007C7FC5"/>
  </w:style>
  <w:style w:type="paragraph" w:styleId="NormalWeb">
    <w:name w:val="Normal (Web)"/>
    <w:basedOn w:val="Normal"/>
    <w:uiPriority w:val="99"/>
    <w:unhideWhenUsed/>
    <w:rsid w:val="009E2B6F"/>
    <w:pPr>
      <w:spacing w:before="100" w:beforeAutospacing="1" w:after="100" w:afterAutospacing="1" w:line="240" w:lineRule="auto"/>
    </w:pPr>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3302A3"/>
    <w:pPr>
      <w:tabs>
        <w:tab w:val="center" w:pos="4680"/>
        <w:tab w:val="right" w:pos="9360"/>
      </w:tabs>
      <w:spacing w:after="0" w:line="240" w:lineRule="auto"/>
    </w:pPr>
  </w:style>
  <w:style w:type="character" w:customStyle="1" w:styleId="FooterChar">
    <w:name w:val="Footer Char"/>
    <w:basedOn w:val="DefaultParagraphFont"/>
    <w:link w:val="Footer"/>
    <w:uiPriority w:val="99"/>
    <w:rsid w:val="003302A3"/>
  </w:style>
  <w:style w:type="character" w:styleId="PageNumber">
    <w:name w:val="page number"/>
    <w:basedOn w:val="DefaultParagraphFont"/>
    <w:uiPriority w:val="99"/>
    <w:semiHidden/>
    <w:unhideWhenUsed/>
    <w:rsid w:val="003302A3"/>
  </w:style>
  <w:style w:type="paragraph" w:styleId="Bibliography">
    <w:name w:val="Bibliography"/>
    <w:basedOn w:val="Normal"/>
    <w:next w:val="Normal"/>
    <w:uiPriority w:val="37"/>
    <w:unhideWhenUsed/>
    <w:rsid w:val="001923CB"/>
    <w:pPr>
      <w:spacing w:after="0" w:line="240" w:lineRule="auto"/>
      <w:ind w:left="720" w:hanging="720"/>
    </w:pPr>
  </w:style>
  <w:style w:type="character" w:styleId="PlaceholderText">
    <w:name w:val="Placeholder Text"/>
    <w:basedOn w:val="DefaultParagraphFont"/>
    <w:uiPriority w:val="99"/>
    <w:semiHidden/>
    <w:rsid w:val="008802A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183894">
      <w:bodyDiv w:val="1"/>
      <w:marLeft w:val="0"/>
      <w:marRight w:val="0"/>
      <w:marTop w:val="0"/>
      <w:marBottom w:val="0"/>
      <w:divBdr>
        <w:top w:val="none" w:sz="0" w:space="0" w:color="auto"/>
        <w:left w:val="none" w:sz="0" w:space="0" w:color="auto"/>
        <w:bottom w:val="none" w:sz="0" w:space="0" w:color="auto"/>
        <w:right w:val="none" w:sz="0" w:space="0" w:color="auto"/>
      </w:divBdr>
    </w:div>
    <w:div w:id="537157214">
      <w:bodyDiv w:val="1"/>
      <w:marLeft w:val="0"/>
      <w:marRight w:val="0"/>
      <w:marTop w:val="0"/>
      <w:marBottom w:val="0"/>
      <w:divBdr>
        <w:top w:val="none" w:sz="0" w:space="0" w:color="auto"/>
        <w:left w:val="none" w:sz="0" w:space="0" w:color="auto"/>
        <w:bottom w:val="none" w:sz="0" w:space="0" w:color="auto"/>
        <w:right w:val="none" w:sz="0" w:space="0" w:color="auto"/>
      </w:divBdr>
    </w:div>
    <w:div w:id="556009436">
      <w:bodyDiv w:val="1"/>
      <w:marLeft w:val="0"/>
      <w:marRight w:val="0"/>
      <w:marTop w:val="0"/>
      <w:marBottom w:val="0"/>
      <w:divBdr>
        <w:top w:val="none" w:sz="0" w:space="0" w:color="auto"/>
        <w:left w:val="none" w:sz="0" w:space="0" w:color="auto"/>
        <w:bottom w:val="none" w:sz="0" w:space="0" w:color="auto"/>
        <w:right w:val="none" w:sz="0" w:space="0" w:color="auto"/>
      </w:divBdr>
    </w:div>
    <w:div w:id="1034573094">
      <w:bodyDiv w:val="1"/>
      <w:marLeft w:val="0"/>
      <w:marRight w:val="0"/>
      <w:marTop w:val="0"/>
      <w:marBottom w:val="0"/>
      <w:divBdr>
        <w:top w:val="none" w:sz="0" w:space="0" w:color="auto"/>
        <w:left w:val="none" w:sz="0" w:space="0" w:color="auto"/>
        <w:bottom w:val="none" w:sz="0" w:space="0" w:color="auto"/>
        <w:right w:val="none" w:sz="0" w:space="0" w:color="auto"/>
      </w:divBdr>
    </w:div>
    <w:div w:id="1733891279">
      <w:bodyDiv w:val="1"/>
      <w:marLeft w:val="0"/>
      <w:marRight w:val="0"/>
      <w:marTop w:val="0"/>
      <w:marBottom w:val="0"/>
      <w:divBdr>
        <w:top w:val="none" w:sz="0" w:space="0" w:color="auto"/>
        <w:left w:val="none" w:sz="0" w:space="0" w:color="auto"/>
        <w:bottom w:val="none" w:sz="0" w:space="0" w:color="auto"/>
        <w:right w:val="none" w:sz="0" w:space="0" w:color="auto"/>
      </w:divBdr>
    </w:div>
    <w:div w:id="1890459323">
      <w:bodyDiv w:val="1"/>
      <w:marLeft w:val="0"/>
      <w:marRight w:val="0"/>
      <w:marTop w:val="0"/>
      <w:marBottom w:val="0"/>
      <w:divBdr>
        <w:top w:val="none" w:sz="0" w:space="0" w:color="auto"/>
        <w:left w:val="none" w:sz="0" w:space="0" w:color="auto"/>
        <w:bottom w:val="none" w:sz="0" w:space="0" w:color="auto"/>
        <w:right w:val="none" w:sz="0" w:space="0" w:color="auto"/>
      </w:divBdr>
    </w:div>
    <w:div w:id="190344359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microsoft.com/office/2011/relationships/commentsExtended" Target="commentsExtended.xml"/><Relationship Id="rId18" Type="http://schemas.openxmlformats.org/officeDocument/2006/relationships/footer" Target="footer1.xm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webSettings" Target="webSettings.xml"/><Relationship Id="rId12" Type="http://schemas.openxmlformats.org/officeDocument/2006/relationships/comments" Target="comments.xml"/><Relationship Id="rId17" Type="http://schemas.openxmlformats.org/officeDocument/2006/relationships/hyperlink" Target="https://github.com/elliotmartin92/Developmental-Landscape/tree/master/ShinyExpresionMap" TargetMode="External"/><Relationship Id="rId2" Type="http://schemas.openxmlformats.org/officeDocument/2006/relationships/customXml" Target="../customXml/item2.xml"/><Relationship Id="rId16" Type="http://schemas.openxmlformats.org/officeDocument/2006/relationships/hyperlink" Target="https://github.com/elliotmartin92/Developmental-Landscape/tree/master/Paper"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mailto:prashanth.rangan@mssm.edu" TargetMode="External"/><Relationship Id="rId5" Type="http://schemas.openxmlformats.org/officeDocument/2006/relationships/styles" Target="styles.xml"/><Relationship Id="rId15" Type="http://schemas.microsoft.com/office/2018/08/relationships/commentsExtensible" Target="commentsExtensible.xml"/><Relationship Id="rId10" Type="http://schemas.openxmlformats.org/officeDocument/2006/relationships/hyperlink" Target="mailto:etmartin@albany.edu" TargetMode="External"/><Relationship Id="rId19" Type="http://schemas.openxmlformats.org/officeDocument/2006/relationships/footer" Target="footer2.xml"/><Relationship Id="rId4" Type="http://schemas.openxmlformats.org/officeDocument/2006/relationships/numbering" Target="numbering.xml"/><Relationship Id="rId9" Type="http://schemas.openxmlformats.org/officeDocument/2006/relationships/endnotes" Target="endnotes.xml"/><Relationship Id="rId14" Type="http://schemas.microsoft.com/office/2016/09/relationships/commentsIds" Target="commentsIds.xm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D03A28259FFB84C94721CBEDCBE8A71" ma:contentTypeVersion="7" ma:contentTypeDescription="Create a new document." ma:contentTypeScope="" ma:versionID="253724e03fd0e54d4ad3fd13295cd44a">
  <xsd:schema xmlns:xsd="http://www.w3.org/2001/XMLSchema" xmlns:xs="http://www.w3.org/2001/XMLSchema" xmlns:p="http://schemas.microsoft.com/office/2006/metadata/properties" xmlns:ns3="3711fbb2-5a58-405a-aa70-d39a2e9f2467" xmlns:ns4="234c522e-0da7-436e-9bba-4043afb443d1" targetNamespace="http://schemas.microsoft.com/office/2006/metadata/properties" ma:root="true" ma:fieldsID="d687460418ec2e2fc0845c4324094a0e" ns3:_="" ns4:_="">
    <xsd:import namespace="3711fbb2-5a58-405a-aa70-d39a2e9f2467"/>
    <xsd:import namespace="234c522e-0da7-436e-9bba-4043afb443d1"/>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11fbb2-5a58-405a-aa70-d39a2e9f246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34c522e-0da7-436e-9bba-4043afb443d1"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648B52B-EA85-4D90-859A-AAD14C2C342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11fbb2-5a58-405a-aa70-d39a2e9f2467"/>
    <ds:schemaRef ds:uri="234c522e-0da7-436e-9bba-4043afb443d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53577541-DD5F-46D2-904C-9A9C5C96D99E}">
  <ds:schemaRefs>
    <ds:schemaRef ds:uri="http://schemas.microsoft.com/sharepoint/v3/contenttype/forms"/>
  </ds:schemaRefs>
</ds:datastoreItem>
</file>

<file path=customXml/itemProps3.xml><?xml version="1.0" encoding="utf-8"?>
<ds:datastoreItem xmlns:ds="http://schemas.openxmlformats.org/officeDocument/2006/customXml" ds:itemID="{0385AD7F-F60C-42C4-97B4-5F5D429BA2B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2037</TotalTime>
  <Pages>19</Pages>
  <Words>40152</Words>
  <Characters>228868</Characters>
  <Application>Microsoft Office Word</Application>
  <DocSecurity>0</DocSecurity>
  <Lines>1907</Lines>
  <Paragraphs>536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268484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 Elliot T</dc:creator>
  <cp:keywords/>
  <dc:description/>
  <cp:lastModifiedBy>Elliot Martin</cp:lastModifiedBy>
  <cp:revision>44</cp:revision>
  <dcterms:created xsi:type="dcterms:W3CDTF">2022-01-26T14:30:00Z</dcterms:created>
  <dcterms:modified xsi:type="dcterms:W3CDTF">2022-01-31T16:02:00Z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id="hD4lfYQ3"/&gt;&lt;style id="http://www.zotero.org/styles/chicago-author-date" locale="en-US" hasBibliography="1" bibliographyStyleHasBeenSet="1"/&gt;&lt;prefs&gt;&lt;pref name="fieldType" value="Field"/&gt;&lt;pref na</vt:lpwstr>
  </property>
  <property fmtid="{D5CDD505-2E9C-101B-9397-08002B2CF9AE}" pid="3" name="ZOTERO_PREF_2">
    <vt:lpwstr>me="automaticJournalAbbreviations" value="true"/&gt;&lt;/prefs&gt;&lt;/data&gt;</vt:lpwstr>
  </property>
  <property fmtid="{D5CDD505-2E9C-101B-9397-08002B2CF9AE}" pid="4" name="ContentTypeId">
    <vt:lpwstr>0x010100DD03A28259FFB84C94721CBEDCBE8A71</vt:lpwstr>
  </property>
</Properties>
</file>