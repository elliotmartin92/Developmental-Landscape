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D823" w14:textId="4406808C" w:rsidR="00F41412" w:rsidRDefault="00F41412" w:rsidP="00F4141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February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2021</w:t>
      </w:r>
    </w:p>
    <w:p w14:paraId="3214ECCF" w14:textId="487E4B55" w:rsidR="00617FB8" w:rsidRDefault="00617FB8"/>
    <w:p w14:paraId="18B90086" w14:textId="77777777" w:rsidR="00F41412" w:rsidRDefault="00F41412" w:rsidP="00F4141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Dear Editors, </w:t>
      </w:r>
    </w:p>
    <w:p w14:paraId="0C55E562" w14:textId="77777777" w:rsidR="00F41412" w:rsidRDefault="00F41412" w:rsidP="00F4141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64D85C4" w14:textId="36EB930F" w:rsidR="00F41412" w:rsidRDefault="00F41412" w:rsidP="00F4141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are delighted to submit our manuscript, “</w:t>
      </w:r>
      <w:r w:rsidRPr="00F41412">
        <w:rPr>
          <w:rFonts w:ascii="Arial" w:hAnsi="Arial" w:cs="Arial"/>
          <w:b/>
          <w:bCs/>
          <w:sz w:val="22"/>
          <w:szCs w:val="22"/>
        </w:rPr>
        <w:t>Oo-site: Dashboard to visualize gene expression in the Drosophila germarium reveals entry into meiosis is regulated post-transcriptionally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for consideration as a Research Article at </w:t>
      </w:r>
      <w:r>
        <w:rPr>
          <w:rFonts w:ascii="Arial" w:hAnsi="Arial" w:cs="Arial"/>
          <w:i/>
          <w:iCs/>
          <w:sz w:val="22"/>
          <w:szCs w:val="22"/>
        </w:rPr>
        <w:t>Development</w:t>
      </w:r>
      <w:r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6756D69" w14:textId="61F30925" w:rsidR="00ED04E7" w:rsidRDefault="00ED04E7" w:rsidP="00F4141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3B2AC87" w14:textId="1102A059" w:rsidR="00ED04E7" w:rsidRDefault="00ED04E7" w:rsidP="00F41412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 ovary is a powerful and widely used model to study stem cell differentiation and meiosis. Numerous studies have applied sequencing techniques to monitor gene expression during differentiation of </w:t>
      </w:r>
      <w:r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 germline stem cells including single cell mRNA sequencing. However, although a large amount o</w:t>
      </w:r>
      <w:r w:rsidR="00081ABD">
        <w:rPr>
          <w:rFonts w:ascii="Arial" w:hAnsi="Arial" w:cs="Arial"/>
          <w:sz w:val="22"/>
          <w:szCs w:val="22"/>
        </w:rPr>
        <w:t>p-0</w:t>
      </w:r>
      <w:r>
        <w:rPr>
          <w:rFonts w:ascii="Arial" w:hAnsi="Arial" w:cs="Arial"/>
          <w:sz w:val="22"/>
          <w:szCs w:val="22"/>
        </w:rPr>
        <w:t xml:space="preserve">f data has been generated, it remains inaccessible to much of the scientific community as analyzing RNAseq data requires bioinformatic expertise. </w:t>
      </w:r>
      <w:r>
        <w:rPr>
          <w:rFonts w:ascii="Arial" w:hAnsi="Arial" w:cs="Arial"/>
          <w:sz w:val="22"/>
          <w:szCs w:val="22"/>
          <w:u w:val="single"/>
        </w:rPr>
        <w:t xml:space="preserve">Here, we present </w:t>
      </w:r>
      <w:r w:rsidR="007F41D0">
        <w:rPr>
          <w:rFonts w:ascii="Arial" w:hAnsi="Arial" w:cs="Arial"/>
          <w:sz w:val="22"/>
          <w:szCs w:val="22"/>
          <w:u w:val="single"/>
        </w:rPr>
        <w:t>a tool, Oo-site, which provides users access to mRNA, polysome and single cell sequencing data through an easy-to-use interface.</w:t>
      </w:r>
    </w:p>
    <w:p w14:paraId="23BC4954" w14:textId="0955E254" w:rsidR="007F41D0" w:rsidRDefault="007F41D0" w:rsidP="00F41412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</w:p>
    <w:p w14:paraId="3ED85694" w14:textId="0D52C924" w:rsidR="007F41D0" w:rsidRPr="007F41D0" w:rsidRDefault="007F41D0" w:rsidP="00F4141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Oo-site provides three modules with which users can explore changes in gene expression at the mRNA level or translation efficiency</w:t>
      </w:r>
      <w:r w:rsidR="00C9628F">
        <w:rPr>
          <w:rFonts w:ascii="Arial" w:hAnsi="Arial" w:cs="Arial"/>
          <w:sz w:val="22"/>
          <w:szCs w:val="22"/>
        </w:rPr>
        <w:t xml:space="preserve"> (TE)</w:t>
      </w:r>
      <w:r>
        <w:rPr>
          <w:rFonts w:ascii="Arial" w:hAnsi="Arial" w:cs="Arial"/>
          <w:sz w:val="22"/>
          <w:szCs w:val="22"/>
        </w:rPr>
        <w:t xml:space="preserve"> of mRNAs. Users can examine this expression landscape at the level of a single gene using the ovary-map module, globally with the ovary-heatmap, or examine groups of genes either from a custom list or by GO-term using ovary-violin. </w:t>
      </w:r>
      <w:r w:rsidR="00C9628F" w:rsidRPr="00C9628F">
        <w:rPr>
          <w:rFonts w:ascii="Arial" w:hAnsi="Arial" w:cs="Arial"/>
          <w:sz w:val="22"/>
          <w:szCs w:val="22"/>
          <w:u w:val="single"/>
        </w:rPr>
        <w:t>Oo-site allows users to export reports of their visualizations to allow them to easily create publication</w:t>
      </w:r>
      <w:r w:rsidR="00C9628F">
        <w:rPr>
          <w:rFonts w:ascii="Arial" w:hAnsi="Arial" w:cs="Arial"/>
          <w:sz w:val="22"/>
          <w:szCs w:val="22"/>
          <w:u w:val="single"/>
        </w:rPr>
        <w:t>-</w:t>
      </w:r>
      <w:r w:rsidR="00C9628F" w:rsidRPr="00C9628F">
        <w:rPr>
          <w:rFonts w:ascii="Arial" w:hAnsi="Arial" w:cs="Arial"/>
          <w:sz w:val="22"/>
          <w:szCs w:val="22"/>
          <w:u w:val="single"/>
        </w:rPr>
        <w:t>ready figures.</w:t>
      </w:r>
    </w:p>
    <w:p w14:paraId="301CD8DE" w14:textId="11EED81F" w:rsidR="00F41412" w:rsidRDefault="00F41412"/>
    <w:p w14:paraId="12E5D5B0" w14:textId="285F1F2E" w:rsidR="00C9628F" w:rsidRDefault="00C9628F">
      <w:pPr>
        <w:rPr>
          <w:rFonts w:ascii="Arial" w:hAnsi="Arial" w:cs="Arial"/>
          <w:sz w:val="22"/>
          <w:szCs w:val="22"/>
        </w:rPr>
      </w:pPr>
      <w:r w:rsidRPr="00C9628F">
        <w:rPr>
          <w:rFonts w:ascii="Arial" w:hAnsi="Arial" w:cs="Arial"/>
          <w:sz w:val="22"/>
          <w:szCs w:val="22"/>
        </w:rPr>
        <w:t xml:space="preserve">We </w:t>
      </w:r>
      <w:r>
        <w:rPr>
          <w:rFonts w:ascii="Arial" w:hAnsi="Arial" w:cs="Arial"/>
          <w:sz w:val="22"/>
          <w:szCs w:val="22"/>
        </w:rPr>
        <w:t>demonstrated that observations from Oo-site are representative of meaningful changes in gene expression changes both at the mRNA and TE level</w:t>
      </w:r>
      <w:r w:rsidR="00E15ED4">
        <w:rPr>
          <w:rFonts w:ascii="Arial" w:hAnsi="Arial" w:cs="Arial"/>
          <w:sz w:val="22"/>
          <w:szCs w:val="22"/>
        </w:rPr>
        <w:t xml:space="preserve"> by using previously published sequencing data as well as by FISH and </w:t>
      </w:r>
      <w:r w:rsidR="004910DC">
        <w:rPr>
          <w:rFonts w:ascii="Arial" w:hAnsi="Arial" w:cs="Arial"/>
          <w:sz w:val="22"/>
          <w:szCs w:val="22"/>
        </w:rPr>
        <w:t>usage of tagged reporters</w:t>
      </w:r>
      <w:r>
        <w:rPr>
          <w:rFonts w:ascii="Arial" w:hAnsi="Arial" w:cs="Arial"/>
          <w:sz w:val="22"/>
          <w:szCs w:val="22"/>
        </w:rPr>
        <w:t>.</w:t>
      </w:r>
      <w:r w:rsidR="004910DC">
        <w:rPr>
          <w:rFonts w:ascii="Arial" w:hAnsi="Arial" w:cs="Arial"/>
          <w:sz w:val="22"/>
          <w:szCs w:val="22"/>
        </w:rPr>
        <w:t xml:space="preserve"> </w:t>
      </w:r>
      <w:r w:rsidR="004910DC" w:rsidRPr="004910DC">
        <w:rPr>
          <w:rFonts w:ascii="Arial" w:hAnsi="Arial" w:cs="Arial"/>
          <w:sz w:val="22"/>
          <w:szCs w:val="22"/>
          <w:u w:val="single"/>
        </w:rPr>
        <w:t>Furthermore, we have demonstrated the utility of Oo-site in hypothesis generation and discovery by using it to find that Ord, a crucial regulator of proper meiosis, is controlled primarily post-transcriptionally</w:t>
      </w:r>
      <w:r w:rsidR="004910DC">
        <w:rPr>
          <w:rFonts w:ascii="Arial" w:hAnsi="Arial" w:cs="Arial"/>
          <w:sz w:val="22"/>
          <w:szCs w:val="22"/>
          <w:u w:val="single"/>
        </w:rPr>
        <w:t xml:space="preserve"> during meiotic entry</w:t>
      </w:r>
      <w:r w:rsidR="004910DC" w:rsidRPr="004910DC">
        <w:rPr>
          <w:rFonts w:ascii="Arial" w:hAnsi="Arial" w:cs="Arial"/>
          <w:sz w:val="22"/>
          <w:szCs w:val="22"/>
          <w:u w:val="single"/>
        </w:rPr>
        <w:t>.</w:t>
      </w:r>
    </w:p>
    <w:p w14:paraId="643BE29A" w14:textId="27E65DD7" w:rsidR="004910DC" w:rsidRDefault="004910DC">
      <w:pPr>
        <w:rPr>
          <w:rFonts w:ascii="Arial" w:hAnsi="Arial" w:cs="Arial"/>
          <w:sz w:val="22"/>
          <w:szCs w:val="22"/>
        </w:rPr>
      </w:pPr>
    </w:p>
    <w:p w14:paraId="4BAABCBF" w14:textId="47AAE840" w:rsidR="004910DC" w:rsidRPr="00F53910" w:rsidRDefault="00F5391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Furthermore, Oo-site has potential as a teaching and demonstration tool as it can provide a window in the world of genomics and development to those without bioinformatic training. </w:t>
      </w:r>
      <w:r w:rsidRPr="00F53910">
        <w:rPr>
          <w:rFonts w:ascii="Arial" w:hAnsi="Arial" w:cs="Arial"/>
          <w:sz w:val="22"/>
          <w:szCs w:val="22"/>
          <w:u w:val="single"/>
        </w:rPr>
        <w:t xml:space="preserve">Oo-site is not only useful to researchers in </w:t>
      </w:r>
      <w:r w:rsidRPr="00F53910">
        <w:rPr>
          <w:rFonts w:ascii="Arial" w:hAnsi="Arial" w:cs="Arial"/>
          <w:i/>
          <w:iCs/>
          <w:sz w:val="22"/>
          <w:szCs w:val="22"/>
          <w:u w:val="single"/>
        </w:rPr>
        <w:t>Drosophila</w:t>
      </w:r>
      <w:r w:rsidRPr="00F53910">
        <w:rPr>
          <w:rFonts w:ascii="Arial" w:hAnsi="Arial" w:cs="Arial"/>
          <w:sz w:val="22"/>
          <w:szCs w:val="22"/>
          <w:u w:val="single"/>
        </w:rPr>
        <w:t xml:space="preserve"> oogenesis as it provides an easy way to examine gene expression of a highly conserved process and therefore will be useful to those interested in oogenesis and stem cell differentiation more generally.</w:t>
      </w:r>
    </w:p>
    <w:p w14:paraId="6506602F" w14:textId="40A4E6B5" w:rsidR="00F53910" w:rsidRDefault="00F53910">
      <w:pPr>
        <w:rPr>
          <w:rFonts w:ascii="Arial" w:hAnsi="Arial" w:cs="Arial"/>
          <w:sz w:val="22"/>
          <w:szCs w:val="22"/>
        </w:rPr>
      </w:pPr>
    </w:p>
    <w:p w14:paraId="11337C5B" w14:textId="4982BA80" w:rsidR="00F53910" w:rsidRDefault="00F539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Finally, </w:t>
      </w:r>
      <w:r>
        <w:rPr>
          <w:rFonts w:ascii="Arial" w:hAnsi="Arial" w:cs="Arial"/>
          <w:sz w:val="22"/>
          <w:szCs w:val="22"/>
        </w:rPr>
        <w:t xml:space="preserve">as single cell sequencing becomes </w:t>
      </w:r>
      <w:r w:rsidR="006858CA">
        <w:rPr>
          <w:rFonts w:ascii="Arial" w:hAnsi="Arial" w:cs="Arial"/>
          <w:sz w:val="22"/>
          <w:szCs w:val="22"/>
        </w:rPr>
        <w:t>ubiquitous,</w:t>
      </w:r>
      <w:r>
        <w:rPr>
          <w:rFonts w:ascii="Arial" w:hAnsi="Arial" w:cs="Arial"/>
          <w:sz w:val="22"/>
          <w:szCs w:val="22"/>
        </w:rPr>
        <w:t xml:space="preserve"> we believe that Oo-site provides a model to be built upon to allow those without familiarity with a given developmental system to better appreciate </w:t>
      </w:r>
      <w:r w:rsidR="006858CA">
        <w:rPr>
          <w:rFonts w:ascii="Arial" w:hAnsi="Arial" w:cs="Arial"/>
          <w:sz w:val="22"/>
          <w:szCs w:val="22"/>
        </w:rPr>
        <w:t xml:space="preserve">the results of single cell sequencing. </w:t>
      </w:r>
      <w:r w:rsidR="006858CA">
        <w:rPr>
          <w:rFonts w:ascii="Arial" w:hAnsi="Arial" w:cs="Arial"/>
          <w:sz w:val="22"/>
          <w:szCs w:val="22"/>
        </w:rPr>
        <w:t>To facilitate this we provide the full source-code of Oo-site under an open source (GPL3) license so that other researchers can use the underlying code in their own work.</w:t>
      </w:r>
    </w:p>
    <w:p w14:paraId="797E901F" w14:textId="77777777" w:rsidR="00F53910" w:rsidRPr="004910DC" w:rsidRDefault="00F53910">
      <w:pPr>
        <w:rPr>
          <w:rFonts w:ascii="Arial" w:hAnsi="Arial" w:cs="Arial"/>
          <w:sz w:val="22"/>
          <w:szCs w:val="22"/>
        </w:rPr>
      </w:pPr>
    </w:p>
    <w:p w14:paraId="57B108BC" w14:textId="32FBE9A9" w:rsidR="004910DC" w:rsidRDefault="004910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are confident that </w:t>
      </w:r>
      <w:r w:rsidR="00F53910">
        <w:rPr>
          <w:rFonts w:ascii="Arial" w:hAnsi="Arial" w:cs="Arial"/>
          <w:sz w:val="22"/>
          <w:szCs w:val="22"/>
        </w:rPr>
        <w:t xml:space="preserve">Oo-site </w:t>
      </w:r>
      <w:r w:rsidR="006858CA">
        <w:rPr>
          <w:rFonts w:ascii="Arial" w:hAnsi="Arial" w:cs="Arial"/>
          <w:sz w:val="22"/>
          <w:szCs w:val="22"/>
        </w:rPr>
        <w:t>will be of broad interest to those studying development, stem cells, gene regulation, and disease.</w:t>
      </w:r>
    </w:p>
    <w:p w14:paraId="053FCD38" w14:textId="7BB08221" w:rsidR="006858CA" w:rsidRDefault="006858CA">
      <w:pPr>
        <w:rPr>
          <w:rFonts w:ascii="Arial" w:hAnsi="Arial" w:cs="Arial"/>
          <w:sz w:val="22"/>
          <w:szCs w:val="22"/>
        </w:rPr>
      </w:pPr>
    </w:p>
    <w:p w14:paraId="4852986E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We would like to propose the following experts as excellent candidates to serve as reviewers: </w:t>
      </w:r>
    </w:p>
    <w:p w14:paraId="3D7D334F" w14:textId="23AE87E2" w:rsidR="006858CA" w:rsidRDefault="006858CA">
      <w:pPr>
        <w:rPr>
          <w:rFonts w:ascii="Arial" w:hAnsi="Arial" w:cs="Arial"/>
          <w:sz w:val="22"/>
          <w:szCs w:val="22"/>
        </w:rPr>
      </w:pPr>
    </w:p>
    <w:p w14:paraId="7966BE23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Best,</w:t>
      </w:r>
    </w:p>
    <w:p w14:paraId="75993AB9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126ECEB6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Prashanth Rangan, Ph.D.</w:t>
      </w:r>
    </w:p>
    <w:p w14:paraId="3FFCC734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5F72DA60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RNA Institute</w:t>
      </w:r>
    </w:p>
    <w:p w14:paraId="54306F76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Biological Sciences</w:t>
      </w:r>
    </w:p>
    <w:p w14:paraId="6130F2DB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at Albany, SUNY 1400 Washington Avenue, Albany, NY 12222</w:t>
      </w:r>
    </w:p>
    <w:p w14:paraId="2DE1B877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(518) 442-3485</w:t>
      </w:r>
    </w:p>
    <w:p w14:paraId="476E7F34" w14:textId="77777777" w:rsidR="006858CA" w:rsidRDefault="006858CA" w:rsidP="006858C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hyperlink r:id="rId4" w:history="1">
        <w:r>
          <w:rPr>
            <w:rStyle w:val="Hyperlink"/>
            <w:rFonts w:ascii="Arial" w:hAnsi="Arial" w:cs="Arial"/>
            <w:sz w:val="22"/>
            <w:szCs w:val="22"/>
          </w:rPr>
          <w:t>prangan@albany.edu</w:t>
        </w:r>
      </w:hyperlink>
    </w:p>
    <w:p w14:paraId="799FAD5C" w14:textId="77777777" w:rsidR="006858CA" w:rsidRPr="004910DC" w:rsidRDefault="006858CA">
      <w:pPr>
        <w:rPr>
          <w:rFonts w:ascii="Arial" w:hAnsi="Arial" w:cs="Arial"/>
          <w:sz w:val="22"/>
          <w:szCs w:val="22"/>
        </w:rPr>
      </w:pPr>
    </w:p>
    <w:sectPr w:rsidR="006858CA" w:rsidRPr="0049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1412"/>
    <w:rsid w:val="00080654"/>
    <w:rsid w:val="00081ABD"/>
    <w:rsid w:val="004910DC"/>
    <w:rsid w:val="00617FB8"/>
    <w:rsid w:val="006858CA"/>
    <w:rsid w:val="007F41D0"/>
    <w:rsid w:val="00C93469"/>
    <w:rsid w:val="00C9628F"/>
    <w:rsid w:val="00D1103A"/>
    <w:rsid w:val="00E15ED4"/>
    <w:rsid w:val="00ED04E7"/>
    <w:rsid w:val="00F41412"/>
    <w:rsid w:val="00F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99D"/>
  <w15:chartTrackingRefBased/>
  <w15:docId w15:val="{C5F621F0-9A94-4503-B5FE-02A88FE2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41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ngan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Martin</dc:creator>
  <cp:keywords/>
  <dc:description/>
  <cp:lastModifiedBy>Elliot Martin</cp:lastModifiedBy>
  <cp:revision>4</cp:revision>
  <dcterms:created xsi:type="dcterms:W3CDTF">2022-01-26T22:14:00Z</dcterms:created>
  <dcterms:modified xsi:type="dcterms:W3CDTF">2022-01-28T13:38:00Z</dcterms:modified>
</cp:coreProperties>
</file>